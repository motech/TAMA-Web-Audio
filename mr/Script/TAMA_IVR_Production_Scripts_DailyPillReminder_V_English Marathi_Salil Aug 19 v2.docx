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D59" w:rsidRDefault="00FE5D59" w:rsidP="00EC6BDF">
      <w:pPr>
        <w:rPr>
          <w:lang w:val="en-IN"/>
        </w:rPr>
      </w:pPr>
    </w:p>
    <w:p w:rsidR="00097BDE" w:rsidRPr="00034BC2" w:rsidRDefault="00FA432D" w:rsidP="00EC6BDF">
      <w:pPr>
        <w:rPr>
          <w:lang w:val="en-IN"/>
        </w:rPr>
      </w:pPr>
      <w:r w:rsidRPr="00034BC2">
        <w:rPr>
          <w:noProof/>
          <w:lang w:val="en-IN" w:eastAsia="en-IN" w:bidi="mr-IN"/>
        </w:rPr>
        <w:drawing>
          <wp:inline distT="0" distB="0" distL="0" distR="0">
            <wp:extent cx="5276850" cy="2371725"/>
            <wp:effectExtent l="0" t="0" r="0" b="0"/>
            <wp:docPr id="1" name="Picture 1" descr="TAM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A-Logo.gif"/>
                    <pic:cNvPicPr>
                      <a:picLocks noChangeAspect="1" noChangeArrowheads="1"/>
                    </pic:cNvPicPr>
                  </pic:nvPicPr>
                  <pic:blipFill>
                    <a:blip r:embed="rId8"/>
                    <a:srcRect/>
                    <a:stretch>
                      <a:fillRect/>
                    </a:stretch>
                  </pic:blipFill>
                  <pic:spPr bwMode="auto">
                    <a:xfrm>
                      <a:off x="0" y="0"/>
                      <a:ext cx="5276850" cy="2371725"/>
                    </a:xfrm>
                    <a:prstGeom prst="rect">
                      <a:avLst/>
                    </a:prstGeom>
                    <a:noFill/>
                    <a:ln w="9525">
                      <a:noFill/>
                      <a:miter lim="800000"/>
                      <a:headEnd/>
                      <a:tailEnd/>
                    </a:ln>
                  </pic:spPr>
                </pic:pic>
              </a:graphicData>
            </a:graphic>
          </wp:inline>
        </w:drawing>
      </w:r>
    </w:p>
    <w:p w:rsidR="00097BDE" w:rsidRPr="00034BC2" w:rsidRDefault="00097BDE" w:rsidP="00EC6BDF">
      <w:pPr>
        <w:rPr>
          <w:lang w:val="en-IN"/>
        </w:rPr>
      </w:pPr>
    </w:p>
    <w:p w:rsidR="00097BDE" w:rsidRPr="00034BC2" w:rsidRDefault="00097BDE" w:rsidP="00EC6BDF">
      <w:pPr>
        <w:rPr>
          <w:lang w:val="en-IN"/>
        </w:rPr>
      </w:pPr>
    </w:p>
    <w:p w:rsidR="00CC3346" w:rsidRPr="00A77522" w:rsidRDefault="0055538C" w:rsidP="00EC6BDF">
      <w:pPr>
        <w:rPr>
          <w:b/>
          <w:color w:val="54534A"/>
          <w:sz w:val="72"/>
          <w:lang w:val="en-IN"/>
        </w:rPr>
      </w:pPr>
      <w:r w:rsidRPr="00A77522">
        <w:rPr>
          <w:b/>
          <w:sz w:val="36"/>
          <w:lang w:val="en-IN"/>
        </w:rPr>
        <w:t>TAMA IVR Production Scripts – Daily Pill Reminder V 0_</w:t>
      </w:r>
      <w:ins w:id="0" w:author="Salil" w:date="2011-08-10T15:43:00Z">
        <w:r w:rsidR="00B05DF0">
          <w:rPr>
            <w:b/>
            <w:sz w:val="36"/>
            <w:lang w:val="en-IN"/>
          </w:rPr>
          <w:t>12</w:t>
        </w:r>
      </w:ins>
      <w:del w:id="1" w:author="Salil" w:date="2011-08-10T15:43:00Z">
        <w:r w:rsidRPr="00A77522" w:rsidDel="00B05DF0">
          <w:rPr>
            <w:b/>
            <w:sz w:val="36"/>
            <w:lang w:val="en-IN"/>
          </w:rPr>
          <w:delText>0</w:delText>
        </w:r>
        <w:r w:rsidR="00C80E32" w:rsidDel="00B05DF0">
          <w:rPr>
            <w:b/>
            <w:sz w:val="36"/>
            <w:lang w:val="en-IN"/>
          </w:rPr>
          <w:delText>6</w:delText>
        </w:r>
      </w:del>
      <w:r w:rsidR="008D6BA4" w:rsidRPr="008D6BA4">
        <w:rPr>
          <w:b/>
          <w:lang w:val="en-IN"/>
        </w:rPr>
        <w:fldChar w:fldCharType="begin"/>
      </w:r>
      <w:r w:rsidR="000E6102" w:rsidRPr="00A77522">
        <w:rPr>
          <w:b/>
          <w:lang w:val="en-IN"/>
        </w:rPr>
        <w:instrText xml:space="preserve"> TITLE  \* MERGEFORMAT </w:instrText>
      </w:r>
      <w:r w:rsidR="008D6BA4" w:rsidRPr="008D6BA4">
        <w:rPr>
          <w:b/>
          <w:lang w:val="en-IN"/>
        </w:rPr>
        <w:fldChar w:fldCharType="separate"/>
      </w:r>
    </w:p>
    <w:p w:rsidR="00CC3346" w:rsidRPr="00034BC2" w:rsidRDefault="00CC3346" w:rsidP="00EC6BDF">
      <w:pPr>
        <w:rPr>
          <w:lang w:val="en-IN"/>
        </w:rPr>
      </w:pPr>
    </w:p>
    <w:p w:rsidR="00097BDE" w:rsidRPr="00034BC2" w:rsidRDefault="008D6BA4" w:rsidP="00EC6BDF">
      <w:pPr>
        <w:rPr>
          <w:lang w:val="en-IN"/>
        </w:rPr>
      </w:pPr>
      <w:r w:rsidRPr="00034BC2">
        <w:rPr>
          <w:lang w:val="en-IN"/>
        </w:rPr>
        <w:fldChar w:fldCharType="end"/>
      </w:r>
      <w:r w:rsidR="00A77522" w:rsidRPr="00034BC2">
        <w:rPr>
          <w:lang w:val="en-IN"/>
        </w:rPr>
        <w:t xml:space="preserve"> </w:t>
      </w:r>
    </w:p>
    <w:p w:rsidR="00097BDE" w:rsidRPr="00034BC2" w:rsidRDefault="00097BDE" w:rsidP="00EC6BDF">
      <w:pPr>
        <w:rPr>
          <w:lang w:val="en-IN"/>
        </w:rPr>
      </w:pPr>
      <w:r w:rsidRPr="00034BC2">
        <w:rPr>
          <w:lang w:val="en-IN"/>
        </w:rPr>
        <w:t xml:space="preserve">Document date: </w:t>
      </w:r>
      <w:r w:rsidR="008D6BA4" w:rsidRPr="00034BC2">
        <w:rPr>
          <w:lang w:val="en-IN"/>
        </w:rPr>
        <w:fldChar w:fldCharType="begin"/>
      </w:r>
      <w:r w:rsidRPr="00034BC2">
        <w:rPr>
          <w:lang w:val="en-IN"/>
        </w:rPr>
        <w:instrText xml:space="preserve"> SAVEDATE \@ "d-MMM-yy" \* MERGEFORMAT </w:instrText>
      </w:r>
      <w:r w:rsidR="008D6BA4" w:rsidRPr="00034BC2">
        <w:rPr>
          <w:lang w:val="en-IN"/>
        </w:rPr>
        <w:fldChar w:fldCharType="separate"/>
      </w:r>
      <w:ins w:id="2" w:author="Salil" w:date="2011-08-19T19:01:00Z">
        <w:r w:rsidR="00B44CB7">
          <w:rPr>
            <w:noProof/>
            <w:lang w:val="en-IN"/>
          </w:rPr>
          <w:t>19-Aug-11</w:t>
        </w:r>
      </w:ins>
      <w:del w:id="3" w:author="Salil" w:date="2011-08-19T19:01:00Z">
        <w:r w:rsidR="00457E24" w:rsidDel="00B44CB7">
          <w:rPr>
            <w:noProof/>
            <w:lang w:val="en-IN"/>
          </w:rPr>
          <w:delText>18-Aug-11</w:delText>
        </w:r>
      </w:del>
      <w:r w:rsidR="008D6BA4" w:rsidRPr="00034BC2">
        <w:rPr>
          <w:lang w:val="en-IN"/>
        </w:rPr>
        <w:fldChar w:fldCharType="end"/>
      </w:r>
    </w:p>
    <w:p w:rsidR="00097BDE" w:rsidRPr="00034BC2" w:rsidRDefault="00097BDE" w:rsidP="00EC6BDF">
      <w:pPr>
        <w:rPr>
          <w:lang w:val="en-IN"/>
        </w:rPr>
      </w:pPr>
      <w:r w:rsidRPr="00034BC2">
        <w:rPr>
          <w:lang w:val="en-IN"/>
        </w:rPr>
        <w:t xml:space="preserve">Document Status: </w:t>
      </w:r>
      <w:r w:rsidR="001E215F">
        <w:rPr>
          <w:lang w:val="en-IN"/>
        </w:rPr>
        <w:t>Final</w:t>
      </w:r>
    </w:p>
    <w:p w:rsidR="00097BDE" w:rsidRPr="00034BC2" w:rsidRDefault="008D6BA4" w:rsidP="00EC6BDF">
      <w:pPr>
        <w:rPr>
          <w:szCs w:val="24"/>
          <w:lang w:val="en-IN"/>
        </w:rPr>
      </w:pPr>
      <w:fldSimple w:instr=" AUTHOR  \* MERGEFORMAT ">
        <w:r w:rsidR="00C64001" w:rsidRPr="00034BC2">
          <w:rPr>
            <w:lang w:val="en-IN"/>
          </w:rPr>
          <w:t>This document is based on the FRS authored by Kamalika Sen.</w:t>
        </w:r>
      </w:fldSimple>
    </w:p>
    <w:p w:rsidR="00C96106" w:rsidRPr="00034BC2" w:rsidRDefault="004E4C7E" w:rsidP="008D7786">
      <w:pPr>
        <w:rPr>
          <w:lang w:val="en-IN" w:bidi="mr-IN"/>
        </w:rPr>
      </w:pPr>
      <w:r w:rsidRPr="00034BC2">
        <w:rPr>
          <w:lang w:val="en-IN"/>
        </w:rPr>
        <w:br w:type="page"/>
      </w:r>
    </w:p>
    <w:p w:rsidR="00097BDE" w:rsidRPr="00E17ECE" w:rsidRDefault="00097BDE" w:rsidP="00EC6BDF">
      <w:pPr>
        <w:rPr>
          <w:sz w:val="56"/>
          <w:szCs w:val="56"/>
          <w:lang w:val="en-IN"/>
        </w:rPr>
      </w:pPr>
      <w:r w:rsidRPr="00E17ECE">
        <w:rPr>
          <w:sz w:val="56"/>
          <w:szCs w:val="56"/>
          <w:lang w:val="en-IN"/>
        </w:rPr>
        <w:lastRenderedPageBreak/>
        <w:t>Table of Contents</w:t>
      </w:r>
    </w:p>
    <w:p w:rsidR="00E11368" w:rsidRDefault="008D6BA4">
      <w:pPr>
        <w:pStyle w:val="TOC1"/>
        <w:tabs>
          <w:tab w:val="left" w:pos="567"/>
          <w:tab w:val="right" w:pos="15384"/>
        </w:tabs>
        <w:rPr>
          <w:rFonts w:asciiTheme="minorHAnsi" w:eastAsiaTheme="minorEastAsia" w:hAnsiTheme="minorHAnsi" w:cstheme="minorBidi"/>
          <w:b w:val="0"/>
          <w:bCs w:val="0"/>
          <w:caps w:val="0"/>
          <w:noProof/>
          <w:sz w:val="22"/>
          <w:lang w:val="en-IN" w:eastAsia="en-IN" w:bidi="mr-IN"/>
        </w:rPr>
      </w:pPr>
      <w:r w:rsidRPr="008D6BA4">
        <w:rPr>
          <w:lang w:val="en-IN"/>
        </w:rPr>
        <w:fldChar w:fldCharType="begin"/>
      </w:r>
      <w:r w:rsidR="008D7786" w:rsidRPr="00034BC2">
        <w:rPr>
          <w:lang w:val="en-IN"/>
        </w:rPr>
        <w:instrText xml:space="preserve"> TOC \o "1-3" \h \z \u </w:instrText>
      </w:r>
      <w:r w:rsidRPr="008D6BA4">
        <w:rPr>
          <w:lang w:val="en-IN"/>
        </w:rPr>
        <w:fldChar w:fldCharType="separate"/>
      </w:r>
      <w:hyperlink w:anchor="_Toc301455943" w:history="1">
        <w:r w:rsidR="00E11368" w:rsidRPr="002B4EFB">
          <w:rPr>
            <w:rStyle w:val="Hyperlink"/>
            <w:noProof/>
            <w:lang w:val="en-IN"/>
          </w:rPr>
          <w:t>1</w:t>
        </w:r>
        <w:r w:rsidR="00E11368">
          <w:rPr>
            <w:rFonts w:asciiTheme="minorHAnsi" w:eastAsiaTheme="minorEastAsia" w:hAnsiTheme="minorHAnsi" w:cstheme="minorBidi"/>
            <w:b w:val="0"/>
            <w:bCs w:val="0"/>
            <w:caps w:val="0"/>
            <w:noProof/>
            <w:sz w:val="22"/>
            <w:lang w:val="en-IN" w:eastAsia="en-IN" w:bidi="mr-IN"/>
          </w:rPr>
          <w:tab/>
        </w:r>
        <w:r w:rsidR="00E11368" w:rsidRPr="002B4EFB">
          <w:rPr>
            <w:rStyle w:val="Hyperlink"/>
            <w:noProof/>
            <w:lang w:val="en-IN"/>
          </w:rPr>
          <w:t>Legend</w:t>
        </w:r>
        <w:r w:rsidR="00E11368">
          <w:rPr>
            <w:noProof/>
            <w:webHidden/>
          </w:rPr>
          <w:tab/>
        </w:r>
        <w:r>
          <w:rPr>
            <w:noProof/>
            <w:webHidden/>
          </w:rPr>
          <w:fldChar w:fldCharType="begin"/>
        </w:r>
        <w:r w:rsidR="00E11368">
          <w:rPr>
            <w:noProof/>
            <w:webHidden/>
          </w:rPr>
          <w:instrText xml:space="preserve"> PAGEREF _Toc301455943 \h </w:instrText>
        </w:r>
        <w:r>
          <w:rPr>
            <w:noProof/>
            <w:webHidden/>
          </w:rPr>
        </w:r>
        <w:r>
          <w:rPr>
            <w:noProof/>
            <w:webHidden/>
          </w:rPr>
          <w:fldChar w:fldCharType="separate"/>
        </w:r>
        <w:r w:rsidR="00E11368">
          <w:rPr>
            <w:noProof/>
            <w:webHidden/>
          </w:rPr>
          <w:t>4</w:t>
        </w:r>
        <w:r>
          <w:rPr>
            <w:noProof/>
            <w:webHidden/>
          </w:rPr>
          <w:fldChar w:fldCharType="end"/>
        </w:r>
      </w:hyperlink>
    </w:p>
    <w:p w:rsidR="00E11368" w:rsidRDefault="008D6BA4">
      <w:pPr>
        <w:pStyle w:val="TOC1"/>
        <w:tabs>
          <w:tab w:val="left" w:pos="567"/>
          <w:tab w:val="right" w:pos="15384"/>
        </w:tabs>
        <w:rPr>
          <w:rFonts w:asciiTheme="minorHAnsi" w:eastAsiaTheme="minorEastAsia" w:hAnsiTheme="minorHAnsi" w:cstheme="minorBidi"/>
          <w:b w:val="0"/>
          <w:bCs w:val="0"/>
          <w:caps w:val="0"/>
          <w:noProof/>
          <w:sz w:val="22"/>
          <w:lang w:val="en-IN" w:eastAsia="en-IN" w:bidi="mr-IN"/>
        </w:rPr>
      </w:pPr>
      <w:hyperlink w:anchor="_Toc301455944" w:history="1">
        <w:r w:rsidR="00E11368" w:rsidRPr="002B4EFB">
          <w:rPr>
            <w:rStyle w:val="Hyperlink"/>
            <w:noProof/>
            <w:lang w:val="en-IN"/>
          </w:rPr>
          <w:t>2</w:t>
        </w:r>
        <w:r w:rsidR="00E11368">
          <w:rPr>
            <w:rFonts w:asciiTheme="minorHAnsi" w:eastAsiaTheme="minorEastAsia" w:hAnsiTheme="minorHAnsi" w:cstheme="minorBidi"/>
            <w:b w:val="0"/>
            <w:bCs w:val="0"/>
            <w:caps w:val="0"/>
            <w:noProof/>
            <w:sz w:val="22"/>
            <w:lang w:val="en-IN" w:eastAsia="en-IN" w:bidi="mr-IN"/>
          </w:rPr>
          <w:tab/>
        </w:r>
        <w:r w:rsidR="00E11368" w:rsidRPr="002B4EFB">
          <w:rPr>
            <w:rStyle w:val="Hyperlink"/>
            <w:noProof/>
            <w:lang w:val="en-IN"/>
          </w:rPr>
          <w:t>Reminder Features</w:t>
        </w:r>
        <w:r w:rsidR="00E11368">
          <w:rPr>
            <w:noProof/>
            <w:webHidden/>
          </w:rPr>
          <w:tab/>
        </w:r>
        <w:r>
          <w:rPr>
            <w:noProof/>
            <w:webHidden/>
          </w:rPr>
          <w:fldChar w:fldCharType="begin"/>
        </w:r>
        <w:r w:rsidR="00E11368">
          <w:rPr>
            <w:noProof/>
            <w:webHidden/>
          </w:rPr>
          <w:instrText xml:space="preserve"> PAGEREF _Toc301455944 \h </w:instrText>
        </w:r>
        <w:r>
          <w:rPr>
            <w:noProof/>
            <w:webHidden/>
          </w:rPr>
        </w:r>
        <w:r>
          <w:rPr>
            <w:noProof/>
            <w:webHidden/>
          </w:rPr>
          <w:fldChar w:fldCharType="separate"/>
        </w:r>
        <w:r w:rsidR="00E11368">
          <w:rPr>
            <w:noProof/>
            <w:webHidden/>
          </w:rPr>
          <w:t>5</w:t>
        </w:r>
        <w:r>
          <w:rPr>
            <w:noProof/>
            <w:webHidden/>
          </w:rPr>
          <w:fldChar w:fldCharType="end"/>
        </w:r>
      </w:hyperlink>
    </w:p>
    <w:p w:rsidR="00E11368" w:rsidRDefault="008D6BA4">
      <w:pPr>
        <w:pStyle w:val="TOC2"/>
        <w:rPr>
          <w:rFonts w:eastAsiaTheme="minorEastAsia" w:cstheme="minorBidi"/>
          <w:b w:val="0"/>
          <w:bCs w:val="0"/>
          <w:sz w:val="22"/>
          <w:szCs w:val="20"/>
          <w:lang w:val="en-IN" w:eastAsia="en-IN" w:bidi="mr-IN"/>
        </w:rPr>
      </w:pPr>
      <w:hyperlink w:anchor="_Toc301455945" w:history="1">
        <w:r w:rsidR="00E11368" w:rsidRPr="002B4EFB">
          <w:rPr>
            <w:rStyle w:val="Hyperlink"/>
            <w:lang w:val="en-IN"/>
          </w:rPr>
          <w:t>2.1</w:t>
        </w:r>
        <w:r w:rsidR="00E11368">
          <w:rPr>
            <w:rFonts w:eastAsiaTheme="minorEastAsia" w:cstheme="minorBidi"/>
            <w:b w:val="0"/>
            <w:bCs w:val="0"/>
            <w:sz w:val="22"/>
            <w:szCs w:val="20"/>
            <w:lang w:val="en-IN" w:eastAsia="en-IN" w:bidi="mr-IN"/>
          </w:rPr>
          <w:tab/>
        </w:r>
        <w:r w:rsidR="00E11368" w:rsidRPr="002B4EFB">
          <w:rPr>
            <w:rStyle w:val="Hyperlink"/>
            <w:lang w:val="en-IN"/>
          </w:rPr>
          <w:t>Pill Reminder Module</w:t>
        </w:r>
        <w:r w:rsidR="00E11368">
          <w:rPr>
            <w:webHidden/>
          </w:rPr>
          <w:tab/>
        </w:r>
        <w:r>
          <w:rPr>
            <w:webHidden/>
          </w:rPr>
          <w:fldChar w:fldCharType="begin"/>
        </w:r>
        <w:r w:rsidR="00E11368">
          <w:rPr>
            <w:webHidden/>
          </w:rPr>
          <w:instrText xml:space="preserve"> PAGEREF _Toc301455945 \h </w:instrText>
        </w:r>
        <w:r>
          <w:rPr>
            <w:webHidden/>
          </w:rPr>
        </w:r>
        <w:r>
          <w:rPr>
            <w:webHidden/>
          </w:rPr>
          <w:fldChar w:fldCharType="separate"/>
        </w:r>
        <w:r w:rsidR="00E11368">
          <w:rPr>
            <w:webHidden/>
          </w:rPr>
          <w:t>5</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46" w:history="1">
        <w:r w:rsidR="00E11368" w:rsidRPr="002B4EFB">
          <w:rPr>
            <w:rStyle w:val="Hyperlink"/>
            <w:lang w:val="en-IN"/>
          </w:rPr>
          <w:t>2.1.1</w:t>
        </w:r>
        <w:r w:rsidR="00E11368">
          <w:rPr>
            <w:rFonts w:eastAsiaTheme="minorEastAsia" w:cstheme="minorBidi"/>
            <w:sz w:val="22"/>
            <w:szCs w:val="20"/>
            <w:lang w:val="en-IN" w:eastAsia="en-IN" w:bidi="mr-IN"/>
          </w:rPr>
          <w:tab/>
        </w:r>
        <w:r w:rsidR="00E11368" w:rsidRPr="002B4EFB">
          <w:rPr>
            <w:rStyle w:val="Hyperlink"/>
            <w:lang w:val="en-IN"/>
          </w:rPr>
          <w:t>UseCase: TAMA_IVR_001_remCallPatientConfirmsTakingDosage</w:t>
        </w:r>
        <w:r w:rsidR="00E11368">
          <w:rPr>
            <w:webHidden/>
          </w:rPr>
          <w:tab/>
        </w:r>
        <w:r>
          <w:rPr>
            <w:webHidden/>
          </w:rPr>
          <w:fldChar w:fldCharType="begin"/>
        </w:r>
        <w:r w:rsidR="00E11368">
          <w:rPr>
            <w:webHidden/>
          </w:rPr>
          <w:instrText xml:space="preserve"> PAGEREF _Toc301455946 \h </w:instrText>
        </w:r>
        <w:r>
          <w:rPr>
            <w:webHidden/>
          </w:rPr>
        </w:r>
        <w:r>
          <w:rPr>
            <w:webHidden/>
          </w:rPr>
          <w:fldChar w:fldCharType="separate"/>
        </w:r>
        <w:r w:rsidR="00E11368">
          <w:rPr>
            <w:webHidden/>
          </w:rPr>
          <w:t>5</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47" w:history="1">
        <w:r w:rsidR="00E11368" w:rsidRPr="002B4EFB">
          <w:rPr>
            <w:rStyle w:val="Hyperlink"/>
            <w:lang w:val="en-IN"/>
          </w:rPr>
          <w:t>2.1.2</w:t>
        </w:r>
        <w:r w:rsidR="00E11368">
          <w:rPr>
            <w:rFonts w:eastAsiaTheme="minorEastAsia" w:cstheme="minorBidi"/>
            <w:sz w:val="22"/>
            <w:szCs w:val="20"/>
            <w:lang w:val="en-IN" w:eastAsia="en-IN" w:bidi="mr-IN"/>
          </w:rPr>
          <w:tab/>
        </w:r>
        <w:r w:rsidR="00E11368" w:rsidRPr="002B4EFB">
          <w:rPr>
            <w:rStyle w:val="Hyperlink"/>
            <w:lang w:val="en-IN"/>
          </w:rPr>
          <w:t>UseCase: TAMA_IVR_002_patientCallsToConfirmDosage</w:t>
        </w:r>
        <w:r w:rsidR="00E11368">
          <w:rPr>
            <w:webHidden/>
          </w:rPr>
          <w:tab/>
        </w:r>
        <w:r>
          <w:rPr>
            <w:webHidden/>
          </w:rPr>
          <w:fldChar w:fldCharType="begin"/>
        </w:r>
        <w:r w:rsidR="00E11368">
          <w:rPr>
            <w:webHidden/>
          </w:rPr>
          <w:instrText xml:space="preserve"> PAGEREF _Toc301455947 \h </w:instrText>
        </w:r>
        <w:r>
          <w:rPr>
            <w:webHidden/>
          </w:rPr>
        </w:r>
        <w:r>
          <w:rPr>
            <w:webHidden/>
          </w:rPr>
          <w:fldChar w:fldCharType="separate"/>
        </w:r>
        <w:r w:rsidR="00E11368">
          <w:rPr>
            <w:webHidden/>
          </w:rPr>
          <w:t>12</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48" w:history="1">
        <w:r w:rsidR="00E11368" w:rsidRPr="002B4EFB">
          <w:rPr>
            <w:rStyle w:val="Hyperlink"/>
            <w:lang w:val="en-IN"/>
          </w:rPr>
          <w:t>2.1.3</w:t>
        </w:r>
        <w:r w:rsidR="00E11368">
          <w:rPr>
            <w:rFonts w:eastAsiaTheme="minorEastAsia" w:cstheme="minorBidi"/>
            <w:sz w:val="22"/>
            <w:szCs w:val="20"/>
            <w:lang w:val="en-IN" w:eastAsia="en-IN" w:bidi="mr-IN"/>
          </w:rPr>
          <w:tab/>
        </w:r>
        <w:r w:rsidR="00E11368" w:rsidRPr="002B4EFB">
          <w:rPr>
            <w:rStyle w:val="Hyperlink"/>
            <w:lang w:val="en-IN"/>
          </w:rPr>
          <w:t>UseCase: TAMA_IVR_003_remCallInWindowDosageNotTakenYetCallLater</w:t>
        </w:r>
        <w:r w:rsidR="00E11368">
          <w:rPr>
            <w:webHidden/>
          </w:rPr>
          <w:tab/>
        </w:r>
        <w:r>
          <w:rPr>
            <w:webHidden/>
          </w:rPr>
          <w:fldChar w:fldCharType="begin"/>
        </w:r>
        <w:r w:rsidR="00E11368">
          <w:rPr>
            <w:webHidden/>
          </w:rPr>
          <w:instrText xml:space="preserve"> PAGEREF _Toc301455948 \h </w:instrText>
        </w:r>
        <w:r>
          <w:rPr>
            <w:webHidden/>
          </w:rPr>
        </w:r>
        <w:r>
          <w:rPr>
            <w:webHidden/>
          </w:rPr>
          <w:fldChar w:fldCharType="separate"/>
        </w:r>
        <w:r w:rsidR="00E11368">
          <w:rPr>
            <w:webHidden/>
          </w:rPr>
          <w:t>12</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49" w:history="1">
        <w:r w:rsidR="00E11368" w:rsidRPr="002B4EFB">
          <w:rPr>
            <w:rStyle w:val="Hyperlink"/>
            <w:lang w:val="en-IN"/>
          </w:rPr>
          <w:t>2.1.4</w:t>
        </w:r>
        <w:r w:rsidR="00E11368">
          <w:rPr>
            <w:rFonts w:eastAsiaTheme="minorEastAsia" w:cstheme="minorBidi"/>
            <w:sz w:val="22"/>
            <w:szCs w:val="20"/>
            <w:lang w:val="en-IN" w:eastAsia="en-IN" w:bidi="mr-IN"/>
          </w:rPr>
          <w:tab/>
        </w:r>
        <w:r w:rsidR="00E11368" w:rsidRPr="002B4EFB">
          <w:rPr>
            <w:rStyle w:val="Hyperlink"/>
            <w:lang w:val="en-IN"/>
          </w:rPr>
          <w:t>Use Case: TAMA_IVR_004_remCallWillNotTakeMedicine</w:t>
        </w:r>
        <w:r w:rsidR="00E11368">
          <w:rPr>
            <w:webHidden/>
          </w:rPr>
          <w:tab/>
        </w:r>
        <w:r>
          <w:rPr>
            <w:webHidden/>
          </w:rPr>
          <w:fldChar w:fldCharType="begin"/>
        </w:r>
        <w:r w:rsidR="00E11368">
          <w:rPr>
            <w:webHidden/>
          </w:rPr>
          <w:instrText xml:space="preserve"> PAGEREF _Toc301455949 \h </w:instrText>
        </w:r>
        <w:r>
          <w:rPr>
            <w:webHidden/>
          </w:rPr>
        </w:r>
        <w:r>
          <w:rPr>
            <w:webHidden/>
          </w:rPr>
          <w:fldChar w:fldCharType="separate"/>
        </w:r>
        <w:r w:rsidR="00E11368">
          <w:rPr>
            <w:webHidden/>
          </w:rPr>
          <w:t>14</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0" w:history="1">
        <w:r w:rsidR="00E11368" w:rsidRPr="002B4EFB">
          <w:rPr>
            <w:rStyle w:val="Hyperlink"/>
            <w:lang w:val="en-IN"/>
          </w:rPr>
          <w:t>2.1.5</w:t>
        </w:r>
        <w:r w:rsidR="00E11368">
          <w:rPr>
            <w:rFonts w:eastAsiaTheme="minorEastAsia" w:cstheme="minorBidi"/>
            <w:sz w:val="22"/>
            <w:szCs w:val="20"/>
            <w:lang w:val="en-IN" w:eastAsia="en-IN" w:bidi="mr-IN"/>
          </w:rPr>
          <w:tab/>
        </w:r>
        <w:r w:rsidR="00E11368" w:rsidRPr="002B4EFB">
          <w:rPr>
            <w:rStyle w:val="Hyperlink"/>
            <w:lang w:val="en-IN"/>
          </w:rPr>
          <w:t>UseCase: TAMA_IVR_005_remCallWindowOver</w:t>
        </w:r>
        <w:r w:rsidR="00E11368">
          <w:rPr>
            <w:webHidden/>
          </w:rPr>
          <w:tab/>
        </w:r>
        <w:r>
          <w:rPr>
            <w:webHidden/>
          </w:rPr>
          <w:fldChar w:fldCharType="begin"/>
        </w:r>
        <w:r w:rsidR="00E11368">
          <w:rPr>
            <w:webHidden/>
          </w:rPr>
          <w:instrText xml:space="preserve"> PAGEREF _Toc301455950 \h </w:instrText>
        </w:r>
        <w:r>
          <w:rPr>
            <w:webHidden/>
          </w:rPr>
        </w:r>
        <w:r>
          <w:rPr>
            <w:webHidden/>
          </w:rPr>
          <w:fldChar w:fldCharType="separate"/>
        </w:r>
        <w:r w:rsidR="00E11368">
          <w:rPr>
            <w:webHidden/>
          </w:rPr>
          <w:t>20</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1" w:history="1">
        <w:r w:rsidR="00E11368" w:rsidRPr="002B4EFB">
          <w:rPr>
            <w:rStyle w:val="Hyperlink"/>
            <w:lang w:val="en-IN"/>
          </w:rPr>
          <w:t>2.1.6</w:t>
        </w:r>
        <w:r w:rsidR="00E11368">
          <w:rPr>
            <w:rFonts w:eastAsiaTheme="minorEastAsia" w:cstheme="minorBidi"/>
            <w:sz w:val="22"/>
            <w:szCs w:val="20"/>
            <w:lang w:val="en-IN" w:eastAsia="en-IN" w:bidi="mr-IN"/>
          </w:rPr>
          <w:tab/>
        </w:r>
        <w:r w:rsidR="00E11368" w:rsidRPr="002B4EFB">
          <w:rPr>
            <w:rStyle w:val="Hyperlink"/>
            <w:lang w:val="en-IN"/>
          </w:rPr>
          <w:t>UseCase: TAMA_IVR_010_patientCallsTAMA</w:t>
        </w:r>
        <w:r w:rsidR="00E11368">
          <w:rPr>
            <w:webHidden/>
          </w:rPr>
          <w:tab/>
        </w:r>
        <w:r>
          <w:rPr>
            <w:webHidden/>
          </w:rPr>
          <w:fldChar w:fldCharType="begin"/>
        </w:r>
        <w:r w:rsidR="00E11368">
          <w:rPr>
            <w:webHidden/>
          </w:rPr>
          <w:instrText xml:space="preserve"> PAGEREF _Toc301455951 \h </w:instrText>
        </w:r>
        <w:r>
          <w:rPr>
            <w:webHidden/>
          </w:rPr>
        </w:r>
        <w:r>
          <w:rPr>
            <w:webHidden/>
          </w:rPr>
          <w:fldChar w:fldCharType="separate"/>
        </w:r>
        <w:r w:rsidR="00E11368">
          <w:rPr>
            <w:webHidden/>
          </w:rPr>
          <w:t>22</w:t>
        </w:r>
        <w:r>
          <w:rPr>
            <w:webHidden/>
          </w:rPr>
          <w:fldChar w:fldCharType="end"/>
        </w:r>
      </w:hyperlink>
    </w:p>
    <w:p w:rsidR="00E11368" w:rsidRDefault="008D6BA4">
      <w:pPr>
        <w:pStyle w:val="TOC2"/>
        <w:rPr>
          <w:rFonts w:eastAsiaTheme="minorEastAsia" w:cstheme="minorBidi"/>
          <w:b w:val="0"/>
          <w:bCs w:val="0"/>
          <w:sz w:val="22"/>
          <w:szCs w:val="20"/>
          <w:lang w:val="en-IN" w:eastAsia="en-IN" w:bidi="mr-IN"/>
        </w:rPr>
      </w:pPr>
      <w:hyperlink w:anchor="_Toc301455952" w:history="1">
        <w:r w:rsidR="00E11368" w:rsidRPr="002B4EFB">
          <w:rPr>
            <w:rStyle w:val="Hyperlink"/>
            <w:lang w:val="en-IN"/>
          </w:rPr>
          <w:t>2.2</w:t>
        </w:r>
        <w:r w:rsidR="00E11368">
          <w:rPr>
            <w:rFonts w:eastAsiaTheme="minorEastAsia" w:cstheme="minorBidi"/>
            <w:b w:val="0"/>
            <w:bCs w:val="0"/>
            <w:sz w:val="22"/>
            <w:szCs w:val="20"/>
            <w:lang w:val="en-IN" w:eastAsia="en-IN" w:bidi="mr-IN"/>
          </w:rPr>
          <w:tab/>
        </w:r>
        <w:r w:rsidR="00E11368" w:rsidRPr="002B4EFB">
          <w:rPr>
            <w:rStyle w:val="Hyperlink"/>
            <w:lang w:val="en-IN"/>
          </w:rPr>
          <w:t>Messages to be posted to patient Outbox</w:t>
        </w:r>
        <w:r w:rsidR="00E11368">
          <w:rPr>
            <w:webHidden/>
          </w:rPr>
          <w:tab/>
        </w:r>
        <w:r>
          <w:rPr>
            <w:webHidden/>
          </w:rPr>
          <w:fldChar w:fldCharType="begin"/>
        </w:r>
        <w:r w:rsidR="00E11368">
          <w:rPr>
            <w:webHidden/>
          </w:rPr>
          <w:instrText xml:space="preserve"> PAGEREF _Toc301455952 \h </w:instrText>
        </w:r>
        <w:r>
          <w:rPr>
            <w:webHidden/>
          </w:rPr>
        </w:r>
        <w:r>
          <w:rPr>
            <w:webHidden/>
          </w:rPr>
          <w:fldChar w:fldCharType="separate"/>
        </w:r>
        <w:r w:rsidR="00E11368">
          <w:rPr>
            <w:webHidden/>
          </w:rPr>
          <w:t>30</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3" w:history="1">
        <w:r w:rsidR="00E11368" w:rsidRPr="002B4EFB">
          <w:rPr>
            <w:rStyle w:val="Hyperlink"/>
            <w:lang w:val="en-IN"/>
          </w:rPr>
          <w:t>2.2.1</w:t>
        </w:r>
        <w:r w:rsidR="00E11368">
          <w:rPr>
            <w:rFonts w:eastAsiaTheme="minorEastAsia" w:cstheme="minorBidi"/>
            <w:sz w:val="22"/>
            <w:szCs w:val="20"/>
            <w:lang w:val="en-IN" w:eastAsia="en-IN" w:bidi="mr-IN"/>
          </w:rPr>
          <w:tab/>
        </w:r>
        <w:r w:rsidR="00E11368" w:rsidRPr="002B4EFB">
          <w:rPr>
            <w:rStyle w:val="Hyperlink"/>
            <w:lang w:val="en-IN"/>
          </w:rPr>
          <w:t>Message 1: Call TAMA</w:t>
        </w:r>
        <w:r w:rsidR="00E11368">
          <w:rPr>
            <w:webHidden/>
          </w:rPr>
          <w:tab/>
        </w:r>
        <w:r>
          <w:rPr>
            <w:webHidden/>
          </w:rPr>
          <w:fldChar w:fldCharType="begin"/>
        </w:r>
        <w:r w:rsidR="00E11368">
          <w:rPr>
            <w:webHidden/>
          </w:rPr>
          <w:instrText xml:space="preserve"> PAGEREF _Toc301455953 \h </w:instrText>
        </w:r>
        <w:r>
          <w:rPr>
            <w:webHidden/>
          </w:rPr>
        </w:r>
        <w:r>
          <w:rPr>
            <w:webHidden/>
          </w:rPr>
          <w:fldChar w:fldCharType="separate"/>
        </w:r>
        <w:r w:rsidR="00E11368">
          <w:rPr>
            <w:webHidden/>
          </w:rPr>
          <w:t>30</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4" w:history="1">
        <w:r w:rsidR="00E11368" w:rsidRPr="002B4EFB">
          <w:rPr>
            <w:rStyle w:val="Hyperlink"/>
            <w:lang w:val="en-IN"/>
          </w:rPr>
          <w:t>2.2.2</w:t>
        </w:r>
        <w:r w:rsidR="00E11368">
          <w:rPr>
            <w:rFonts w:eastAsiaTheme="minorEastAsia" w:cstheme="minorBidi"/>
            <w:sz w:val="22"/>
            <w:szCs w:val="20"/>
            <w:lang w:val="en-IN" w:eastAsia="en-IN" w:bidi="mr-IN"/>
          </w:rPr>
          <w:tab/>
        </w:r>
        <w:r w:rsidR="00E11368" w:rsidRPr="002B4EFB">
          <w:rPr>
            <w:rStyle w:val="Hyperlink"/>
            <w:lang w:val="en-IN"/>
          </w:rPr>
          <w:t>Message 2: Adherence feedback</w:t>
        </w:r>
        <w:r w:rsidR="00E11368">
          <w:rPr>
            <w:webHidden/>
          </w:rPr>
          <w:tab/>
        </w:r>
        <w:r>
          <w:rPr>
            <w:webHidden/>
          </w:rPr>
          <w:fldChar w:fldCharType="begin"/>
        </w:r>
        <w:r w:rsidR="00E11368">
          <w:rPr>
            <w:webHidden/>
          </w:rPr>
          <w:instrText xml:space="preserve"> PAGEREF _Toc301455954 \h </w:instrText>
        </w:r>
        <w:r>
          <w:rPr>
            <w:webHidden/>
          </w:rPr>
        </w:r>
        <w:r>
          <w:rPr>
            <w:webHidden/>
          </w:rPr>
          <w:fldChar w:fldCharType="separate"/>
        </w:r>
        <w:r w:rsidR="00E11368">
          <w:rPr>
            <w:webHidden/>
          </w:rPr>
          <w:t>31</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5" w:history="1">
        <w:r w:rsidR="00E11368" w:rsidRPr="002B4EFB">
          <w:rPr>
            <w:rStyle w:val="Hyperlink"/>
            <w:lang w:val="en-IN"/>
          </w:rPr>
          <w:t>2.2.3</w:t>
        </w:r>
        <w:r w:rsidR="00E11368">
          <w:rPr>
            <w:rFonts w:eastAsiaTheme="minorEastAsia" w:cstheme="minorBidi"/>
            <w:sz w:val="22"/>
            <w:szCs w:val="20"/>
            <w:lang w:val="en-IN" w:eastAsia="en-IN" w:bidi="mr-IN"/>
          </w:rPr>
          <w:tab/>
        </w:r>
        <w:r w:rsidR="00E11368" w:rsidRPr="002B4EFB">
          <w:rPr>
            <w:rStyle w:val="Hyperlink"/>
            <w:lang w:val="en-IN"/>
          </w:rPr>
          <w:t>Message 3: Weekly Adherence Call / Four day recall</w:t>
        </w:r>
        <w:r w:rsidR="00E11368">
          <w:rPr>
            <w:webHidden/>
          </w:rPr>
          <w:tab/>
        </w:r>
        <w:r>
          <w:rPr>
            <w:webHidden/>
          </w:rPr>
          <w:fldChar w:fldCharType="begin"/>
        </w:r>
        <w:r w:rsidR="00E11368">
          <w:rPr>
            <w:webHidden/>
          </w:rPr>
          <w:instrText xml:space="preserve"> PAGEREF _Toc301455955 \h </w:instrText>
        </w:r>
        <w:r>
          <w:rPr>
            <w:webHidden/>
          </w:rPr>
        </w:r>
        <w:r>
          <w:rPr>
            <w:webHidden/>
          </w:rPr>
          <w:fldChar w:fldCharType="separate"/>
        </w:r>
        <w:r w:rsidR="00E11368">
          <w:rPr>
            <w:webHidden/>
          </w:rPr>
          <w:t>33</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6" w:history="1">
        <w:r w:rsidR="00E11368" w:rsidRPr="002B4EFB">
          <w:rPr>
            <w:rStyle w:val="Hyperlink"/>
            <w:lang w:val="en-IN"/>
          </w:rPr>
          <w:t>2.2.4</w:t>
        </w:r>
        <w:r w:rsidR="00E11368">
          <w:rPr>
            <w:rFonts w:eastAsiaTheme="minorEastAsia" w:cstheme="minorBidi"/>
            <w:sz w:val="22"/>
            <w:szCs w:val="20"/>
            <w:lang w:val="en-IN" w:eastAsia="en-IN" w:bidi="mr-IN"/>
          </w:rPr>
          <w:tab/>
        </w:r>
        <w:r w:rsidR="00E11368" w:rsidRPr="002B4EFB">
          <w:rPr>
            <w:rStyle w:val="Hyperlink"/>
            <w:lang w:val="en-IN"/>
          </w:rPr>
          <w:t>Message 4: Appointments Reminder</w:t>
        </w:r>
        <w:r w:rsidR="00E11368">
          <w:rPr>
            <w:webHidden/>
          </w:rPr>
          <w:tab/>
        </w:r>
        <w:r>
          <w:rPr>
            <w:webHidden/>
          </w:rPr>
          <w:fldChar w:fldCharType="begin"/>
        </w:r>
        <w:r w:rsidR="00E11368">
          <w:rPr>
            <w:webHidden/>
          </w:rPr>
          <w:instrText xml:space="preserve"> PAGEREF _Toc301455956 \h </w:instrText>
        </w:r>
        <w:r>
          <w:rPr>
            <w:webHidden/>
          </w:rPr>
        </w:r>
        <w:r>
          <w:rPr>
            <w:webHidden/>
          </w:rPr>
          <w:fldChar w:fldCharType="separate"/>
        </w:r>
        <w:r w:rsidR="00E11368">
          <w:rPr>
            <w:webHidden/>
          </w:rPr>
          <w:t>36</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7" w:history="1">
        <w:r w:rsidR="00E11368" w:rsidRPr="002B4EFB">
          <w:rPr>
            <w:rStyle w:val="Hyperlink"/>
            <w:lang w:val="en-IN"/>
          </w:rPr>
          <w:t>2.2.5</w:t>
        </w:r>
        <w:r w:rsidR="00E11368">
          <w:rPr>
            <w:rFonts w:eastAsiaTheme="minorEastAsia" w:cstheme="minorBidi"/>
            <w:sz w:val="22"/>
            <w:szCs w:val="20"/>
            <w:lang w:val="en-IN" w:eastAsia="en-IN" w:bidi="mr-IN"/>
          </w:rPr>
          <w:tab/>
        </w:r>
        <w:r w:rsidR="00E11368" w:rsidRPr="002B4EFB">
          <w:rPr>
            <w:rStyle w:val="Hyperlink"/>
            <w:lang w:val="en-IN"/>
          </w:rPr>
          <w:t>Message 5: Health Tips / Quiz Tips</w:t>
        </w:r>
        <w:r w:rsidR="00E11368">
          <w:rPr>
            <w:webHidden/>
          </w:rPr>
          <w:tab/>
        </w:r>
        <w:r>
          <w:rPr>
            <w:webHidden/>
          </w:rPr>
          <w:fldChar w:fldCharType="begin"/>
        </w:r>
        <w:r w:rsidR="00E11368">
          <w:rPr>
            <w:webHidden/>
          </w:rPr>
          <w:instrText xml:space="preserve"> PAGEREF _Toc301455957 \h </w:instrText>
        </w:r>
        <w:r>
          <w:rPr>
            <w:webHidden/>
          </w:rPr>
        </w:r>
        <w:r>
          <w:rPr>
            <w:webHidden/>
          </w:rPr>
          <w:fldChar w:fldCharType="separate"/>
        </w:r>
        <w:r w:rsidR="00E11368">
          <w:rPr>
            <w:webHidden/>
          </w:rPr>
          <w:t>37</w:t>
        </w:r>
        <w:r>
          <w:rPr>
            <w:webHidden/>
          </w:rPr>
          <w:fldChar w:fldCharType="end"/>
        </w:r>
      </w:hyperlink>
    </w:p>
    <w:p w:rsidR="00E11368" w:rsidRDefault="008D6BA4">
      <w:pPr>
        <w:pStyle w:val="TOC2"/>
        <w:rPr>
          <w:rFonts w:eastAsiaTheme="minorEastAsia" w:cstheme="minorBidi"/>
          <w:b w:val="0"/>
          <w:bCs w:val="0"/>
          <w:sz w:val="22"/>
          <w:szCs w:val="20"/>
          <w:lang w:val="en-IN" w:eastAsia="en-IN" w:bidi="mr-IN"/>
        </w:rPr>
      </w:pPr>
      <w:hyperlink w:anchor="_Toc301455958" w:history="1">
        <w:r w:rsidR="00E11368" w:rsidRPr="002B4EFB">
          <w:rPr>
            <w:rStyle w:val="Hyperlink"/>
            <w:lang w:val="en-IN"/>
          </w:rPr>
          <w:t>2.3</w:t>
        </w:r>
        <w:r w:rsidR="00E11368">
          <w:rPr>
            <w:rFonts w:eastAsiaTheme="minorEastAsia" w:cstheme="minorBidi"/>
            <w:b w:val="0"/>
            <w:bCs w:val="0"/>
            <w:sz w:val="22"/>
            <w:szCs w:val="20"/>
            <w:lang w:val="en-IN" w:eastAsia="en-IN" w:bidi="mr-IN"/>
          </w:rPr>
          <w:tab/>
        </w:r>
        <w:r w:rsidR="00E11368" w:rsidRPr="002B4EFB">
          <w:rPr>
            <w:rStyle w:val="Hyperlink"/>
            <w:lang w:val="en-IN"/>
          </w:rPr>
          <w:t>Variables</w:t>
        </w:r>
        <w:r w:rsidR="00E11368">
          <w:rPr>
            <w:webHidden/>
          </w:rPr>
          <w:tab/>
        </w:r>
        <w:r>
          <w:rPr>
            <w:webHidden/>
          </w:rPr>
          <w:fldChar w:fldCharType="begin"/>
        </w:r>
        <w:r w:rsidR="00E11368">
          <w:rPr>
            <w:webHidden/>
          </w:rPr>
          <w:instrText xml:space="preserve"> PAGEREF _Toc301455958 \h </w:instrText>
        </w:r>
        <w:r>
          <w:rPr>
            <w:webHidden/>
          </w:rPr>
        </w:r>
        <w:r>
          <w:rPr>
            <w:webHidden/>
          </w:rPr>
          <w:fldChar w:fldCharType="separate"/>
        </w:r>
        <w:r w:rsidR="00E11368">
          <w:rPr>
            <w:webHidden/>
          </w:rPr>
          <w:t>38</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59" w:history="1">
        <w:r w:rsidR="00E11368" w:rsidRPr="002B4EFB">
          <w:rPr>
            <w:rStyle w:val="Hyperlink"/>
            <w:lang w:val="en-IN"/>
          </w:rPr>
          <w:t>2.3.1</w:t>
        </w:r>
        <w:r w:rsidR="00E11368">
          <w:rPr>
            <w:rFonts w:eastAsiaTheme="minorEastAsia" w:cstheme="minorBidi"/>
            <w:sz w:val="22"/>
            <w:szCs w:val="20"/>
            <w:lang w:val="en-IN" w:eastAsia="en-IN" w:bidi="mr-IN"/>
          </w:rPr>
          <w:tab/>
        </w:r>
        <w:r w:rsidR="00E11368" w:rsidRPr="002B4EFB">
          <w:rPr>
            <w:rStyle w:val="Hyperlink"/>
            <w:lang w:val="en-IN"/>
          </w:rPr>
          <w:t>ARTPills</w:t>
        </w:r>
        <w:r w:rsidR="00E11368">
          <w:rPr>
            <w:webHidden/>
          </w:rPr>
          <w:tab/>
        </w:r>
        <w:r>
          <w:rPr>
            <w:webHidden/>
          </w:rPr>
          <w:fldChar w:fldCharType="begin"/>
        </w:r>
        <w:r w:rsidR="00E11368">
          <w:rPr>
            <w:webHidden/>
          </w:rPr>
          <w:instrText xml:space="preserve"> PAGEREF _Toc301455959 \h </w:instrText>
        </w:r>
        <w:r>
          <w:rPr>
            <w:webHidden/>
          </w:rPr>
        </w:r>
        <w:r>
          <w:rPr>
            <w:webHidden/>
          </w:rPr>
          <w:fldChar w:fldCharType="separate"/>
        </w:r>
        <w:r w:rsidR="00E11368">
          <w:rPr>
            <w:webHidden/>
          </w:rPr>
          <w:t>38</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0" w:history="1">
        <w:r w:rsidR="00E11368" w:rsidRPr="002B4EFB">
          <w:rPr>
            <w:rStyle w:val="Hyperlink"/>
            <w:lang w:val="en-IN"/>
          </w:rPr>
          <w:t>2.3.2</w:t>
        </w:r>
        <w:r w:rsidR="00E11368">
          <w:rPr>
            <w:rFonts w:eastAsiaTheme="minorEastAsia" w:cstheme="minorBidi"/>
            <w:sz w:val="22"/>
            <w:szCs w:val="20"/>
            <w:lang w:val="en-IN" w:eastAsia="en-IN" w:bidi="mr-IN"/>
          </w:rPr>
          <w:tab/>
        </w:r>
        <w:r w:rsidR="00E11368" w:rsidRPr="002B4EFB">
          <w:rPr>
            <w:rStyle w:val="Hyperlink"/>
            <w:lang w:val="en-IN"/>
          </w:rPr>
          <w:t>ClinicName</w:t>
        </w:r>
        <w:r w:rsidR="00E11368">
          <w:rPr>
            <w:webHidden/>
          </w:rPr>
          <w:tab/>
        </w:r>
        <w:r>
          <w:rPr>
            <w:webHidden/>
          </w:rPr>
          <w:fldChar w:fldCharType="begin"/>
        </w:r>
        <w:r w:rsidR="00E11368">
          <w:rPr>
            <w:webHidden/>
          </w:rPr>
          <w:instrText xml:space="preserve"> PAGEREF _Toc301455960 \h </w:instrText>
        </w:r>
        <w:r>
          <w:rPr>
            <w:webHidden/>
          </w:rPr>
        </w:r>
        <w:r>
          <w:rPr>
            <w:webHidden/>
          </w:rPr>
          <w:fldChar w:fldCharType="separate"/>
        </w:r>
        <w:r w:rsidR="00E11368">
          <w:rPr>
            <w:webHidden/>
          </w:rPr>
          <w:t>39</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1" w:history="1">
        <w:r w:rsidR="00E11368" w:rsidRPr="002B4EFB">
          <w:rPr>
            <w:rStyle w:val="Hyperlink"/>
            <w:lang w:val="en-IN"/>
          </w:rPr>
          <w:t>2.3.3</w:t>
        </w:r>
        <w:r w:rsidR="00E11368">
          <w:rPr>
            <w:rFonts w:eastAsiaTheme="minorEastAsia" w:cstheme="minorBidi"/>
            <w:sz w:val="22"/>
            <w:szCs w:val="20"/>
            <w:lang w:val="en-IN" w:eastAsia="en-IN" w:bidi="mr-IN"/>
          </w:rPr>
          <w:tab/>
        </w:r>
        <w:r w:rsidR="00E11368" w:rsidRPr="002B4EFB">
          <w:rPr>
            <w:rStyle w:val="Hyperlink"/>
            <w:lang w:val="en-IN"/>
          </w:rPr>
          <w:t>DayOfWeek</w:t>
        </w:r>
        <w:r w:rsidR="00E11368">
          <w:rPr>
            <w:webHidden/>
          </w:rPr>
          <w:tab/>
        </w:r>
        <w:r>
          <w:rPr>
            <w:webHidden/>
          </w:rPr>
          <w:fldChar w:fldCharType="begin"/>
        </w:r>
        <w:r w:rsidR="00E11368">
          <w:rPr>
            <w:webHidden/>
          </w:rPr>
          <w:instrText xml:space="preserve"> PAGEREF _Toc301455961 \h </w:instrText>
        </w:r>
        <w:r>
          <w:rPr>
            <w:webHidden/>
          </w:rPr>
        </w:r>
        <w:r>
          <w:rPr>
            <w:webHidden/>
          </w:rPr>
          <w:fldChar w:fldCharType="separate"/>
        </w:r>
        <w:r w:rsidR="00E11368">
          <w:rPr>
            <w:webHidden/>
          </w:rPr>
          <w:t>40</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2" w:history="1">
        <w:r w:rsidR="00E11368" w:rsidRPr="002B4EFB">
          <w:rPr>
            <w:rStyle w:val="Hyperlink"/>
            <w:lang w:val="en-IN"/>
          </w:rPr>
          <w:t>2.3.4</w:t>
        </w:r>
        <w:r w:rsidR="00E11368">
          <w:rPr>
            <w:rFonts w:eastAsiaTheme="minorEastAsia" w:cstheme="minorBidi"/>
            <w:sz w:val="22"/>
            <w:szCs w:val="20"/>
            <w:lang w:val="en-IN" w:eastAsia="en-IN" w:bidi="mr-IN"/>
          </w:rPr>
          <w:tab/>
        </w:r>
        <w:r w:rsidR="00E11368" w:rsidRPr="002B4EFB">
          <w:rPr>
            <w:rStyle w:val="Hyperlink"/>
            <w:lang w:val="en-IN"/>
          </w:rPr>
          <w:t>Number</w:t>
        </w:r>
        <w:r w:rsidR="00E11368">
          <w:rPr>
            <w:webHidden/>
          </w:rPr>
          <w:tab/>
        </w:r>
        <w:r>
          <w:rPr>
            <w:webHidden/>
          </w:rPr>
          <w:fldChar w:fldCharType="begin"/>
        </w:r>
        <w:r w:rsidR="00E11368">
          <w:rPr>
            <w:webHidden/>
          </w:rPr>
          <w:instrText xml:space="preserve"> PAGEREF _Toc301455962 \h </w:instrText>
        </w:r>
        <w:r>
          <w:rPr>
            <w:webHidden/>
          </w:rPr>
        </w:r>
        <w:r>
          <w:rPr>
            <w:webHidden/>
          </w:rPr>
          <w:fldChar w:fldCharType="separate"/>
        </w:r>
        <w:r w:rsidR="00E11368">
          <w:rPr>
            <w:webHidden/>
          </w:rPr>
          <w:t>41</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3" w:history="1">
        <w:r w:rsidR="00E11368" w:rsidRPr="002B4EFB">
          <w:rPr>
            <w:rStyle w:val="Hyperlink"/>
            <w:lang w:val="en-IN"/>
          </w:rPr>
          <w:t>2.3.5</w:t>
        </w:r>
        <w:r w:rsidR="00E11368">
          <w:rPr>
            <w:rFonts w:eastAsiaTheme="minorEastAsia" w:cstheme="minorBidi"/>
            <w:sz w:val="22"/>
            <w:szCs w:val="20"/>
            <w:lang w:val="en-IN" w:eastAsia="en-IN" w:bidi="mr-IN"/>
          </w:rPr>
          <w:tab/>
        </w:r>
        <w:r w:rsidR="00E11368" w:rsidRPr="002B4EFB">
          <w:rPr>
            <w:rStyle w:val="Hyperlink"/>
            <w:lang w:val="en-IN"/>
          </w:rPr>
          <w:t>Month</w:t>
        </w:r>
        <w:r w:rsidR="00E11368">
          <w:rPr>
            <w:webHidden/>
          </w:rPr>
          <w:tab/>
        </w:r>
        <w:r>
          <w:rPr>
            <w:webHidden/>
          </w:rPr>
          <w:fldChar w:fldCharType="begin"/>
        </w:r>
        <w:r w:rsidR="00E11368">
          <w:rPr>
            <w:webHidden/>
          </w:rPr>
          <w:instrText xml:space="preserve"> PAGEREF _Toc301455963 \h </w:instrText>
        </w:r>
        <w:r>
          <w:rPr>
            <w:webHidden/>
          </w:rPr>
        </w:r>
        <w:r>
          <w:rPr>
            <w:webHidden/>
          </w:rPr>
          <w:fldChar w:fldCharType="separate"/>
        </w:r>
        <w:r w:rsidR="00E11368">
          <w:rPr>
            <w:webHidden/>
          </w:rPr>
          <w:t>41</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4" w:history="1">
        <w:r w:rsidR="00E11368" w:rsidRPr="002B4EFB">
          <w:rPr>
            <w:rStyle w:val="Hyperlink"/>
            <w:lang w:val="en-IN"/>
          </w:rPr>
          <w:t>2.3.6</w:t>
        </w:r>
        <w:r w:rsidR="00E11368">
          <w:rPr>
            <w:rFonts w:eastAsiaTheme="minorEastAsia" w:cstheme="minorBidi"/>
            <w:sz w:val="22"/>
            <w:szCs w:val="20"/>
            <w:lang w:val="en-IN" w:eastAsia="en-IN" w:bidi="mr-IN"/>
          </w:rPr>
          <w:tab/>
        </w:r>
        <w:r w:rsidR="00E11368" w:rsidRPr="002B4EFB">
          <w:rPr>
            <w:rStyle w:val="Hyperlink"/>
            <w:lang w:val="en-IN"/>
          </w:rPr>
          <w:t>Frequency</w:t>
        </w:r>
        <w:r w:rsidR="00E11368">
          <w:rPr>
            <w:webHidden/>
          </w:rPr>
          <w:tab/>
        </w:r>
        <w:r>
          <w:rPr>
            <w:webHidden/>
          </w:rPr>
          <w:fldChar w:fldCharType="begin"/>
        </w:r>
        <w:r w:rsidR="00E11368">
          <w:rPr>
            <w:webHidden/>
          </w:rPr>
          <w:instrText xml:space="preserve"> PAGEREF _Toc301455964 \h </w:instrText>
        </w:r>
        <w:r>
          <w:rPr>
            <w:webHidden/>
          </w:rPr>
        </w:r>
        <w:r>
          <w:rPr>
            <w:webHidden/>
          </w:rPr>
          <w:fldChar w:fldCharType="separate"/>
        </w:r>
        <w:r w:rsidR="00E11368">
          <w:rPr>
            <w:webHidden/>
          </w:rPr>
          <w:t>41</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5" w:history="1">
        <w:r w:rsidR="00E11368" w:rsidRPr="002B4EFB">
          <w:rPr>
            <w:rStyle w:val="Hyperlink"/>
            <w:lang w:val="en-IN"/>
          </w:rPr>
          <w:t>2.3.7</w:t>
        </w:r>
        <w:r w:rsidR="00E11368">
          <w:rPr>
            <w:rFonts w:eastAsiaTheme="minorEastAsia" w:cstheme="minorBidi"/>
            <w:sz w:val="22"/>
            <w:szCs w:val="20"/>
            <w:lang w:val="en-IN" w:eastAsia="en-IN" w:bidi="mr-IN"/>
          </w:rPr>
          <w:tab/>
        </w:r>
        <w:r w:rsidR="00E11368" w:rsidRPr="002B4EFB">
          <w:rPr>
            <w:rStyle w:val="Hyperlink"/>
            <w:lang w:val="en-IN"/>
          </w:rPr>
          <w:t>TimeOfDay</w:t>
        </w:r>
        <w:r w:rsidR="00E11368">
          <w:rPr>
            <w:webHidden/>
          </w:rPr>
          <w:tab/>
        </w:r>
        <w:r>
          <w:rPr>
            <w:webHidden/>
          </w:rPr>
          <w:fldChar w:fldCharType="begin"/>
        </w:r>
        <w:r w:rsidR="00E11368">
          <w:rPr>
            <w:webHidden/>
          </w:rPr>
          <w:instrText xml:space="preserve"> PAGEREF _Toc301455965 \h </w:instrText>
        </w:r>
        <w:r>
          <w:rPr>
            <w:webHidden/>
          </w:rPr>
        </w:r>
        <w:r>
          <w:rPr>
            <w:webHidden/>
          </w:rPr>
          <w:fldChar w:fldCharType="separate"/>
        </w:r>
        <w:r w:rsidR="00E11368">
          <w:rPr>
            <w:webHidden/>
          </w:rPr>
          <w:t>42</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6" w:history="1">
        <w:r w:rsidR="00E11368" w:rsidRPr="002B4EFB">
          <w:rPr>
            <w:rStyle w:val="Hyperlink"/>
            <w:lang w:val="en-IN"/>
          </w:rPr>
          <w:t>2.3.8</w:t>
        </w:r>
        <w:r w:rsidR="00E11368">
          <w:rPr>
            <w:rFonts w:eastAsiaTheme="minorEastAsia" w:cstheme="minorBidi"/>
            <w:sz w:val="22"/>
            <w:szCs w:val="20"/>
            <w:lang w:val="en-IN" w:eastAsia="en-IN" w:bidi="mr-IN"/>
          </w:rPr>
          <w:tab/>
        </w:r>
        <w:r w:rsidR="00E11368" w:rsidRPr="002B4EFB">
          <w:rPr>
            <w:rStyle w:val="Hyperlink"/>
            <w:lang w:val="en-IN"/>
          </w:rPr>
          <w:t>Time Management</w:t>
        </w:r>
        <w:r w:rsidR="00E11368">
          <w:rPr>
            <w:webHidden/>
          </w:rPr>
          <w:tab/>
        </w:r>
        <w:r>
          <w:rPr>
            <w:webHidden/>
          </w:rPr>
          <w:fldChar w:fldCharType="begin"/>
        </w:r>
        <w:r w:rsidR="00E11368">
          <w:rPr>
            <w:webHidden/>
          </w:rPr>
          <w:instrText xml:space="preserve"> PAGEREF _Toc301455966 \h </w:instrText>
        </w:r>
        <w:r>
          <w:rPr>
            <w:webHidden/>
          </w:rPr>
        </w:r>
        <w:r>
          <w:rPr>
            <w:webHidden/>
          </w:rPr>
          <w:fldChar w:fldCharType="separate"/>
        </w:r>
        <w:r w:rsidR="00E11368">
          <w:rPr>
            <w:webHidden/>
          </w:rPr>
          <w:t>42</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7" w:history="1">
        <w:r w:rsidR="00E11368" w:rsidRPr="002B4EFB">
          <w:rPr>
            <w:rStyle w:val="Hyperlink"/>
            <w:lang w:val="en-IN"/>
          </w:rPr>
          <w:t>2.3.9</w:t>
        </w:r>
        <w:r w:rsidR="00E11368">
          <w:rPr>
            <w:rFonts w:eastAsiaTheme="minorEastAsia" w:cstheme="minorBidi"/>
            <w:sz w:val="22"/>
            <w:szCs w:val="20"/>
            <w:lang w:val="en-IN" w:eastAsia="en-IN" w:bidi="mr-IN"/>
          </w:rPr>
          <w:tab/>
        </w:r>
        <w:r w:rsidR="00E11368" w:rsidRPr="002B4EFB">
          <w:rPr>
            <w:rStyle w:val="Hyperlink"/>
            <w:lang w:val="en-IN"/>
          </w:rPr>
          <w:t>Clinic Phone Numbers</w:t>
        </w:r>
        <w:r w:rsidR="00E11368">
          <w:rPr>
            <w:webHidden/>
          </w:rPr>
          <w:tab/>
        </w:r>
        <w:r>
          <w:rPr>
            <w:webHidden/>
          </w:rPr>
          <w:fldChar w:fldCharType="begin"/>
        </w:r>
        <w:r w:rsidR="00E11368">
          <w:rPr>
            <w:webHidden/>
          </w:rPr>
          <w:instrText xml:space="preserve"> PAGEREF _Toc301455967 \h </w:instrText>
        </w:r>
        <w:r>
          <w:rPr>
            <w:webHidden/>
          </w:rPr>
        </w:r>
        <w:r>
          <w:rPr>
            <w:webHidden/>
          </w:rPr>
          <w:fldChar w:fldCharType="separate"/>
        </w:r>
        <w:r w:rsidR="00E11368">
          <w:rPr>
            <w:webHidden/>
          </w:rPr>
          <w:t>43</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8" w:history="1">
        <w:r w:rsidR="00E11368" w:rsidRPr="002B4EFB">
          <w:rPr>
            <w:rStyle w:val="Hyperlink"/>
            <w:lang w:val="en-IN"/>
          </w:rPr>
          <w:t>2.3.10</w:t>
        </w:r>
        <w:r w:rsidR="00E11368">
          <w:rPr>
            <w:rFonts w:eastAsiaTheme="minorEastAsia" w:cstheme="minorBidi"/>
            <w:sz w:val="22"/>
            <w:szCs w:val="20"/>
            <w:lang w:val="en-IN" w:eastAsia="en-IN" w:bidi="mr-IN"/>
          </w:rPr>
          <w:tab/>
        </w:r>
        <w:r w:rsidR="00E11368" w:rsidRPr="002B4EFB">
          <w:rPr>
            <w:rStyle w:val="Hyperlink"/>
            <w:lang w:val="en-IN"/>
          </w:rPr>
          <w:t>Others</w:t>
        </w:r>
        <w:r w:rsidR="00E11368">
          <w:rPr>
            <w:webHidden/>
          </w:rPr>
          <w:tab/>
        </w:r>
        <w:r>
          <w:rPr>
            <w:webHidden/>
          </w:rPr>
          <w:fldChar w:fldCharType="begin"/>
        </w:r>
        <w:r w:rsidR="00E11368">
          <w:rPr>
            <w:webHidden/>
          </w:rPr>
          <w:instrText xml:space="preserve"> PAGEREF _Toc301455968 \h </w:instrText>
        </w:r>
        <w:r>
          <w:rPr>
            <w:webHidden/>
          </w:rPr>
        </w:r>
        <w:r>
          <w:rPr>
            <w:webHidden/>
          </w:rPr>
          <w:fldChar w:fldCharType="separate"/>
        </w:r>
        <w:r w:rsidR="00E11368">
          <w:rPr>
            <w:webHidden/>
          </w:rPr>
          <w:t>44</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69" w:history="1">
        <w:r w:rsidR="00E11368" w:rsidRPr="002B4EFB">
          <w:rPr>
            <w:rStyle w:val="Hyperlink"/>
            <w:lang w:val="en-IN"/>
          </w:rPr>
          <w:t>2.3.11</w:t>
        </w:r>
        <w:r w:rsidR="00E11368">
          <w:rPr>
            <w:rFonts w:eastAsiaTheme="minorEastAsia" w:cstheme="minorBidi"/>
            <w:sz w:val="22"/>
            <w:szCs w:val="20"/>
            <w:lang w:val="en-IN" w:eastAsia="en-IN" w:bidi="mr-IN"/>
          </w:rPr>
          <w:tab/>
        </w:r>
        <w:r w:rsidR="00E11368" w:rsidRPr="002B4EFB">
          <w:rPr>
            <w:rStyle w:val="Hyperlink"/>
            <w:lang w:val="en-IN"/>
          </w:rPr>
          <w:t>TAMA PIN entry music</w:t>
        </w:r>
        <w:r w:rsidR="00E11368">
          <w:rPr>
            <w:webHidden/>
          </w:rPr>
          <w:tab/>
        </w:r>
        <w:r>
          <w:rPr>
            <w:webHidden/>
          </w:rPr>
          <w:fldChar w:fldCharType="begin"/>
        </w:r>
        <w:r w:rsidR="00E11368">
          <w:rPr>
            <w:webHidden/>
          </w:rPr>
          <w:instrText xml:space="preserve"> PAGEREF _Toc301455969 \h </w:instrText>
        </w:r>
        <w:r>
          <w:rPr>
            <w:webHidden/>
          </w:rPr>
        </w:r>
        <w:r>
          <w:rPr>
            <w:webHidden/>
          </w:rPr>
          <w:fldChar w:fldCharType="separate"/>
        </w:r>
        <w:r w:rsidR="00E11368">
          <w:rPr>
            <w:webHidden/>
          </w:rPr>
          <w:t>44</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70" w:history="1">
        <w:r w:rsidR="00E11368" w:rsidRPr="002B4EFB">
          <w:rPr>
            <w:rStyle w:val="Hyperlink"/>
            <w:lang w:val="en-IN"/>
          </w:rPr>
          <w:t>2.3.12</w:t>
        </w:r>
        <w:r w:rsidR="00E11368">
          <w:rPr>
            <w:rFonts w:eastAsiaTheme="minorEastAsia" w:cstheme="minorBidi"/>
            <w:sz w:val="22"/>
            <w:szCs w:val="20"/>
            <w:lang w:val="en-IN" w:eastAsia="en-IN" w:bidi="mr-IN"/>
          </w:rPr>
          <w:tab/>
        </w:r>
        <w:r w:rsidR="00E11368" w:rsidRPr="002B4EFB">
          <w:rPr>
            <w:rStyle w:val="Hyperlink"/>
            <w:lang w:val="en-IN"/>
          </w:rPr>
          <w:t>EndMusic</w:t>
        </w:r>
        <w:r w:rsidR="00E11368">
          <w:rPr>
            <w:webHidden/>
          </w:rPr>
          <w:tab/>
        </w:r>
        <w:r>
          <w:rPr>
            <w:webHidden/>
          </w:rPr>
          <w:fldChar w:fldCharType="begin"/>
        </w:r>
        <w:r w:rsidR="00E11368">
          <w:rPr>
            <w:webHidden/>
          </w:rPr>
          <w:instrText xml:space="preserve"> PAGEREF _Toc301455970 \h </w:instrText>
        </w:r>
        <w:r>
          <w:rPr>
            <w:webHidden/>
          </w:rPr>
        </w:r>
        <w:r>
          <w:rPr>
            <w:webHidden/>
          </w:rPr>
          <w:fldChar w:fldCharType="separate"/>
        </w:r>
        <w:r w:rsidR="00E11368">
          <w:rPr>
            <w:webHidden/>
          </w:rPr>
          <w:t>44</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71" w:history="1">
        <w:r w:rsidR="00E11368" w:rsidRPr="002B4EFB">
          <w:rPr>
            <w:rStyle w:val="Hyperlink"/>
            <w:lang w:val="en-IN"/>
          </w:rPr>
          <w:t>2.3.13</w:t>
        </w:r>
        <w:r w:rsidR="00E11368">
          <w:rPr>
            <w:rFonts w:eastAsiaTheme="minorEastAsia" w:cstheme="minorBidi"/>
            <w:sz w:val="22"/>
            <w:szCs w:val="20"/>
            <w:lang w:val="en-IN" w:eastAsia="en-IN" w:bidi="mr-IN"/>
          </w:rPr>
          <w:tab/>
        </w:r>
        <w:r w:rsidR="00E11368" w:rsidRPr="002B4EFB">
          <w:rPr>
            <w:rStyle w:val="Hyperlink"/>
            <w:lang w:val="en-IN"/>
          </w:rPr>
          <w:t>Time</w:t>
        </w:r>
        <w:r w:rsidR="00E11368" w:rsidRPr="002B4EFB">
          <w:rPr>
            <w:rStyle w:val="Hyperlink"/>
          </w:rPr>
          <w:t>C</w:t>
        </w:r>
        <w:r w:rsidR="00E11368" w:rsidRPr="002B4EFB">
          <w:rPr>
            <w:rStyle w:val="Hyperlink"/>
            <w:lang w:val="en-IN"/>
          </w:rPr>
          <w:t>onstruct – time constructed from patient record</w:t>
        </w:r>
        <w:r w:rsidR="00E11368">
          <w:rPr>
            <w:webHidden/>
          </w:rPr>
          <w:tab/>
        </w:r>
        <w:r>
          <w:rPr>
            <w:webHidden/>
          </w:rPr>
          <w:fldChar w:fldCharType="begin"/>
        </w:r>
        <w:r w:rsidR="00E11368">
          <w:rPr>
            <w:webHidden/>
          </w:rPr>
          <w:instrText xml:space="preserve"> PAGEREF _Toc301455971 \h </w:instrText>
        </w:r>
        <w:r>
          <w:rPr>
            <w:webHidden/>
          </w:rPr>
        </w:r>
        <w:r>
          <w:rPr>
            <w:webHidden/>
          </w:rPr>
          <w:fldChar w:fldCharType="separate"/>
        </w:r>
        <w:r w:rsidR="00E11368">
          <w:rPr>
            <w:webHidden/>
          </w:rPr>
          <w:t>44</w:t>
        </w:r>
        <w:r>
          <w:rPr>
            <w:webHidden/>
          </w:rPr>
          <w:fldChar w:fldCharType="end"/>
        </w:r>
      </w:hyperlink>
    </w:p>
    <w:p w:rsidR="00E11368" w:rsidRDefault="008D6BA4">
      <w:pPr>
        <w:pStyle w:val="TOC3"/>
        <w:rPr>
          <w:rFonts w:eastAsiaTheme="minorEastAsia" w:cstheme="minorBidi"/>
          <w:sz w:val="22"/>
          <w:szCs w:val="20"/>
          <w:lang w:val="en-IN" w:eastAsia="en-IN" w:bidi="mr-IN"/>
        </w:rPr>
      </w:pPr>
      <w:hyperlink w:anchor="_Toc301455972" w:history="1">
        <w:r w:rsidR="00E11368" w:rsidRPr="002B4EFB">
          <w:rPr>
            <w:rStyle w:val="Hyperlink"/>
            <w:lang w:val="en-IN"/>
          </w:rPr>
          <w:t>2.3.14</w:t>
        </w:r>
        <w:r w:rsidR="00E11368">
          <w:rPr>
            <w:rFonts w:eastAsiaTheme="minorEastAsia" w:cstheme="minorBidi"/>
            <w:sz w:val="22"/>
            <w:szCs w:val="20"/>
            <w:lang w:val="en-IN" w:eastAsia="en-IN" w:bidi="mr-IN"/>
          </w:rPr>
          <w:tab/>
        </w:r>
        <w:r w:rsidR="00E11368" w:rsidRPr="002B4EFB">
          <w:rPr>
            <w:rStyle w:val="Hyperlink"/>
            <w:lang w:val="en-IN"/>
          </w:rPr>
          <w:t>Error Messages</w:t>
        </w:r>
        <w:r w:rsidR="00E11368">
          <w:rPr>
            <w:webHidden/>
          </w:rPr>
          <w:tab/>
        </w:r>
        <w:r>
          <w:rPr>
            <w:webHidden/>
          </w:rPr>
          <w:fldChar w:fldCharType="begin"/>
        </w:r>
        <w:r w:rsidR="00E11368">
          <w:rPr>
            <w:webHidden/>
          </w:rPr>
          <w:instrText xml:space="preserve"> PAGEREF _Toc301455972 \h </w:instrText>
        </w:r>
        <w:r>
          <w:rPr>
            <w:webHidden/>
          </w:rPr>
        </w:r>
        <w:r>
          <w:rPr>
            <w:webHidden/>
          </w:rPr>
          <w:fldChar w:fldCharType="separate"/>
        </w:r>
        <w:r w:rsidR="00E11368">
          <w:rPr>
            <w:webHidden/>
          </w:rPr>
          <w:t>44</w:t>
        </w:r>
        <w:r>
          <w:rPr>
            <w:webHidden/>
          </w:rPr>
          <w:fldChar w:fldCharType="end"/>
        </w:r>
      </w:hyperlink>
    </w:p>
    <w:p w:rsidR="00CC687C" w:rsidRPr="00034BC2" w:rsidRDefault="008D6BA4" w:rsidP="00EC6BDF">
      <w:pPr>
        <w:rPr>
          <w:lang w:val="en-IN"/>
        </w:rPr>
      </w:pPr>
      <w:r w:rsidRPr="00034BC2">
        <w:rPr>
          <w:rFonts w:asciiTheme="majorHAnsi" w:hAnsiTheme="majorHAnsi"/>
          <w:sz w:val="24"/>
          <w:szCs w:val="20"/>
          <w:lang w:val="en-IN"/>
        </w:rPr>
        <w:lastRenderedPageBreak/>
        <w:fldChar w:fldCharType="end"/>
      </w:r>
      <w:r w:rsidR="00CC687C" w:rsidRPr="00034BC2">
        <w:rPr>
          <w:lang w:val="en-IN"/>
        </w:rPr>
        <w:br w:type="page"/>
      </w:r>
    </w:p>
    <w:p w:rsidR="008D7786" w:rsidRDefault="008D7786" w:rsidP="008D7786">
      <w:pPr>
        <w:pStyle w:val="Heading1"/>
        <w:rPr>
          <w:lang w:val="en-IN"/>
        </w:rPr>
      </w:pPr>
      <w:bookmarkStart w:id="4" w:name="_Toc301455943"/>
      <w:bookmarkStart w:id="5" w:name="_Toc265071573"/>
      <w:bookmarkStart w:id="6" w:name="_Toc267841334"/>
      <w:bookmarkStart w:id="7" w:name="_Toc267841615"/>
      <w:bookmarkStart w:id="8" w:name="_Toc267913021"/>
      <w:bookmarkStart w:id="9" w:name="_Toc267913543"/>
      <w:r w:rsidRPr="00034BC2">
        <w:rPr>
          <w:lang w:val="en-IN"/>
        </w:rPr>
        <w:lastRenderedPageBreak/>
        <w:t>Legend</w:t>
      </w:r>
      <w:bookmarkEnd w:id="4"/>
    </w:p>
    <w:p w:rsidR="00E17ECE" w:rsidRPr="00E17ECE" w:rsidRDefault="00E17ECE" w:rsidP="00E17ECE">
      <w:pPr>
        <w:rPr>
          <w:lang w:val="en-IN"/>
        </w:rPr>
      </w:pPr>
      <w:r>
        <w:rPr>
          <w:lang w:val="en-IN"/>
        </w:rPr>
        <w:t>T</w:t>
      </w:r>
      <w:r w:rsidRPr="00E17ECE">
        <w:rPr>
          <w:lang w:val="en-IN"/>
        </w:rPr>
        <w:t xml:space="preserve">his document </w:t>
      </w:r>
      <w:r>
        <w:rPr>
          <w:lang w:val="en-IN"/>
        </w:rPr>
        <w:t xml:space="preserve">contains </w:t>
      </w:r>
      <w:r w:rsidRPr="00E17ECE">
        <w:rPr>
          <w:lang w:val="en-IN"/>
        </w:rPr>
        <w:t>TAMA IVR audio recording "production script"</w:t>
      </w:r>
      <w:r>
        <w:rPr>
          <w:lang w:val="en-IN"/>
        </w:rPr>
        <w:t xml:space="preserve">. This document </w:t>
      </w:r>
      <w:r w:rsidRPr="00E17ECE">
        <w:rPr>
          <w:lang w:val="en-IN"/>
        </w:rPr>
        <w:t>will be used for:</w:t>
      </w:r>
    </w:p>
    <w:p w:rsidR="00E17ECE" w:rsidRPr="00E17ECE" w:rsidRDefault="00E17ECE" w:rsidP="00E17ECE">
      <w:pPr>
        <w:pStyle w:val="ListParagraph"/>
        <w:numPr>
          <w:ilvl w:val="0"/>
          <w:numId w:val="6"/>
        </w:numPr>
        <w:rPr>
          <w:lang w:val="en-IN"/>
        </w:rPr>
      </w:pPr>
      <w:r w:rsidRPr="00E17ECE">
        <w:rPr>
          <w:lang w:val="en-IN"/>
        </w:rPr>
        <w:t>Translating IVR scripts in Marathi, Hindi, Tamil, Telugu, Manipuri</w:t>
      </w:r>
    </w:p>
    <w:p w:rsidR="00E17ECE" w:rsidRPr="00E17ECE" w:rsidRDefault="00E17ECE" w:rsidP="00E17ECE">
      <w:pPr>
        <w:pStyle w:val="ListParagraph"/>
        <w:numPr>
          <w:ilvl w:val="0"/>
          <w:numId w:val="6"/>
        </w:numPr>
        <w:rPr>
          <w:lang w:val="en-IN"/>
        </w:rPr>
      </w:pPr>
      <w:r w:rsidRPr="00E17ECE">
        <w:rPr>
          <w:lang w:val="en-IN"/>
        </w:rPr>
        <w:t>Recording the actual voice files with voice artists and doctors in the studios (the production)</w:t>
      </w:r>
    </w:p>
    <w:p w:rsidR="00E17ECE" w:rsidRPr="00E17ECE" w:rsidRDefault="00E17ECE" w:rsidP="00E17ECE">
      <w:pPr>
        <w:pStyle w:val="ListParagraph"/>
        <w:numPr>
          <w:ilvl w:val="0"/>
          <w:numId w:val="6"/>
        </w:numPr>
        <w:rPr>
          <w:lang w:val="en-IN"/>
        </w:rPr>
      </w:pPr>
      <w:r w:rsidRPr="00E17ECE">
        <w:rPr>
          <w:lang w:val="en-IN"/>
        </w:rPr>
        <w:t>Managing file archives etc. at our end and to coordinate with Tim and Kamalika's team (the post-production).</w:t>
      </w:r>
    </w:p>
    <w:p w:rsidR="00E17ECE" w:rsidRPr="00E17ECE" w:rsidRDefault="00E17ECE" w:rsidP="00E17ECE">
      <w:pPr>
        <w:rPr>
          <w:lang w:val="en-IN"/>
        </w:rPr>
      </w:pPr>
    </w:p>
    <w:p w:rsidR="00E17ECE" w:rsidRPr="00E17ECE" w:rsidRDefault="00E17ECE" w:rsidP="00E17ECE">
      <w:pPr>
        <w:rPr>
          <w:lang w:val="en-IN"/>
        </w:rPr>
      </w:pPr>
      <w:r w:rsidRPr="00E17ECE">
        <w:rPr>
          <w:lang w:val="en-IN"/>
        </w:rPr>
        <w:t xml:space="preserve">This </w:t>
      </w:r>
      <w:r>
        <w:rPr>
          <w:lang w:val="en-IN"/>
        </w:rPr>
        <w:t xml:space="preserve">document </w:t>
      </w:r>
      <w:r w:rsidRPr="00E17ECE">
        <w:rPr>
          <w:lang w:val="en-IN"/>
        </w:rPr>
        <w:t>is based on:</w:t>
      </w:r>
    </w:p>
    <w:p w:rsidR="00E17ECE" w:rsidRPr="00E17ECE" w:rsidRDefault="00E17ECE" w:rsidP="00E17ECE">
      <w:pPr>
        <w:pStyle w:val="ListParagraph"/>
        <w:numPr>
          <w:ilvl w:val="0"/>
          <w:numId w:val="7"/>
        </w:numPr>
        <w:rPr>
          <w:lang w:val="en-IN"/>
        </w:rPr>
      </w:pPr>
      <w:r w:rsidRPr="00E17ECE">
        <w:rPr>
          <w:lang w:val="en-IN"/>
        </w:rPr>
        <w:t>The FRS that Kamalika had forwarded</w:t>
      </w:r>
    </w:p>
    <w:p w:rsidR="00E17ECE" w:rsidRPr="00E17ECE" w:rsidRDefault="00E17ECE" w:rsidP="00E17ECE">
      <w:pPr>
        <w:pStyle w:val="ListParagraph"/>
        <w:numPr>
          <w:ilvl w:val="0"/>
          <w:numId w:val="7"/>
        </w:numPr>
        <w:rPr>
          <w:lang w:val="en-IN"/>
        </w:rPr>
      </w:pPr>
      <w:r w:rsidRPr="00E17ECE">
        <w:rPr>
          <w:lang w:val="en-IN"/>
        </w:rPr>
        <w:t>TAMA Marathi, Hindi, English, prototypes</w:t>
      </w:r>
    </w:p>
    <w:p w:rsidR="00E17ECE" w:rsidRPr="00E17ECE" w:rsidRDefault="00E17ECE" w:rsidP="00B859C6">
      <w:pPr>
        <w:pStyle w:val="ListParagraph"/>
        <w:numPr>
          <w:ilvl w:val="0"/>
          <w:numId w:val="7"/>
        </w:numPr>
        <w:spacing w:after="0"/>
        <w:rPr>
          <w:lang w:val="en-IN"/>
        </w:rPr>
      </w:pPr>
      <w:r w:rsidRPr="00E17ECE">
        <w:rPr>
          <w:lang w:val="en-IN"/>
        </w:rPr>
        <w:t xml:space="preserve">Feedback from the reviews and the UTs </w:t>
      </w:r>
    </w:p>
    <w:p w:rsidR="00E17ECE" w:rsidRPr="00E17ECE" w:rsidRDefault="00E17ECE" w:rsidP="00B859C6">
      <w:pPr>
        <w:spacing w:before="0"/>
        <w:rPr>
          <w:lang w:val="en-IN"/>
        </w:rPr>
      </w:pPr>
    </w:p>
    <w:p w:rsidR="008D7786" w:rsidRDefault="00E17ECE" w:rsidP="00B859C6">
      <w:pPr>
        <w:spacing w:before="0" w:after="0"/>
        <w:rPr>
          <w:lang w:val="en-IN" w:bidi="mr-IN"/>
        </w:rPr>
      </w:pPr>
      <w:r>
        <w:rPr>
          <w:lang w:val="en-IN" w:bidi="mr-IN"/>
        </w:rPr>
        <w:t xml:space="preserve">In this document, the script for each </w:t>
      </w:r>
      <w:r w:rsidR="008D7786" w:rsidRPr="00034BC2">
        <w:rPr>
          <w:lang w:val="en-IN" w:bidi="mr-IN"/>
        </w:rPr>
        <w:t>use</w:t>
      </w:r>
      <w:r>
        <w:rPr>
          <w:lang w:val="en-IN" w:bidi="mr-IN"/>
        </w:rPr>
        <w:t xml:space="preserve"> </w:t>
      </w:r>
      <w:r w:rsidR="008D7786" w:rsidRPr="00034BC2">
        <w:rPr>
          <w:lang w:val="en-IN" w:bidi="mr-IN"/>
        </w:rPr>
        <w:t xml:space="preserve">case is divided into one or more blocks. Each </w:t>
      </w:r>
      <w:r w:rsidR="008D7786" w:rsidRPr="00034BC2">
        <w:rPr>
          <w:b/>
          <w:bCs/>
          <w:lang w:val="en-IN" w:bidi="mr-IN"/>
        </w:rPr>
        <w:t>block</w:t>
      </w:r>
      <w:r w:rsidR="008D7786" w:rsidRPr="00034BC2">
        <w:rPr>
          <w:lang w:val="en-IN" w:bidi="mr-IN"/>
        </w:rPr>
        <w:t xml:space="preserve"> contains one or more audio files that TAMA will play back. So, a block is a subset of audio files that begins on an input by the user and plays continuously, with no further input from the user. When the user makes his next input, TAMA switches to a new block. A user may barge in – i. e. give input – without waiting to listen to all files in a block.</w:t>
      </w:r>
    </w:p>
    <w:p w:rsidR="00C94E16" w:rsidRPr="00034BC2" w:rsidRDefault="00C94E16" w:rsidP="00C94E16">
      <w:pPr>
        <w:spacing w:before="0"/>
        <w:rPr>
          <w:lang w:val="en-IN" w:bidi="mr-IN"/>
        </w:rPr>
      </w:pPr>
    </w:p>
    <w:p w:rsidR="008D7786" w:rsidRPr="00034BC2" w:rsidRDefault="008D7786" w:rsidP="00C94E16">
      <w:pPr>
        <w:spacing w:before="0"/>
        <w:rPr>
          <w:lang w:val="en-IN" w:bidi="mr-IN"/>
        </w:rPr>
      </w:pPr>
      <w:r w:rsidRPr="00034BC2">
        <w:rPr>
          <w:lang w:val="en-IN" w:bidi="mr-IN"/>
        </w:rPr>
        <w:t xml:space="preserve">In the script, we mention two types of audio files – content files and parameterized files. </w:t>
      </w:r>
    </w:p>
    <w:p w:rsidR="008D7786" w:rsidRPr="00034BC2" w:rsidRDefault="008D7786" w:rsidP="008D7786">
      <w:pPr>
        <w:rPr>
          <w:lang w:val="en-IN" w:bidi="mr-IN"/>
        </w:rPr>
      </w:pPr>
      <w:r w:rsidRPr="00034BC2">
        <w:rPr>
          <w:lang w:val="en-IN" w:bidi="mr-IN"/>
        </w:rPr>
        <w:t xml:space="preserve">A </w:t>
      </w:r>
      <w:r w:rsidRPr="00034BC2">
        <w:rPr>
          <w:b/>
          <w:bCs/>
          <w:lang w:val="en-IN" w:bidi="mr-IN"/>
        </w:rPr>
        <w:t>content file</w:t>
      </w:r>
      <w:r w:rsidRPr="00034BC2">
        <w:rPr>
          <w:lang w:val="en-IN" w:bidi="mr-IN"/>
        </w:rPr>
        <w:t xml:space="preserve"> is a pre-defined dialog delivered by TAMA (e.g. “Now it is time for taking your pills”).</w:t>
      </w:r>
    </w:p>
    <w:p w:rsidR="008D7786" w:rsidRPr="00034BC2" w:rsidRDefault="008D7786" w:rsidP="008D7786">
      <w:pPr>
        <w:rPr>
          <w:lang w:val="en-IN" w:bidi="mr-IN"/>
        </w:rPr>
      </w:pPr>
      <w:r w:rsidRPr="00034BC2">
        <w:rPr>
          <w:lang w:val="en-IN" w:bidi="mr-IN"/>
        </w:rPr>
        <w:t xml:space="preserve">A </w:t>
      </w:r>
      <w:r w:rsidRPr="00034BC2">
        <w:rPr>
          <w:b/>
          <w:bCs/>
          <w:lang w:val="en-IN" w:bidi="mr-IN"/>
        </w:rPr>
        <w:t>parameterized file</w:t>
      </w:r>
      <w:r w:rsidRPr="00034BC2">
        <w:rPr>
          <w:lang w:val="en-IN" w:bidi="mr-IN"/>
        </w:rPr>
        <w:t xml:space="preserve"> needs to be resolved by TAMA runtime by looking up the database and retrieving the file to be played back. E.g. </w:t>
      </w:r>
    </w:p>
    <w:p w:rsidR="008D7786" w:rsidRPr="00034BC2" w:rsidRDefault="008D7786" w:rsidP="008D7786">
      <w:pPr>
        <w:pStyle w:val="ListParagraph"/>
        <w:rPr>
          <w:lang w:val="en-IN" w:bidi="mr-IN"/>
        </w:rPr>
      </w:pPr>
      <w:r w:rsidRPr="00034BC2">
        <w:rPr>
          <w:lang w:val="en-IN" w:bidi="mr-IN"/>
        </w:rPr>
        <w:t>ARTPills (play back the specific list of ART pills prescribed to the PLHA: “Tavuda”, “Viraday”, etc.)</w:t>
      </w:r>
    </w:p>
    <w:p w:rsidR="008D7786" w:rsidRPr="00034BC2" w:rsidRDefault="008D7786" w:rsidP="008D7786">
      <w:pPr>
        <w:pStyle w:val="ListParagraph"/>
        <w:rPr>
          <w:lang w:val="en-IN" w:bidi="mr-IN"/>
        </w:rPr>
      </w:pPr>
      <w:r w:rsidRPr="00034BC2">
        <w:rPr>
          <w:lang w:val="en-IN" w:bidi="mr-IN"/>
        </w:rPr>
        <w:t>Adherence (play back the percentage adherence of the PLHA such as “100 percent”, “99 percent”, etc.).</w:t>
      </w:r>
    </w:p>
    <w:p w:rsidR="008D7786" w:rsidRPr="00034BC2" w:rsidRDefault="008D7786" w:rsidP="008D7786">
      <w:pPr>
        <w:rPr>
          <w:lang w:val="en-IN" w:bidi="mr-IN"/>
        </w:rPr>
      </w:pPr>
    </w:p>
    <w:p w:rsidR="008D7786" w:rsidRPr="00034BC2" w:rsidRDefault="008D7786" w:rsidP="008D7786">
      <w:pPr>
        <w:rPr>
          <w:lang w:val="en-IN" w:bidi="mr-IN"/>
        </w:rPr>
      </w:pPr>
      <w:r w:rsidRPr="00034BC2">
        <w:rPr>
          <w:lang w:val="en-IN" w:bidi="mr-IN"/>
        </w:rPr>
        <w:t xml:space="preserve">We use the following </w:t>
      </w:r>
      <w:r w:rsidRPr="00034BC2">
        <w:rPr>
          <w:b/>
          <w:bCs/>
          <w:lang w:val="en-IN" w:bidi="mr-IN"/>
        </w:rPr>
        <w:t>file naming convention</w:t>
      </w:r>
      <w:r w:rsidRPr="00034BC2">
        <w:rPr>
          <w:lang w:val="en-IN" w:bidi="mr-IN"/>
        </w:rPr>
        <w:t xml:space="preserve"> in this document to name audio files: </w:t>
      </w:r>
    </w:p>
    <w:p w:rsidR="008D7786" w:rsidRPr="00034BC2" w:rsidRDefault="008D7786" w:rsidP="008D7786">
      <w:pPr>
        <w:rPr>
          <w:lang w:val="en-IN" w:bidi="mr-IN"/>
        </w:rPr>
      </w:pPr>
      <w:r w:rsidRPr="00034BC2">
        <w:rPr>
          <w:lang w:val="en-IN" w:bidi="mr-IN"/>
        </w:rPr>
        <w:t xml:space="preserve">A </w:t>
      </w:r>
      <w:r w:rsidR="00105D08" w:rsidRPr="00034BC2">
        <w:rPr>
          <w:lang w:val="en-IN" w:bidi="mr-IN"/>
        </w:rPr>
        <w:t xml:space="preserve">content </w:t>
      </w:r>
      <w:r w:rsidRPr="00034BC2">
        <w:rPr>
          <w:lang w:val="en-IN" w:bidi="mr-IN"/>
        </w:rPr>
        <w:t>file name has the form &lt;First_Usecase_no.&gt;_&lt;Block_no.&gt;_&lt;Filename&gt;_&lt;Gloss&gt;.</w:t>
      </w:r>
    </w:p>
    <w:p w:rsidR="008D7786" w:rsidRPr="00034BC2" w:rsidRDefault="008D7786" w:rsidP="008D7786">
      <w:pPr>
        <w:rPr>
          <w:lang w:val="en-IN" w:bidi="mr-IN"/>
        </w:rPr>
      </w:pPr>
      <w:r w:rsidRPr="00034BC2">
        <w:rPr>
          <w:lang w:val="en-IN" w:bidi="mr-IN"/>
        </w:rPr>
        <w:t>For example, an audio file named 001_02_04_pillTimeMenu implies that it is first used in use case 001, in block 02, and it is the 4th file to be played in that block. ‘pillTimeMenu’ is merely the gloss that explains the approximate contents of that file (this is important since the content is in different languages).</w:t>
      </w:r>
    </w:p>
    <w:p w:rsidR="000D1B3F" w:rsidRDefault="000D1B3F" w:rsidP="008D7786">
      <w:pPr>
        <w:rPr>
          <w:lang w:val="en-IN" w:bidi="mr-IN"/>
        </w:rPr>
      </w:pPr>
      <w:r w:rsidRPr="00034BC2">
        <w:rPr>
          <w:lang w:val="en-IN" w:bidi="mr-IN"/>
        </w:rPr>
        <w:t>File names appearing in green (e.g.</w:t>
      </w:r>
      <w:r w:rsidR="00890184" w:rsidRPr="00034BC2">
        <w:rPr>
          <w:lang w:val="en-IN" w:bidi="mr-IN"/>
        </w:rPr>
        <w:t xml:space="preserve"> </w:t>
      </w:r>
      <w:r w:rsidRPr="00034BC2">
        <w:rPr>
          <w:i/>
          <w:iCs/>
          <w:color w:val="00B050"/>
          <w:lang w:val="en-IN"/>
        </w:rPr>
        <w:t>ARTPills</w:t>
      </w:r>
      <w:r w:rsidRPr="00034BC2">
        <w:rPr>
          <w:lang w:val="en-IN" w:bidi="mr-IN"/>
        </w:rPr>
        <w:t xml:space="preserve">) </w:t>
      </w:r>
      <w:r w:rsidR="00105D08" w:rsidRPr="00034BC2">
        <w:rPr>
          <w:lang w:val="en-IN" w:bidi="mr-IN"/>
        </w:rPr>
        <w:t xml:space="preserve">are parameterized files and </w:t>
      </w:r>
      <w:r w:rsidRPr="00034BC2">
        <w:rPr>
          <w:lang w:val="en-IN" w:bidi="mr-IN"/>
        </w:rPr>
        <w:t xml:space="preserve">do not follow this convention. These will be stored during production by using multiple files. These are listed in appendix </w:t>
      </w:r>
      <w:r w:rsidR="008D6BA4" w:rsidRPr="00034BC2">
        <w:rPr>
          <w:lang w:val="en-IN" w:bidi="mr-IN"/>
        </w:rPr>
        <w:fldChar w:fldCharType="begin"/>
      </w:r>
      <w:r w:rsidRPr="00034BC2">
        <w:rPr>
          <w:lang w:val="en-IN" w:bidi="mr-IN"/>
        </w:rPr>
        <w:instrText xml:space="preserve"> REF _Ref287109989 \r \h </w:instrText>
      </w:r>
      <w:r w:rsidR="008D6BA4" w:rsidRPr="00034BC2">
        <w:rPr>
          <w:lang w:val="en-IN" w:bidi="mr-IN"/>
        </w:rPr>
      </w:r>
      <w:r w:rsidR="008D6BA4" w:rsidRPr="00034BC2">
        <w:rPr>
          <w:lang w:val="en-IN" w:bidi="mr-IN"/>
        </w:rPr>
        <w:fldChar w:fldCharType="separate"/>
      </w:r>
      <w:r w:rsidR="00105D08" w:rsidRPr="00034BC2">
        <w:rPr>
          <w:lang w:val="en-IN" w:bidi="mr-IN"/>
        </w:rPr>
        <w:t>4.5</w:t>
      </w:r>
      <w:r w:rsidR="008D6BA4" w:rsidRPr="00034BC2">
        <w:rPr>
          <w:lang w:val="en-IN" w:bidi="mr-IN"/>
        </w:rPr>
        <w:fldChar w:fldCharType="end"/>
      </w:r>
      <w:r w:rsidRPr="00034BC2">
        <w:rPr>
          <w:lang w:val="en-IN" w:bidi="mr-IN"/>
        </w:rPr>
        <w:t>.</w:t>
      </w:r>
    </w:p>
    <w:p w:rsidR="00A017B5" w:rsidRPr="001E215F" w:rsidRDefault="00A77522" w:rsidP="008D7786">
      <w:pPr>
        <w:rPr>
          <w:b/>
          <w:u w:val="single"/>
          <w:lang w:val="en-IN" w:bidi="mr-IN"/>
        </w:rPr>
      </w:pPr>
      <w:r w:rsidRPr="001E215F">
        <w:rPr>
          <w:b/>
          <w:u w:val="single"/>
          <w:lang w:val="en-IN" w:bidi="mr-IN"/>
        </w:rPr>
        <w:t xml:space="preserve">Key press </w:t>
      </w:r>
      <w:r w:rsidR="00C8342C" w:rsidRPr="001E215F">
        <w:rPr>
          <w:b/>
          <w:u w:val="single"/>
          <w:lang w:val="en-IN" w:bidi="mr-IN"/>
        </w:rPr>
        <w:t>Conventions</w:t>
      </w:r>
    </w:p>
    <w:p w:rsidR="00A017B5" w:rsidRPr="001E215F" w:rsidRDefault="00A017B5" w:rsidP="00C8342C">
      <w:pPr>
        <w:pStyle w:val="ListParagraph"/>
        <w:numPr>
          <w:ilvl w:val="0"/>
          <w:numId w:val="14"/>
        </w:numPr>
        <w:rPr>
          <w:lang w:val="en-IN" w:bidi="mr-IN"/>
        </w:rPr>
      </w:pPr>
      <w:r w:rsidRPr="001E215F">
        <w:rPr>
          <w:lang w:val="en-IN" w:bidi="mr-IN"/>
        </w:rPr>
        <w:t xml:space="preserve">For user key press, a special “UNDO” action has been considered. Any key press of the key “9” will imply that the user wants to undo his last entry. </w:t>
      </w:r>
    </w:p>
    <w:p w:rsidR="00C8342C" w:rsidRPr="001E215F" w:rsidRDefault="0084221B" w:rsidP="00C8342C">
      <w:pPr>
        <w:ind w:left="720"/>
        <w:rPr>
          <w:lang w:val="en-IN" w:bidi="mr-IN"/>
        </w:rPr>
      </w:pPr>
      <w:r w:rsidRPr="001E215F">
        <w:rPr>
          <w:lang w:val="en-IN" w:bidi="mr-IN"/>
        </w:rPr>
        <w:t>E.g</w:t>
      </w:r>
      <w:r w:rsidR="00A017B5" w:rsidRPr="001E215F">
        <w:rPr>
          <w:lang w:val="en-IN" w:bidi="mr-IN"/>
        </w:rPr>
        <w:t xml:space="preserve">. </w:t>
      </w:r>
      <w:r w:rsidRPr="001E215F">
        <w:rPr>
          <w:lang w:val="en-IN" w:bidi="mr-IN"/>
        </w:rPr>
        <w:t>suppose</w:t>
      </w:r>
      <w:r w:rsidR="00A017B5" w:rsidRPr="001E215F">
        <w:rPr>
          <w:lang w:val="en-IN" w:bidi="mr-IN"/>
        </w:rPr>
        <w:t xml:space="preserve"> user has been presented with a menu of valid options of 1</w:t>
      </w:r>
      <w:r w:rsidRPr="001E215F">
        <w:rPr>
          <w:lang w:val="en-IN" w:bidi="mr-IN"/>
        </w:rPr>
        <w:t>, 2</w:t>
      </w:r>
      <w:r w:rsidR="00A017B5" w:rsidRPr="001E215F">
        <w:rPr>
          <w:lang w:val="en-IN" w:bidi="mr-IN"/>
        </w:rPr>
        <w:t xml:space="preserve"> or 3. If user selects 3 and then selects 9, this will mean that the user wants to retract his selection of 3 and should be presented the same menu again so that he can select his option again. If he again presses 9, and if there was a previous menu, user will be taken one step back to previous menu. If there is no previous menu, the same menu should be repeated. This way the user can retrace back to the top-most menu. Somewhat similar to UNDO in MS Word.</w:t>
      </w:r>
    </w:p>
    <w:p w:rsidR="00B859C6" w:rsidRPr="001E215F" w:rsidRDefault="00C8342C" w:rsidP="00C8342C">
      <w:pPr>
        <w:pStyle w:val="ListParagraph"/>
        <w:numPr>
          <w:ilvl w:val="0"/>
          <w:numId w:val="14"/>
        </w:numPr>
        <w:rPr>
          <w:lang w:val="en-IN" w:bidi="mr-IN"/>
        </w:rPr>
      </w:pPr>
      <w:r w:rsidRPr="001E215F">
        <w:rPr>
          <w:lang w:val="en-IN" w:bidi="mr-IN"/>
        </w:rPr>
        <w:t>Menu Repeat – If user does not press any key for 10 seconds, the menu should be repeated.</w:t>
      </w:r>
    </w:p>
    <w:p w:rsidR="00B859C6" w:rsidRPr="001E215F" w:rsidRDefault="00B859C6" w:rsidP="00B859C6">
      <w:pPr>
        <w:rPr>
          <w:b/>
          <w:u w:val="single"/>
          <w:lang w:val="en-IN" w:bidi="mr-IN"/>
        </w:rPr>
      </w:pPr>
      <w:r w:rsidRPr="001E215F">
        <w:rPr>
          <w:b/>
          <w:u w:val="single"/>
          <w:lang w:val="en-IN" w:bidi="mr-IN"/>
        </w:rPr>
        <w:t>Voice recording convention</w:t>
      </w:r>
    </w:p>
    <w:p w:rsidR="00B859C6" w:rsidRPr="001E215F" w:rsidRDefault="00112AB1" w:rsidP="00B859C6">
      <w:pPr>
        <w:pStyle w:val="ListParagraph"/>
        <w:numPr>
          <w:ilvl w:val="0"/>
          <w:numId w:val="20"/>
        </w:numPr>
        <w:rPr>
          <w:lang w:val="en-IN" w:bidi="mr-IN"/>
        </w:rPr>
      </w:pPr>
      <w:r w:rsidRPr="001E215F">
        <w:rPr>
          <w:lang w:val="en-IN"/>
        </w:rPr>
        <w:t xml:space="preserve">In general, all recordings will be in female voice. Exception: </w:t>
      </w:r>
      <w:r w:rsidR="00B859C6" w:rsidRPr="001E215F">
        <w:rPr>
          <w:lang w:val="en-IN" w:bidi="mr-IN"/>
        </w:rPr>
        <w:t xml:space="preserve">File names with “doctor” prefix </w:t>
      </w:r>
      <w:r w:rsidR="00B859C6" w:rsidRPr="001E215F">
        <w:rPr>
          <w:lang w:val="en-IN"/>
        </w:rPr>
        <w:t>will be in either the doctor’s voice or a voice different from the voice used for other messages in general.</w:t>
      </w:r>
      <w:r w:rsidRPr="001E215F">
        <w:rPr>
          <w:lang w:val="en-IN"/>
        </w:rPr>
        <w:t xml:space="preserve"> </w:t>
      </w:r>
    </w:p>
    <w:p w:rsidR="008D7786" w:rsidRPr="00034BC2" w:rsidRDefault="008D7786" w:rsidP="00EC6BDF">
      <w:pPr>
        <w:pStyle w:val="Heading1"/>
        <w:rPr>
          <w:lang w:val="en-IN"/>
        </w:rPr>
      </w:pPr>
      <w:bookmarkStart w:id="10" w:name="_Toc301455944"/>
      <w:r w:rsidRPr="00034BC2">
        <w:rPr>
          <w:lang w:val="en-IN"/>
        </w:rPr>
        <w:lastRenderedPageBreak/>
        <w:t>Reminder Features</w:t>
      </w:r>
      <w:bookmarkEnd w:id="10"/>
    </w:p>
    <w:p w:rsidR="00097BDE" w:rsidRPr="00034BC2" w:rsidRDefault="00B15840" w:rsidP="008D7786">
      <w:pPr>
        <w:pStyle w:val="Heading2"/>
        <w:rPr>
          <w:lang w:val="en-IN"/>
        </w:rPr>
      </w:pPr>
      <w:bookmarkStart w:id="11" w:name="_Toc301455945"/>
      <w:r w:rsidRPr="00034BC2">
        <w:rPr>
          <w:lang w:val="en-IN"/>
        </w:rPr>
        <w:t>Pill</w:t>
      </w:r>
      <w:r w:rsidR="00097BDE" w:rsidRPr="00034BC2">
        <w:rPr>
          <w:lang w:val="en-IN"/>
        </w:rPr>
        <w:t xml:space="preserve"> </w:t>
      </w:r>
      <w:bookmarkEnd w:id="5"/>
      <w:bookmarkEnd w:id="6"/>
      <w:bookmarkEnd w:id="7"/>
      <w:bookmarkEnd w:id="8"/>
      <w:bookmarkEnd w:id="9"/>
      <w:r w:rsidR="00B5013D" w:rsidRPr="00034BC2">
        <w:rPr>
          <w:lang w:val="en-IN"/>
        </w:rPr>
        <w:t>Reminder Module</w:t>
      </w:r>
      <w:bookmarkEnd w:id="11"/>
    </w:p>
    <w:p w:rsidR="00A02923" w:rsidRPr="00034BC2" w:rsidRDefault="00A02923" w:rsidP="00EC6BDF">
      <w:pPr>
        <w:rPr>
          <w:highlight w:val="cyan"/>
          <w:lang w:val="en-IN"/>
        </w:rPr>
      </w:pPr>
    </w:p>
    <w:p w:rsidR="002173C7" w:rsidRPr="00034BC2" w:rsidRDefault="002173C7" w:rsidP="00D05789">
      <w:pPr>
        <w:pStyle w:val="Heading3"/>
        <w:rPr>
          <w:lang w:val="en-IN"/>
        </w:rPr>
      </w:pPr>
      <w:bookmarkStart w:id="12" w:name="_UseCase:_TAMA_IVR_001_remCallPatien"/>
      <w:bookmarkStart w:id="13" w:name="_Toc265768469"/>
      <w:bookmarkStart w:id="14" w:name="_Toc267841624"/>
      <w:bookmarkStart w:id="15" w:name="_Toc267913029"/>
      <w:bookmarkStart w:id="16" w:name="_Toc267913551"/>
      <w:bookmarkStart w:id="17" w:name="_Ref271619087"/>
      <w:bookmarkStart w:id="18" w:name="_Ref278808295"/>
      <w:bookmarkStart w:id="19" w:name="_Ref278808347"/>
      <w:bookmarkStart w:id="20" w:name="_Ref278810160"/>
      <w:bookmarkStart w:id="21" w:name="_Toc301455946"/>
      <w:bookmarkEnd w:id="12"/>
      <w:r w:rsidRPr="00034BC2">
        <w:rPr>
          <w:lang w:val="en-IN"/>
        </w:rPr>
        <w:t xml:space="preserve">UseCase: </w:t>
      </w:r>
      <w:bookmarkEnd w:id="13"/>
      <w:r w:rsidR="0007054F" w:rsidRPr="00034BC2">
        <w:rPr>
          <w:lang w:val="en-IN"/>
        </w:rPr>
        <w:t>TAMA_IVR_001</w:t>
      </w:r>
      <w:r w:rsidR="008371B4" w:rsidRPr="00034BC2">
        <w:rPr>
          <w:lang w:val="en-IN"/>
        </w:rPr>
        <w:t>_rem</w:t>
      </w:r>
      <w:r w:rsidR="0007054F" w:rsidRPr="00034BC2">
        <w:rPr>
          <w:lang w:val="en-IN"/>
        </w:rPr>
        <w:t>CallPatientConfirmsTaking</w:t>
      </w:r>
      <w:bookmarkEnd w:id="14"/>
      <w:r w:rsidR="004E3B66" w:rsidRPr="00034BC2">
        <w:rPr>
          <w:lang w:val="en-IN"/>
        </w:rPr>
        <w:t>Dosage</w:t>
      </w:r>
      <w:bookmarkEnd w:id="15"/>
      <w:bookmarkEnd w:id="16"/>
      <w:bookmarkEnd w:id="17"/>
      <w:bookmarkEnd w:id="18"/>
      <w:bookmarkEnd w:id="19"/>
      <w:bookmarkEnd w:id="20"/>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2708"/>
      </w:tblGrid>
      <w:tr w:rsidR="002173C7" w:rsidRPr="00034BC2" w:rsidTr="00DE3F14">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EC6BDF">
            <w:pPr>
              <w:rPr>
                <w:lang w:val="en-IN"/>
              </w:rPr>
            </w:pPr>
            <w:r w:rsidRPr="00034BC2">
              <w:rPr>
                <w:lang w:val="en-IN"/>
              </w:rPr>
              <w:t>General Information</w:t>
            </w:r>
          </w:p>
        </w:tc>
      </w:tr>
      <w:tr w:rsidR="002173C7" w:rsidRPr="00034BC2" w:rsidTr="00423E1C">
        <w:trPr>
          <w:cantSplit/>
          <w:tblHeader/>
        </w:trPr>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EC6BDF">
            <w:pPr>
              <w:rPr>
                <w:lang w:val="en-IN"/>
              </w:rPr>
            </w:pPr>
            <w:r w:rsidRPr="00034BC2">
              <w:rPr>
                <w:lang w:val="en-IN"/>
              </w:rPr>
              <w:t>Use Case Name / ID</w:t>
            </w:r>
          </w:p>
        </w:tc>
        <w:tc>
          <w:tcPr>
            <w:tcW w:w="12708" w:type="dxa"/>
            <w:tcBorders>
              <w:top w:val="single" w:sz="4" w:space="0" w:color="auto"/>
              <w:left w:val="single" w:sz="4" w:space="0" w:color="auto"/>
              <w:bottom w:val="single" w:sz="4" w:space="0" w:color="auto"/>
              <w:right w:val="single" w:sz="4" w:space="0" w:color="auto"/>
            </w:tcBorders>
          </w:tcPr>
          <w:p w:rsidR="002173C7" w:rsidRPr="00034BC2" w:rsidRDefault="002173C7" w:rsidP="00EC6BDF">
            <w:pPr>
              <w:rPr>
                <w:lang w:val="en-IN"/>
              </w:rPr>
            </w:pPr>
            <w:bookmarkStart w:id="22" w:name="TAMA_IVR_001_firstARTDose"/>
            <w:r w:rsidRPr="00034BC2">
              <w:rPr>
                <w:lang w:val="en-IN"/>
              </w:rPr>
              <w:t>TAMA_IVR_001_</w:t>
            </w:r>
            <w:bookmarkEnd w:id="22"/>
            <w:r w:rsidR="008371B4" w:rsidRPr="00034BC2">
              <w:rPr>
                <w:lang w:val="en-IN"/>
              </w:rPr>
              <w:t>rem</w:t>
            </w:r>
            <w:r w:rsidR="00B76597" w:rsidRPr="00034BC2">
              <w:rPr>
                <w:lang w:val="en-IN"/>
              </w:rPr>
              <w:t>CallPatientConfirmsTaking</w:t>
            </w:r>
            <w:r w:rsidR="004E3B66" w:rsidRPr="00034BC2">
              <w:rPr>
                <w:lang w:val="en-IN"/>
              </w:rPr>
              <w:t>Dosage</w:t>
            </w:r>
          </w:p>
        </w:tc>
      </w:tr>
      <w:tr w:rsidR="002173C7" w:rsidRPr="00034BC2" w:rsidTr="00423E1C">
        <w:trPr>
          <w:cantSplit/>
        </w:trPr>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EC6BDF">
            <w:pPr>
              <w:rPr>
                <w:lang w:val="en-IN"/>
              </w:rPr>
            </w:pPr>
            <w:r w:rsidRPr="00034BC2">
              <w:rPr>
                <w:lang w:val="en-IN"/>
              </w:rPr>
              <w:t>Short description</w:t>
            </w:r>
          </w:p>
        </w:tc>
        <w:tc>
          <w:tcPr>
            <w:tcW w:w="12708" w:type="dxa"/>
            <w:tcBorders>
              <w:top w:val="single" w:sz="4" w:space="0" w:color="auto"/>
              <w:left w:val="single" w:sz="4" w:space="0" w:color="auto"/>
              <w:bottom w:val="single" w:sz="4" w:space="0" w:color="auto"/>
              <w:right w:val="single" w:sz="4" w:space="0" w:color="auto"/>
            </w:tcBorders>
          </w:tcPr>
          <w:p w:rsidR="0087506A" w:rsidRPr="00DF6A72" w:rsidRDefault="00B522C7" w:rsidP="00EC6BDF">
            <w:pPr>
              <w:rPr>
                <w:lang w:val="en-IN"/>
              </w:rPr>
            </w:pPr>
            <w:r w:rsidRPr="00DF6A72">
              <w:rPr>
                <w:lang w:val="en-IN"/>
              </w:rPr>
              <w:t xml:space="preserve">If the </w:t>
            </w:r>
            <w:r w:rsidR="0087506A" w:rsidRPr="00DF6A72">
              <w:rPr>
                <w:lang w:val="en-IN"/>
              </w:rPr>
              <w:t xml:space="preserve">daily pill </w:t>
            </w:r>
            <w:r w:rsidRPr="00DF6A72">
              <w:rPr>
                <w:lang w:val="en-IN"/>
              </w:rPr>
              <w:t xml:space="preserve">reminder module is active for patient, TAMA will initiate calls to </w:t>
            </w:r>
            <w:r w:rsidR="00FD2F5A">
              <w:rPr>
                <w:lang w:val="en-IN"/>
              </w:rPr>
              <w:t xml:space="preserve">the </w:t>
            </w:r>
            <w:r w:rsidRPr="00DF6A72">
              <w:rPr>
                <w:lang w:val="en-IN"/>
              </w:rPr>
              <w:t xml:space="preserve">patient </w:t>
            </w:r>
            <w:r w:rsidR="00FD2F5A">
              <w:rPr>
                <w:lang w:val="en-IN"/>
              </w:rPr>
              <w:t xml:space="preserve">to remind him to take his medicines and </w:t>
            </w:r>
            <w:r w:rsidR="0087506A" w:rsidRPr="00DF6A72">
              <w:rPr>
                <w:lang w:val="en-IN"/>
              </w:rPr>
              <w:t>to get his confirmation of taking the medicine</w:t>
            </w:r>
            <w:r w:rsidR="0002037A" w:rsidRPr="00DF6A72">
              <w:rPr>
                <w:lang w:val="en-IN"/>
              </w:rPr>
              <w:t xml:space="preserve"> starting from pillTime + REMINDER_LAG_TIME</w:t>
            </w:r>
          </w:p>
          <w:p w:rsidR="006F5560" w:rsidRPr="00DF6A72" w:rsidRDefault="006F5560" w:rsidP="00EC6BDF">
            <w:pPr>
              <w:rPr>
                <w:rFonts w:cs="Arial"/>
                <w:szCs w:val="24"/>
                <w:lang w:val="en-IN"/>
              </w:rPr>
            </w:pPr>
            <w:r w:rsidRPr="00DF6A72">
              <w:rPr>
                <w:rFonts w:cs="Arial"/>
                <w:szCs w:val="24"/>
                <w:lang w:val="en-IN"/>
              </w:rPr>
              <w:t xml:space="preserve">For all regimens, a pill window of </w:t>
            </w:r>
            <w:r w:rsidR="00FD2F5A">
              <w:rPr>
                <w:rFonts w:cs="Arial"/>
                <w:szCs w:val="24"/>
                <w:lang w:val="en-IN"/>
              </w:rPr>
              <w:t>x</w:t>
            </w:r>
            <w:r w:rsidR="00FD2F5A" w:rsidRPr="00DF6A72">
              <w:rPr>
                <w:rFonts w:cs="Arial"/>
                <w:szCs w:val="24"/>
                <w:lang w:val="en-IN"/>
              </w:rPr>
              <w:t xml:space="preserve"> </w:t>
            </w:r>
            <w:r w:rsidRPr="00DF6A72">
              <w:rPr>
                <w:rFonts w:cs="Arial"/>
                <w:szCs w:val="24"/>
                <w:lang w:val="en-IN"/>
              </w:rPr>
              <w:t>hours will be considered</w:t>
            </w:r>
            <w:r w:rsidR="00FD2F5A">
              <w:rPr>
                <w:rFonts w:cs="Arial"/>
                <w:szCs w:val="24"/>
                <w:lang w:val="en-IN"/>
              </w:rPr>
              <w:t xml:space="preserve"> – x being configurable</w:t>
            </w:r>
            <w:r w:rsidRPr="00DF6A72">
              <w:rPr>
                <w:rFonts w:cs="Arial"/>
                <w:szCs w:val="24"/>
                <w:lang w:val="en-IN"/>
              </w:rPr>
              <w:t xml:space="preserve">. </w:t>
            </w:r>
            <w:r w:rsidR="00FD2F5A">
              <w:rPr>
                <w:rFonts w:cs="Arial"/>
                <w:szCs w:val="24"/>
                <w:lang w:val="en-IN"/>
              </w:rPr>
              <w:t xml:space="preserve">TAMA will call patient starting from pillTime till </w:t>
            </w:r>
            <w:r w:rsidRPr="00DF6A72">
              <w:rPr>
                <w:rFonts w:cs="Arial"/>
                <w:szCs w:val="24"/>
                <w:lang w:val="en-IN"/>
              </w:rPr>
              <w:t xml:space="preserve">pillTime + pillWindow. After pill window is over, TAMA will not </w:t>
            </w:r>
            <w:r w:rsidR="00504BF5" w:rsidRPr="00DF6A72">
              <w:rPr>
                <w:rFonts w:cs="Arial"/>
                <w:szCs w:val="24"/>
                <w:lang w:val="en-IN"/>
              </w:rPr>
              <w:t xml:space="preserve">call the </w:t>
            </w:r>
            <w:r w:rsidRPr="00DF6A72">
              <w:rPr>
                <w:rFonts w:cs="Arial"/>
                <w:szCs w:val="24"/>
                <w:lang w:val="en-IN"/>
              </w:rPr>
              <w:t>patient.</w:t>
            </w:r>
            <w:r w:rsidR="00FD2F5A">
              <w:rPr>
                <w:rFonts w:cs="Arial"/>
                <w:szCs w:val="24"/>
                <w:lang w:val="en-IN"/>
              </w:rPr>
              <w:t xml:space="preserve"> On these calls patient can confirm taking medicine, ask to be reminded again (while in pill window), or confirm that he will not be taking his medicine.</w:t>
            </w:r>
          </w:p>
          <w:p w:rsidR="00B83C90" w:rsidRPr="00DF6A72" w:rsidRDefault="0002037A" w:rsidP="00EC6BDF">
            <w:pPr>
              <w:rPr>
                <w:lang w:val="en-IN"/>
              </w:rPr>
            </w:pPr>
            <w:r w:rsidRPr="00DF6A72">
              <w:rPr>
                <w:lang w:val="en-IN"/>
              </w:rPr>
              <w:t xml:space="preserve">If TAMA does not get </w:t>
            </w:r>
            <w:r w:rsidR="00FD2F5A">
              <w:rPr>
                <w:lang w:val="en-IN"/>
              </w:rPr>
              <w:t>response that he has taken or not taken medicine</w:t>
            </w:r>
            <w:r w:rsidRPr="00DF6A72">
              <w:rPr>
                <w:lang w:val="en-IN"/>
              </w:rPr>
              <w:t>, TAMA will repeat the call to the patient after every</w:t>
            </w:r>
            <w:r w:rsidR="00B21118" w:rsidRPr="00DF6A72">
              <w:rPr>
                <w:lang w:val="en-IN"/>
              </w:rPr>
              <w:t xml:space="preserve"> RETRY_INTERVAL until </w:t>
            </w:r>
            <w:r w:rsidR="00504BF5" w:rsidRPr="00DF6A72">
              <w:rPr>
                <w:lang w:val="en-IN"/>
              </w:rPr>
              <w:t xml:space="preserve">+ve or -ve </w:t>
            </w:r>
            <w:r w:rsidRPr="00DF6A72">
              <w:rPr>
                <w:lang w:val="en-IN"/>
              </w:rPr>
              <w:t xml:space="preserve">response is </w:t>
            </w:r>
            <w:r w:rsidR="00B21118" w:rsidRPr="00DF6A72">
              <w:rPr>
                <w:lang w:val="en-IN"/>
              </w:rPr>
              <w:t xml:space="preserve">received or </w:t>
            </w:r>
            <w:r w:rsidR="0067712E" w:rsidRPr="00DF6A72">
              <w:rPr>
                <w:lang w:val="en-IN"/>
              </w:rPr>
              <w:t xml:space="preserve">till </w:t>
            </w:r>
            <w:r w:rsidR="00504BF5" w:rsidRPr="00DF6A72">
              <w:rPr>
                <w:lang w:val="en-IN"/>
              </w:rPr>
              <w:t>the pill window is over</w:t>
            </w:r>
          </w:p>
          <w:p w:rsidR="00E54B93" w:rsidRPr="00DF6A72" w:rsidRDefault="00E54B93" w:rsidP="00EC6BDF">
            <w:pPr>
              <w:rPr>
                <w:lang w:val="en-IN"/>
              </w:rPr>
            </w:pPr>
            <w:r w:rsidRPr="00DF6A72">
              <w:rPr>
                <w:lang w:val="en-IN"/>
              </w:rPr>
              <w:t xml:space="preserve">This use case is for when </w:t>
            </w:r>
            <w:r w:rsidR="00504BF5" w:rsidRPr="00DF6A72">
              <w:rPr>
                <w:lang w:val="en-IN"/>
              </w:rPr>
              <w:t xml:space="preserve">TAMA calls patient and </w:t>
            </w:r>
            <w:r w:rsidRPr="00DF6A72">
              <w:rPr>
                <w:lang w:val="en-IN"/>
              </w:rPr>
              <w:t xml:space="preserve">patient </w:t>
            </w:r>
            <w:r w:rsidR="00B83C90" w:rsidRPr="00DF6A72">
              <w:rPr>
                <w:lang w:val="en-IN"/>
              </w:rPr>
              <w:t>confirms</w:t>
            </w:r>
            <w:r w:rsidRPr="00DF6A72">
              <w:rPr>
                <w:lang w:val="en-IN"/>
              </w:rPr>
              <w:t xml:space="preserve"> that (s)he has taken dosage. This could be at scheduled reminder call time or on one of the follow-up reminder call times. </w:t>
            </w:r>
          </w:p>
          <w:p w:rsidR="0002037A" w:rsidRPr="00DF6A72" w:rsidRDefault="002173C7" w:rsidP="00EC6BDF">
            <w:pPr>
              <w:rPr>
                <w:lang w:val="en-IN"/>
              </w:rPr>
            </w:pPr>
            <w:r w:rsidRPr="00DF6A72">
              <w:rPr>
                <w:lang w:val="en-IN"/>
              </w:rPr>
              <w:t>e.g</w:t>
            </w:r>
            <w:r w:rsidR="003A0E36" w:rsidRPr="00DF6A72">
              <w:rPr>
                <w:lang w:val="en-IN"/>
              </w:rPr>
              <w:t>.</w:t>
            </w:r>
            <w:r w:rsidRPr="00DF6A72">
              <w:rPr>
                <w:lang w:val="en-IN"/>
              </w:rPr>
              <w:t xml:space="preserve"> </w:t>
            </w:r>
          </w:p>
          <w:p w:rsidR="0002037A" w:rsidRPr="00DF6A72" w:rsidRDefault="002173C7" w:rsidP="0002037A">
            <w:pPr>
              <w:spacing w:before="0" w:after="0"/>
              <w:ind w:left="720"/>
              <w:rPr>
                <w:lang w:val="en-IN"/>
              </w:rPr>
            </w:pPr>
            <w:r w:rsidRPr="00DF6A72">
              <w:rPr>
                <w:lang w:val="en-IN"/>
              </w:rPr>
              <w:t xml:space="preserve">patient </w:t>
            </w:r>
            <w:r w:rsidR="0002037A" w:rsidRPr="00DF6A72">
              <w:rPr>
                <w:lang w:val="en-IN"/>
              </w:rPr>
              <w:t>pillTime = 9am</w:t>
            </w:r>
            <w:r w:rsidRPr="00DF6A72">
              <w:rPr>
                <w:lang w:val="en-IN"/>
              </w:rPr>
              <w:t xml:space="preserve">, </w:t>
            </w:r>
          </w:p>
          <w:p w:rsidR="0002037A" w:rsidRPr="00DF6A72" w:rsidRDefault="00453144" w:rsidP="0002037A">
            <w:pPr>
              <w:spacing w:before="0" w:after="0"/>
              <w:ind w:left="720"/>
              <w:rPr>
                <w:lang w:val="en-IN"/>
              </w:rPr>
            </w:pPr>
            <w:r w:rsidRPr="00DF6A72">
              <w:rPr>
                <w:lang w:val="en-IN"/>
              </w:rPr>
              <w:t xml:space="preserve">REMINDER_TIME_LAG=5 minutes </w:t>
            </w:r>
          </w:p>
          <w:p w:rsidR="0002037A" w:rsidRPr="00DF6A72" w:rsidRDefault="0002037A" w:rsidP="0002037A">
            <w:pPr>
              <w:spacing w:before="0" w:after="0"/>
              <w:ind w:left="720"/>
              <w:rPr>
                <w:lang w:val="en-IN"/>
              </w:rPr>
            </w:pPr>
            <w:r w:rsidRPr="00DF6A72">
              <w:rPr>
                <w:lang w:val="en-IN"/>
              </w:rPr>
              <w:t xml:space="preserve">pillWindow = </w:t>
            </w:r>
            <w:r w:rsidR="006F5560" w:rsidRPr="00DF6A72">
              <w:rPr>
                <w:lang w:val="en-IN"/>
              </w:rPr>
              <w:t>2</w:t>
            </w:r>
            <w:r w:rsidRPr="00DF6A72">
              <w:rPr>
                <w:lang w:val="en-IN"/>
              </w:rPr>
              <w:t xml:space="preserve"> hour</w:t>
            </w:r>
            <w:r w:rsidR="006F5560" w:rsidRPr="00DF6A72">
              <w:rPr>
                <w:lang w:val="en-IN"/>
              </w:rPr>
              <w:t>s</w:t>
            </w:r>
          </w:p>
          <w:p w:rsidR="0002037A" w:rsidRPr="00DF6A72" w:rsidRDefault="0002037A" w:rsidP="0002037A">
            <w:pPr>
              <w:spacing w:before="0" w:after="0"/>
              <w:ind w:left="720"/>
              <w:rPr>
                <w:lang w:val="en-IN"/>
              </w:rPr>
            </w:pPr>
            <w:r w:rsidRPr="00DF6A72">
              <w:rPr>
                <w:lang w:val="en-IN"/>
              </w:rPr>
              <w:t>RETRY_INTERVAL=20 minutes</w:t>
            </w:r>
          </w:p>
          <w:p w:rsidR="00302576" w:rsidRPr="00DF6A72" w:rsidRDefault="00453144" w:rsidP="0002037A">
            <w:pPr>
              <w:spacing w:before="0" w:after="0"/>
              <w:rPr>
                <w:lang w:val="en-IN"/>
              </w:rPr>
            </w:pPr>
            <w:r w:rsidRPr="00DF6A72">
              <w:rPr>
                <w:lang w:val="en-IN"/>
              </w:rPr>
              <w:t>T</w:t>
            </w:r>
            <w:r w:rsidR="002173C7" w:rsidRPr="00DF6A72">
              <w:rPr>
                <w:lang w:val="en-IN"/>
              </w:rPr>
              <w:t xml:space="preserve">hen TAMA </w:t>
            </w:r>
            <w:r w:rsidRPr="00DF6A72">
              <w:rPr>
                <w:lang w:val="en-IN"/>
              </w:rPr>
              <w:t>will</w:t>
            </w:r>
            <w:r w:rsidR="002173C7" w:rsidRPr="00DF6A72">
              <w:rPr>
                <w:lang w:val="en-IN"/>
              </w:rPr>
              <w:t xml:space="preserve"> </w:t>
            </w:r>
            <w:r w:rsidR="0002037A" w:rsidRPr="00DF6A72">
              <w:rPr>
                <w:lang w:val="en-IN"/>
              </w:rPr>
              <w:t xml:space="preserve">start </w:t>
            </w:r>
            <w:r w:rsidR="002173C7" w:rsidRPr="00DF6A72">
              <w:rPr>
                <w:lang w:val="en-IN"/>
              </w:rPr>
              <w:t>call</w:t>
            </w:r>
            <w:r w:rsidR="0002037A" w:rsidRPr="00DF6A72">
              <w:rPr>
                <w:lang w:val="en-IN"/>
              </w:rPr>
              <w:t>ing</w:t>
            </w:r>
            <w:r w:rsidR="002173C7" w:rsidRPr="00DF6A72">
              <w:rPr>
                <w:lang w:val="en-IN"/>
              </w:rPr>
              <w:t xml:space="preserve"> patient at 9:05am every morning to check his adherence to medicine regime.</w:t>
            </w:r>
            <w:r w:rsidR="000F1463" w:rsidRPr="00DF6A72">
              <w:rPr>
                <w:lang w:val="en-IN"/>
              </w:rPr>
              <w:t xml:space="preserve"> If patient</w:t>
            </w:r>
            <w:r w:rsidRPr="00DF6A72">
              <w:rPr>
                <w:lang w:val="en-IN"/>
              </w:rPr>
              <w:t xml:space="preserve"> does not confirm taking his/her medicine on this call</w:t>
            </w:r>
            <w:r w:rsidR="0002037A" w:rsidRPr="00DF6A72">
              <w:rPr>
                <w:lang w:val="en-IN"/>
              </w:rPr>
              <w:t>, TAMA will call patient RETRY_INTERVAL after pillTime</w:t>
            </w:r>
            <w:r w:rsidR="00B83C90" w:rsidRPr="00DF6A72">
              <w:rPr>
                <w:lang w:val="en-IN"/>
              </w:rPr>
              <w:t xml:space="preserve">, </w:t>
            </w:r>
            <w:r w:rsidR="000F1463" w:rsidRPr="00DF6A72">
              <w:rPr>
                <w:lang w:val="en-IN"/>
              </w:rPr>
              <w:t>e.g. at 9:20 a</w:t>
            </w:r>
            <w:r w:rsidR="0002037A" w:rsidRPr="00DF6A72">
              <w:rPr>
                <w:lang w:val="en-IN"/>
              </w:rPr>
              <w:t xml:space="preserve">m. </w:t>
            </w:r>
            <w:r w:rsidR="00B83C90" w:rsidRPr="00DF6A72">
              <w:rPr>
                <w:lang w:val="en-IN"/>
              </w:rPr>
              <w:t>TAMA will call agai</w:t>
            </w:r>
            <w:r w:rsidR="0002037A" w:rsidRPr="00DF6A72">
              <w:rPr>
                <w:lang w:val="en-IN"/>
              </w:rPr>
              <w:t xml:space="preserve">n at 9:40am, at </w:t>
            </w:r>
            <w:r w:rsidR="00801EE0" w:rsidRPr="00DF6A72">
              <w:rPr>
                <w:lang w:val="en-IN"/>
              </w:rPr>
              <w:t>10am</w:t>
            </w:r>
            <w:r w:rsidR="0002037A" w:rsidRPr="00DF6A72">
              <w:rPr>
                <w:lang w:val="en-IN"/>
              </w:rPr>
              <w:t>, at 10:20am, 10:40am and finally at 11am</w:t>
            </w:r>
            <w:r w:rsidR="00801EE0" w:rsidRPr="00DF6A72">
              <w:rPr>
                <w:lang w:val="en-IN"/>
              </w:rPr>
              <w:t>.</w:t>
            </w:r>
            <w:r w:rsidR="0002037A" w:rsidRPr="00DF6A72">
              <w:rPr>
                <w:lang w:val="en-IN"/>
              </w:rPr>
              <w:t xml:space="preserve"> I</w:t>
            </w:r>
            <w:r w:rsidR="00B83C90" w:rsidRPr="00DF6A72">
              <w:rPr>
                <w:lang w:val="en-IN"/>
              </w:rPr>
              <w:t xml:space="preserve">t is expected that patient will respond for one of these calls and </w:t>
            </w:r>
            <w:r w:rsidR="00876E20" w:rsidRPr="00DF6A72">
              <w:rPr>
                <w:lang w:val="en-IN"/>
              </w:rPr>
              <w:t>confirm taking medicine dosage.</w:t>
            </w:r>
          </w:p>
          <w:p w:rsidR="0002037A" w:rsidRPr="00DF6A72" w:rsidRDefault="006F5560" w:rsidP="00EC6BDF">
            <w:pPr>
              <w:rPr>
                <w:lang w:val="en-IN"/>
              </w:rPr>
            </w:pPr>
            <w:r w:rsidRPr="00DF6A72">
              <w:rPr>
                <w:lang w:val="en-IN"/>
              </w:rPr>
              <w:t>After pill window</w:t>
            </w:r>
            <w:r w:rsidR="0002037A" w:rsidRPr="00DF6A72">
              <w:rPr>
                <w:lang w:val="en-IN"/>
              </w:rPr>
              <w:t>, then TAMA would stop calling the patient at 1</w:t>
            </w:r>
            <w:r w:rsidR="00504BF5" w:rsidRPr="00DF6A72">
              <w:rPr>
                <w:lang w:val="en-IN"/>
              </w:rPr>
              <w:t>1</w:t>
            </w:r>
            <w:r w:rsidR="0002037A" w:rsidRPr="00DF6A72">
              <w:rPr>
                <w:lang w:val="en-IN"/>
              </w:rPr>
              <w:t>am.</w:t>
            </w:r>
          </w:p>
          <w:p w:rsidR="00B83C90" w:rsidRPr="00DF6A72" w:rsidRDefault="00B83C90" w:rsidP="00EC6BDF">
            <w:pPr>
              <w:rPr>
                <w:lang w:val="en-IN"/>
              </w:rPr>
            </w:pPr>
            <w:r w:rsidRPr="00DF6A72">
              <w:rPr>
                <w:lang w:val="en-IN"/>
              </w:rPr>
              <w:t>See other use cases when patient does not confirm all through permitted time window.</w:t>
            </w:r>
          </w:p>
        </w:tc>
      </w:tr>
    </w:tbl>
    <w:p w:rsidR="001B5E5D" w:rsidRPr="00034BC2" w:rsidRDefault="00074969" w:rsidP="00EC6BDF">
      <w:pPr>
        <w:pStyle w:val="Heading4"/>
        <w:rPr>
          <w:lang w:val="en-IN"/>
        </w:rPr>
      </w:pPr>
      <w:r w:rsidRPr="00034BC2">
        <w:rPr>
          <w:lang w:val="en-IN"/>
        </w:rPr>
        <w:lastRenderedPageBreak/>
        <w:t>Script</w:t>
      </w:r>
    </w:p>
    <w:tbl>
      <w:tblPr>
        <w:tblStyle w:val="TableGrid"/>
        <w:tblW w:w="5000" w:type="pct"/>
        <w:tblLayout w:type="fixed"/>
        <w:tblLook w:val="04A0"/>
      </w:tblPr>
      <w:tblGrid>
        <w:gridCol w:w="706"/>
        <w:gridCol w:w="2482"/>
        <w:gridCol w:w="2485"/>
        <w:gridCol w:w="2485"/>
        <w:gridCol w:w="2482"/>
        <w:gridCol w:w="2485"/>
        <w:gridCol w:w="2485"/>
      </w:tblGrid>
      <w:tr w:rsidR="004F47A8" w:rsidRPr="00034BC2" w:rsidTr="004F47A8">
        <w:trPr>
          <w:cantSplit/>
          <w:tblHeader/>
        </w:trPr>
        <w:tc>
          <w:tcPr>
            <w:tcW w:w="226" w:type="pct"/>
            <w:shd w:val="clear" w:color="auto" w:fill="BFBFBF" w:themeFill="background1" w:themeFillShade="BF"/>
          </w:tcPr>
          <w:p w:rsidR="004F47A8" w:rsidRPr="00034BC2" w:rsidRDefault="00D81D5F" w:rsidP="009E30C5">
            <w:pPr>
              <w:keepNext/>
              <w:rPr>
                <w:lang w:val="en-IN"/>
              </w:rPr>
            </w:pPr>
            <w:r>
              <w:rPr>
                <w:lang w:val="en-IN"/>
              </w:rPr>
              <w:t>Block</w:t>
            </w:r>
          </w:p>
        </w:tc>
        <w:tc>
          <w:tcPr>
            <w:tcW w:w="795" w:type="pct"/>
            <w:shd w:val="clear" w:color="auto" w:fill="BFBFBF" w:themeFill="background1" w:themeFillShade="BF"/>
          </w:tcPr>
          <w:p w:rsidR="004F47A8" w:rsidRPr="00034BC2" w:rsidRDefault="004F47A8" w:rsidP="009E30C5">
            <w:pPr>
              <w:keepNext/>
              <w:rPr>
                <w:lang w:val="en-IN"/>
              </w:rPr>
            </w:pPr>
            <w:r w:rsidRPr="00034BC2">
              <w:rPr>
                <w:lang w:val="en-IN"/>
              </w:rPr>
              <w:t>File</w:t>
            </w:r>
          </w:p>
        </w:tc>
        <w:tc>
          <w:tcPr>
            <w:tcW w:w="796" w:type="pct"/>
            <w:shd w:val="clear" w:color="auto" w:fill="BFBFBF" w:themeFill="background1" w:themeFillShade="BF"/>
          </w:tcPr>
          <w:p w:rsidR="004F47A8" w:rsidRPr="00034BC2" w:rsidRDefault="004F47A8" w:rsidP="009E30C5">
            <w:pPr>
              <w:keepNext/>
              <w:rPr>
                <w:color w:val="7F7F7F" w:themeColor="text1" w:themeTint="80"/>
                <w:lang w:val="en-IN"/>
              </w:rPr>
            </w:pPr>
            <w:r w:rsidRPr="00034BC2">
              <w:rPr>
                <w:lang w:val="en-IN"/>
              </w:rPr>
              <w:t>Script</w:t>
            </w:r>
          </w:p>
        </w:tc>
        <w:tc>
          <w:tcPr>
            <w:tcW w:w="796" w:type="pct"/>
            <w:shd w:val="clear" w:color="auto" w:fill="BFBFBF" w:themeFill="background1" w:themeFillShade="BF"/>
          </w:tcPr>
          <w:p w:rsidR="004F47A8" w:rsidRPr="00034BC2" w:rsidRDefault="004F47A8" w:rsidP="009E30C5">
            <w:pPr>
              <w:keepNext/>
              <w:rPr>
                <w:lang w:val="en-IN"/>
              </w:rPr>
            </w:pPr>
            <w:r w:rsidRPr="00034BC2">
              <w:rPr>
                <w:lang w:val="en-IN"/>
              </w:rPr>
              <w:t>On user input jump to block</w:t>
            </w:r>
          </w:p>
        </w:tc>
        <w:tc>
          <w:tcPr>
            <w:tcW w:w="795" w:type="pct"/>
            <w:shd w:val="clear" w:color="auto" w:fill="BFBFBF" w:themeFill="background1" w:themeFillShade="BF"/>
          </w:tcPr>
          <w:p w:rsidR="004F47A8" w:rsidRPr="00034BC2" w:rsidRDefault="004F47A8" w:rsidP="009E30C5">
            <w:pPr>
              <w:keepNext/>
              <w:rPr>
                <w:lang w:val="en-IN"/>
              </w:rPr>
            </w:pPr>
            <w:r w:rsidRPr="00034BC2">
              <w:rPr>
                <w:lang w:val="en-IN"/>
              </w:rPr>
              <w:t>Marathi</w:t>
            </w:r>
          </w:p>
        </w:tc>
        <w:tc>
          <w:tcPr>
            <w:tcW w:w="796" w:type="pct"/>
            <w:shd w:val="clear" w:color="auto" w:fill="BFBFBF" w:themeFill="background1" w:themeFillShade="BF"/>
          </w:tcPr>
          <w:p w:rsidR="004F47A8" w:rsidRPr="00034BC2" w:rsidRDefault="004F47A8" w:rsidP="009E30C5">
            <w:pPr>
              <w:keepNext/>
              <w:rPr>
                <w:lang w:val="en-IN"/>
              </w:rPr>
            </w:pPr>
            <w:r w:rsidRPr="00034BC2">
              <w:rPr>
                <w:lang w:val="en-IN"/>
              </w:rPr>
              <w:t>Hindi</w:t>
            </w:r>
          </w:p>
        </w:tc>
        <w:tc>
          <w:tcPr>
            <w:tcW w:w="796" w:type="pct"/>
            <w:shd w:val="clear" w:color="auto" w:fill="BFBFBF" w:themeFill="background1" w:themeFillShade="BF"/>
          </w:tcPr>
          <w:p w:rsidR="004F47A8" w:rsidRPr="00034BC2" w:rsidRDefault="004F47A8" w:rsidP="009E30C5">
            <w:pPr>
              <w:keepNext/>
              <w:rPr>
                <w:lang w:val="en-IN"/>
              </w:rPr>
            </w:pPr>
            <w:r w:rsidRPr="00034BC2">
              <w:rPr>
                <w:lang w:val="en-IN"/>
              </w:rPr>
              <w:t>Third language</w:t>
            </w:r>
          </w:p>
        </w:tc>
      </w:tr>
      <w:tr w:rsidR="004F47A8" w:rsidRPr="00034BC2" w:rsidTr="004F47A8">
        <w:trPr>
          <w:cantSplit/>
          <w:tblHeader/>
        </w:trPr>
        <w:tc>
          <w:tcPr>
            <w:tcW w:w="226" w:type="pct"/>
          </w:tcPr>
          <w:p w:rsidR="004F47A8" w:rsidRPr="00034BC2" w:rsidRDefault="004F47A8" w:rsidP="00EC6BDF">
            <w:pPr>
              <w:rPr>
                <w:lang w:val="en-IN"/>
              </w:rPr>
            </w:pPr>
            <w:r w:rsidRPr="00034BC2">
              <w:rPr>
                <w:lang w:val="en-IN"/>
              </w:rPr>
              <w:t>1</w:t>
            </w:r>
          </w:p>
        </w:tc>
        <w:tc>
          <w:tcPr>
            <w:tcW w:w="795" w:type="pct"/>
          </w:tcPr>
          <w:p w:rsidR="004F47A8" w:rsidRPr="00034BC2" w:rsidRDefault="00B51730" w:rsidP="00EC6BDF">
            <w:pPr>
              <w:rPr>
                <w:lang w:val="en-IN"/>
              </w:rPr>
            </w:pPr>
            <w:r>
              <w:rPr>
                <w:lang w:val="en-IN"/>
              </w:rPr>
              <w:t>musicEnterPIN</w:t>
            </w:r>
          </w:p>
        </w:tc>
        <w:tc>
          <w:tcPr>
            <w:tcW w:w="796" w:type="pct"/>
          </w:tcPr>
          <w:p w:rsidR="004F47A8" w:rsidRPr="00132D69" w:rsidRDefault="004F47A8" w:rsidP="00EC6BDF">
            <w:pPr>
              <w:rPr>
                <w:i/>
                <w:lang w:val="en-IN"/>
              </w:rPr>
            </w:pPr>
            <w:r w:rsidRPr="00132D69">
              <w:rPr>
                <w:i/>
                <w:lang w:val="en-IN"/>
              </w:rPr>
              <w:t>Music. Waiting for PIN entry by user.</w:t>
            </w:r>
          </w:p>
        </w:tc>
        <w:tc>
          <w:tcPr>
            <w:tcW w:w="796" w:type="pct"/>
          </w:tcPr>
          <w:p w:rsidR="00186C97" w:rsidRDefault="004F47A8" w:rsidP="006E66A0">
            <w:pPr>
              <w:rPr>
                <w:lang w:val="en-IN"/>
              </w:rPr>
            </w:pPr>
            <w:r w:rsidRPr="00DF6A72">
              <w:rPr>
                <w:lang w:val="en-IN"/>
              </w:rPr>
              <w:t>PIN</w:t>
            </w:r>
          </w:p>
          <w:p w:rsidR="006E66A0" w:rsidRPr="00DF6A72" w:rsidRDefault="00186C97" w:rsidP="006E66A0">
            <w:pPr>
              <w:rPr>
                <w:lang w:val="en-IN"/>
              </w:rPr>
            </w:pPr>
            <w:r w:rsidRPr="00DF6A72">
              <w:rPr>
                <w:lang w:val="en-IN"/>
              </w:rPr>
              <w:t xml:space="preserve">Patient </w:t>
            </w:r>
            <w:r>
              <w:rPr>
                <w:lang w:val="en-IN"/>
              </w:rPr>
              <w:t xml:space="preserve">is </w:t>
            </w:r>
            <w:r w:rsidRPr="00DF6A72">
              <w:rPr>
                <w:lang w:val="en-IN"/>
              </w:rPr>
              <w:t xml:space="preserve">allowed </w:t>
            </w:r>
            <w:r>
              <w:rPr>
                <w:lang w:val="en-IN"/>
              </w:rPr>
              <w:t xml:space="preserve">5 </w:t>
            </w:r>
            <w:r w:rsidRPr="00DF6A72">
              <w:rPr>
                <w:lang w:val="en-IN"/>
              </w:rPr>
              <w:t>attempt</w:t>
            </w:r>
            <w:r>
              <w:rPr>
                <w:lang w:val="en-IN"/>
              </w:rPr>
              <w:t xml:space="preserve">s. If 5 attempts fail, TAMA </w:t>
            </w:r>
            <w:r w:rsidRPr="00DF6A72">
              <w:rPr>
                <w:lang w:val="en-IN"/>
              </w:rPr>
              <w:t>disconnect</w:t>
            </w:r>
            <w:r>
              <w:rPr>
                <w:lang w:val="en-IN"/>
              </w:rPr>
              <w:t>s</w:t>
            </w:r>
            <w:r w:rsidRPr="00DF6A72">
              <w:rPr>
                <w:lang w:val="en-IN"/>
              </w:rPr>
              <w:t xml:space="preserve"> </w:t>
            </w:r>
            <w:r>
              <w:rPr>
                <w:lang w:val="en-IN"/>
              </w:rPr>
              <w:t>the call.</w:t>
            </w:r>
          </w:p>
          <w:p w:rsidR="007C6D0E" w:rsidRDefault="006E66A0" w:rsidP="00186C97">
            <w:pPr>
              <w:rPr>
                <w:lang w:val="en-IN"/>
              </w:rPr>
            </w:pPr>
            <w:r w:rsidRPr="00DF6A72">
              <w:rPr>
                <w:lang w:val="en-IN"/>
              </w:rPr>
              <w:t xml:space="preserve">If the PIN is correct, </w:t>
            </w:r>
          </w:p>
          <w:p w:rsidR="0095345D" w:rsidRDefault="0095345D" w:rsidP="00186C97">
            <w:pPr>
              <w:ind w:left="139"/>
              <w:rPr>
                <w:lang w:val="en-IN"/>
              </w:rPr>
            </w:pPr>
            <w:r>
              <w:rPr>
                <w:lang w:val="en-IN"/>
              </w:rPr>
              <w:t>If</w:t>
            </w:r>
            <w:r w:rsidR="00451058">
              <w:rPr>
                <w:lang w:val="en-IN"/>
              </w:rPr>
              <w:t xml:space="preserve"> </w:t>
            </w:r>
            <w:r w:rsidR="00186C97">
              <w:rPr>
                <w:lang w:val="en-IN"/>
              </w:rPr>
              <w:t>(within pill window but not the last call before pill window expires)</w:t>
            </w:r>
            <w:r w:rsidR="0048351B">
              <w:rPr>
                <w:lang w:val="en-IN"/>
              </w:rPr>
              <w:t xml:space="preserve"> </w:t>
            </w:r>
            <w:r>
              <w:rPr>
                <w:lang w:val="en-IN"/>
              </w:rPr>
              <w:t>Go to block</w:t>
            </w:r>
            <w:r w:rsidR="00E15F6C">
              <w:rPr>
                <w:lang w:val="en-IN"/>
              </w:rPr>
              <w:t xml:space="preserve"> 2</w:t>
            </w:r>
          </w:p>
          <w:p w:rsidR="00DD2D84" w:rsidRPr="00DF6A72" w:rsidRDefault="00186C97" w:rsidP="00186C97">
            <w:pPr>
              <w:ind w:left="139"/>
              <w:rPr>
                <w:lang w:val="en-IN"/>
              </w:rPr>
            </w:pPr>
            <w:r>
              <w:rPr>
                <w:lang w:val="en-IN"/>
              </w:rPr>
              <w:t xml:space="preserve">Else </w:t>
            </w:r>
            <w:r w:rsidR="006F5560" w:rsidRPr="00DF6A72">
              <w:rPr>
                <w:lang w:val="en-IN"/>
              </w:rPr>
              <w:t xml:space="preserve">If this is the last call before the </w:t>
            </w:r>
            <w:r w:rsidR="006F5560" w:rsidRPr="00DF6A72">
              <w:rPr>
                <w:rFonts w:cs="Arial"/>
                <w:szCs w:val="24"/>
                <w:lang w:val="en-IN"/>
              </w:rPr>
              <w:t xml:space="preserve">PILL_WINDOW expires </w:t>
            </w:r>
            <w:r w:rsidR="006F5560" w:rsidRPr="00DF6A72">
              <w:rPr>
                <w:lang w:val="en-IN"/>
              </w:rPr>
              <w:t xml:space="preserve">go to </w:t>
            </w:r>
            <w:r w:rsidR="0084221B" w:rsidRPr="00DF6A72">
              <w:rPr>
                <w:lang w:val="en-IN"/>
              </w:rPr>
              <w:t xml:space="preserve">block </w:t>
            </w:r>
            <w:r w:rsidR="0084221B">
              <w:rPr>
                <w:lang w:val="en-IN"/>
              </w:rPr>
              <w:t>3</w:t>
            </w:r>
            <w:r w:rsidR="00EE314A">
              <w:rPr>
                <w:lang w:val="en-IN"/>
              </w:rPr>
              <w:t>.</w:t>
            </w:r>
          </w:p>
        </w:tc>
        <w:tc>
          <w:tcPr>
            <w:tcW w:w="795" w:type="pct"/>
          </w:tcPr>
          <w:p w:rsidR="004F47A8" w:rsidRPr="00034BC2" w:rsidRDefault="009432CA" w:rsidP="00EC6BDF">
            <w:pPr>
              <w:rPr>
                <w:lang w:val="en-IN"/>
              </w:rPr>
            </w:pPr>
            <w:r w:rsidRPr="00034BC2">
              <w:rPr>
                <w:lang w:val="en-IN"/>
              </w:rPr>
              <w:t>enterPINMusic</w:t>
            </w:r>
          </w:p>
        </w:tc>
        <w:tc>
          <w:tcPr>
            <w:tcW w:w="796" w:type="pct"/>
          </w:tcPr>
          <w:p w:rsidR="004F47A8" w:rsidRPr="00034BC2" w:rsidRDefault="009432CA" w:rsidP="00EC6BDF">
            <w:pPr>
              <w:rPr>
                <w:lang w:val="en-IN"/>
              </w:rPr>
            </w:pPr>
            <w:r w:rsidRPr="00034BC2">
              <w:rPr>
                <w:lang w:val="en-IN"/>
              </w:rPr>
              <w:t>enterPINMusic</w:t>
            </w:r>
          </w:p>
        </w:tc>
        <w:tc>
          <w:tcPr>
            <w:tcW w:w="796" w:type="pct"/>
          </w:tcPr>
          <w:p w:rsidR="004F47A8" w:rsidRPr="00034BC2" w:rsidRDefault="009432CA" w:rsidP="00EC6BDF">
            <w:pPr>
              <w:rPr>
                <w:lang w:val="en-IN"/>
              </w:rPr>
            </w:pPr>
            <w:r w:rsidRPr="00034BC2">
              <w:rPr>
                <w:lang w:val="en-IN"/>
              </w:rPr>
              <w:t>enterPINMusic</w:t>
            </w:r>
          </w:p>
        </w:tc>
      </w:tr>
      <w:tr w:rsidR="004F47A8" w:rsidRPr="00034BC2" w:rsidTr="004F47A8">
        <w:trPr>
          <w:cantSplit/>
          <w:tblHeader/>
        </w:trPr>
        <w:tc>
          <w:tcPr>
            <w:tcW w:w="226" w:type="pct"/>
            <w:shd w:val="clear" w:color="auto" w:fill="BFBFBF" w:themeFill="background1" w:themeFillShade="BF"/>
          </w:tcPr>
          <w:p w:rsidR="004F47A8" w:rsidRPr="00034BC2" w:rsidRDefault="004F47A8" w:rsidP="00EC6BDF">
            <w:pPr>
              <w:rPr>
                <w:cs/>
                <w:lang w:val="en-IN"/>
              </w:rPr>
            </w:pPr>
            <w:r w:rsidRPr="00034BC2">
              <w:rPr>
                <w:lang w:val="en-IN"/>
              </w:rPr>
              <w:t xml:space="preserve"> </w:t>
            </w:r>
          </w:p>
        </w:tc>
        <w:tc>
          <w:tcPr>
            <w:tcW w:w="795"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5"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r>
      <w:tr w:rsidR="001C6E56" w:rsidRPr="00034BC2" w:rsidTr="00EA5225">
        <w:trPr>
          <w:cantSplit/>
          <w:tblHeader/>
        </w:trPr>
        <w:tc>
          <w:tcPr>
            <w:tcW w:w="226" w:type="pct"/>
            <w:shd w:val="clear" w:color="auto" w:fill="auto"/>
          </w:tcPr>
          <w:p w:rsidR="001C6E56" w:rsidRPr="00034BC2" w:rsidRDefault="001C6E56" w:rsidP="00EC6BDF">
            <w:pPr>
              <w:rPr>
                <w:lang w:val="en-IN"/>
              </w:rPr>
            </w:pPr>
            <w:r>
              <w:rPr>
                <w:lang w:val="en-IN"/>
              </w:rPr>
              <w:t>2</w:t>
            </w:r>
          </w:p>
        </w:tc>
        <w:tc>
          <w:tcPr>
            <w:tcW w:w="795" w:type="pct"/>
            <w:shd w:val="clear" w:color="auto" w:fill="auto"/>
          </w:tcPr>
          <w:p w:rsidR="001C6E56" w:rsidRPr="00034BC2" w:rsidRDefault="001C6E56" w:rsidP="00EC6BDF">
            <w:pPr>
              <w:rPr>
                <w:lang w:val="en-IN"/>
              </w:rPr>
            </w:pPr>
          </w:p>
        </w:tc>
        <w:tc>
          <w:tcPr>
            <w:tcW w:w="796" w:type="pct"/>
            <w:shd w:val="clear" w:color="auto" w:fill="auto"/>
          </w:tcPr>
          <w:p w:rsidR="001C6E56" w:rsidRPr="00034BC2" w:rsidRDefault="001C6E56" w:rsidP="00EC6BDF">
            <w:pPr>
              <w:rPr>
                <w:lang w:val="en-IN"/>
              </w:rPr>
            </w:pPr>
          </w:p>
        </w:tc>
        <w:tc>
          <w:tcPr>
            <w:tcW w:w="796" w:type="pct"/>
            <w:shd w:val="clear" w:color="auto" w:fill="auto"/>
          </w:tcPr>
          <w:p w:rsidR="001C6E56" w:rsidRPr="00034BC2" w:rsidRDefault="001C6E56" w:rsidP="007E2A28">
            <w:pPr>
              <w:rPr>
                <w:cs/>
                <w:lang w:val="en-IN"/>
              </w:rPr>
            </w:pPr>
            <w:r>
              <w:rPr>
                <w:lang w:val="en-IN"/>
              </w:rPr>
              <w:t xml:space="preserve">From patient mobile no., find out </w:t>
            </w:r>
            <w:r w:rsidR="00461B14">
              <w:rPr>
                <w:lang w:val="en-IN"/>
              </w:rPr>
              <w:t xml:space="preserve">the clinic </w:t>
            </w:r>
            <w:r w:rsidR="007E2A28">
              <w:rPr>
                <w:lang w:val="en-IN"/>
              </w:rPr>
              <w:t xml:space="preserve">to </w:t>
            </w:r>
            <w:r>
              <w:rPr>
                <w:lang w:val="en-IN"/>
              </w:rPr>
              <w:t xml:space="preserve">which </w:t>
            </w:r>
            <w:r w:rsidR="00461B14">
              <w:rPr>
                <w:lang w:val="en-IN"/>
              </w:rPr>
              <w:t xml:space="preserve">the </w:t>
            </w:r>
            <w:r>
              <w:rPr>
                <w:lang w:val="en-IN"/>
              </w:rPr>
              <w:t xml:space="preserve">patient </w:t>
            </w:r>
            <w:r w:rsidR="007E2A28">
              <w:rPr>
                <w:lang w:val="en-IN"/>
              </w:rPr>
              <w:t xml:space="preserve">belongs </w:t>
            </w:r>
            <w:r>
              <w:rPr>
                <w:lang w:val="en-IN"/>
              </w:rPr>
              <w:t xml:space="preserve">and select </w:t>
            </w:r>
            <w:r w:rsidR="00461B14">
              <w:rPr>
                <w:lang w:val="en-IN"/>
              </w:rPr>
              <w:t xml:space="preserve">the </w:t>
            </w:r>
            <w:r>
              <w:rPr>
                <w:lang w:val="en-IN"/>
              </w:rPr>
              <w:t>corresponding clinic Greeting.</w:t>
            </w:r>
          </w:p>
        </w:tc>
        <w:tc>
          <w:tcPr>
            <w:tcW w:w="795" w:type="pct"/>
            <w:shd w:val="clear" w:color="auto" w:fill="auto"/>
          </w:tcPr>
          <w:p w:rsidR="001C6E56" w:rsidRPr="00034BC2" w:rsidRDefault="001C6E56" w:rsidP="00EC6BDF">
            <w:pPr>
              <w:rPr>
                <w:cs/>
                <w:lang w:val="en-IN"/>
              </w:rPr>
            </w:pPr>
          </w:p>
        </w:tc>
        <w:tc>
          <w:tcPr>
            <w:tcW w:w="796" w:type="pct"/>
            <w:shd w:val="clear" w:color="auto" w:fill="auto"/>
          </w:tcPr>
          <w:p w:rsidR="001C6E56" w:rsidRPr="00034BC2" w:rsidRDefault="001C6E56" w:rsidP="00EC6BDF">
            <w:pPr>
              <w:rPr>
                <w:cs/>
                <w:lang w:val="en-IN"/>
              </w:rPr>
            </w:pPr>
          </w:p>
        </w:tc>
        <w:tc>
          <w:tcPr>
            <w:tcW w:w="796" w:type="pct"/>
            <w:shd w:val="clear" w:color="auto" w:fill="auto"/>
          </w:tcPr>
          <w:p w:rsidR="001C6E56" w:rsidRPr="00034BC2" w:rsidRDefault="001C6E56" w:rsidP="00EC6BDF">
            <w:pPr>
              <w:rPr>
                <w:cs/>
                <w:lang w:val="en-IN"/>
              </w:rPr>
            </w:pPr>
          </w:p>
        </w:tc>
      </w:tr>
      <w:tr w:rsidR="006E66A0" w:rsidRPr="00034BC2" w:rsidTr="00CA0344">
        <w:trPr>
          <w:cantSplit/>
          <w:tblHeader/>
        </w:trPr>
        <w:tc>
          <w:tcPr>
            <w:tcW w:w="226" w:type="pct"/>
          </w:tcPr>
          <w:p w:rsidR="006E66A0" w:rsidRPr="00034BC2" w:rsidRDefault="006E66A0" w:rsidP="00CA0344">
            <w:pPr>
              <w:rPr>
                <w:lang w:val="en-IN"/>
              </w:rPr>
            </w:pPr>
          </w:p>
        </w:tc>
        <w:tc>
          <w:tcPr>
            <w:tcW w:w="795" w:type="pct"/>
          </w:tcPr>
          <w:p w:rsidR="006E66A0" w:rsidRPr="00034BC2" w:rsidRDefault="00533285" w:rsidP="007133A0">
            <w:pPr>
              <w:rPr>
                <w:i/>
                <w:iCs/>
                <w:color w:val="00B050"/>
                <w:lang w:val="en-IN"/>
              </w:rPr>
            </w:pPr>
            <w:r>
              <w:rPr>
                <w:iCs/>
                <w:lang w:val="en-IN"/>
              </w:rPr>
              <w:t>001_02_01_</w:t>
            </w:r>
            <w:r w:rsidRPr="001B772F">
              <w:rPr>
                <w:iCs/>
                <w:lang w:val="en-IN"/>
              </w:rPr>
              <w:t>TAMAGreeting</w:t>
            </w:r>
            <w:r w:rsidR="005428F5">
              <w:rPr>
                <w:iCs/>
                <w:lang w:val="en-IN"/>
              </w:rPr>
              <w:t>1</w:t>
            </w:r>
            <w:r w:rsidR="00501229" w:rsidRPr="00F77E2A">
              <w:rPr>
                <w:i/>
                <w:iCs/>
                <w:color w:val="00B050"/>
                <w:lang w:val="en-IN"/>
              </w:rPr>
              <w:t>ClinicName</w:t>
            </w:r>
          </w:p>
        </w:tc>
        <w:tc>
          <w:tcPr>
            <w:tcW w:w="796" w:type="pct"/>
          </w:tcPr>
          <w:p w:rsidR="006E66A0" w:rsidRPr="00DF6A72" w:rsidRDefault="006E66A0" w:rsidP="001C6E56">
            <w:pPr>
              <w:rPr>
                <w:lang w:val="en-IN"/>
              </w:rPr>
            </w:pPr>
            <w:r w:rsidRPr="00DF6A72">
              <w:rPr>
                <w:lang w:val="en-IN"/>
              </w:rPr>
              <w:t xml:space="preserve">Hello! This is TAMA calling from </w:t>
            </w:r>
            <w:r w:rsidR="00501229">
              <w:rPr>
                <w:lang w:val="en-IN"/>
              </w:rPr>
              <w:t>Dr. Pujari’s clinic</w:t>
            </w:r>
            <w:r w:rsidR="00525504">
              <w:rPr>
                <w:lang w:val="en-IN"/>
              </w:rPr>
              <w:t>.</w:t>
            </w:r>
          </w:p>
        </w:tc>
        <w:tc>
          <w:tcPr>
            <w:tcW w:w="796" w:type="pct"/>
          </w:tcPr>
          <w:p w:rsidR="006E66A0" w:rsidRPr="00034BC2" w:rsidRDefault="006E66A0" w:rsidP="00CA0344">
            <w:pPr>
              <w:rPr>
                <w:cs/>
                <w:lang w:val="en-IN"/>
              </w:rPr>
            </w:pPr>
          </w:p>
        </w:tc>
        <w:tc>
          <w:tcPr>
            <w:tcW w:w="795" w:type="pct"/>
          </w:tcPr>
          <w:p w:rsidR="006E66A0" w:rsidRPr="00DD2D84" w:rsidRDefault="00925875" w:rsidP="005076FE">
            <w:r w:rsidRPr="00034BC2">
              <w:rPr>
                <w:cs/>
                <w:lang w:val="en-IN"/>
              </w:rPr>
              <w:t>नमस्कार!</w:t>
            </w:r>
            <w:r w:rsidR="000F4BEE" w:rsidRPr="00034BC2">
              <w:rPr>
                <w:lang w:val="en-IN"/>
              </w:rPr>
              <w:t xml:space="preserve"> </w:t>
            </w:r>
            <w:r w:rsidR="00501229" w:rsidRPr="00034BC2">
              <w:rPr>
                <w:cs/>
                <w:lang w:val="en-IN"/>
              </w:rPr>
              <w:t>डॉक्टर पुजारी ह्यांच्या दवाखान्यातून</w:t>
            </w:r>
            <w:r w:rsidR="00501229">
              <w:rPr>
                <w:lang w:val="en-IN"/>
              </w:rPr>
              <w:t xml:space="preserve"> </w:t>
            </w:r>
            <w:r w:rsidR="00501229" w:rsidRPr="00034BC2">
              <w:rPr>
                <w:cs/>
                <w:lang w:val="en-IN"/>
              </w:rPr>
              <w:t>मी टामा बोलतेय.</w:t>
            </w:r>
          </w:p>
        </w:tc>
        <w:tc>
          <w:tcPr>
            <w:tcW w:w="796" w:type="pct"/>
          </w:tcPr>
          <w:p w:rsidR="006E66A0" w:rsidRPr="00034BC2" w:rsidRDefault="00925875" w:rsidP="00E63069">
            <w:pPr>
              <w:rPr>
                <w:lang w:val="en-IN"/>
              </w:rPr>
            </w:pPr>
            <w:r w:rsidRPr="00034BC2">
              <w:rPr>
                <w:cs/>
                <w:lang w:val="en-IN"/>
              </w:rPr>
              <w:t xml:space="preserve">नमस्ते ! मैं डाक्टर पुजारी के हस्पताल से </w:t>
            </w:r>
            <w:r w:rsidR="00711EFD" w:rsidRPr="00034BC2">
              <w:rPr>
                <w:cs/>
                <w:lang w:val="en-IN"/>
              </w:rPr>
              <w:t xml:space="preserve">टामा </w:t>
            </w:r>
            <w:r w:rsidRPr="00034BC2">
              <w:rPr>
                <w:cs/>
                <w:lang w:val="en-IN"/>
              </w:rPr>
              <w:t>बोल रही हूँ</w:t>
            </w:r>
            <w:r w:rsidR="00680DAF" w:rsidRPr="00034BC2">
              <w:rPr>
                <w:lang w:val="en-IN"/>
              </w:rPr>
              <w:t>|</w:t>
            </w:r>
            <w:r w:rsidRPr="00034BC2">
              <w:rPr>
                <w:lang w:val="en-IN"/>
              </w:rPr>
              <w:t xml:space="preserve"> </w:t>
            </w:r>
          </w:p>
        </w:tc>
        <w:tc>
          <w:tcPr>
            <w:tcW w:w="796" w:type="pct"/>
          </w:tcPr>
          <w:p w:rsidR="006E66A0" w:rsidRPr="00034BC2" w:rsidRDefault="006E66A0" w:rsidP="00925875">
            <w:pPr>
              <w:rPr>
                <w:lang w:val="en-IN"/>
              </w:rPr>
            </w:pPr>
          </w:p>
        </w:tc>
      </w:tr>
      <w:tr w:rsidR="004F47A8" w:rsidRPr="00034BC2" w:rsidTr="004F47A8">
        <w:trPr>
          <w:cantSplit/>
          <w:tblHeader/>
        </w:trPr>
        <w:tc>
          <w:tcPr>
            <w:tcW w:w="226" w:type="pct"/>
          </w:tcPr>
          <w:p w:rsidR="004F47A8" w:rsidRPr="00034BC2" w:rsidRDefault="004F47A8" w:rsidP="00EC6BDF">
            <w:pPr>
              <w:rPr>
                <w:cs/>
                <w:lang w:val="en-IN"/>
              </w:rPr>
            </w:pPr>
          </w:p>
        </w:tc>
        <w:tc>
          <w:tcPr>
            <w:tcW w:w="795" w:type="pct"/>
          </w:tcPr>
          <w:p w:rsidR="004F47A8" w:rsidRPr="00034BC2" w:rsidRDefault="004F47A8" w:rsidP="00756F4F">
            <w:pPr>
              <w:rPr>
                <w:lang w:val="en-IN"/>
              </w:rPr>
            </w:pPr>
            <w:r w:rsidRPr="00034BC2">
              <w:rPr>
                <w:lang w:val="en-IN"/>
              </w:rPr>
              <w:t>001_02_0</w:t>
            </w:r>
            <w:r w:rsidR="00756F4F">
              <w:rPr>
                <w:lang w:val="en-IN"/>
              </w:rPr>
              <w:t>2</w:t>
            </w:r>
            <w:r w:rsidRPr="00034BC2">
              <w:rPr>
                <w:lang w:val="en-IN"/>
              </w:rPr>
              <w:t>_itsTimeForPill1</w:t>
            </w:r>
          </w:p>
        </w:tc>
        <w:tc>
          <w:tcPr>
            <w:tcW w:w="796" w:type="pct"/>
          </w:tcPr>
          <w:p w:rsidR="004F47A8" w:rsidRPr="00034BC2" w:rsidRDefault="004F47A8" w:rsidP="00B34D88">
            <w:pPr>
              <w:rPr>
                <w:lang w:val="en-IN"/>
              </w:rPr>
            </w:pPr>
            <w:r w:rsidRPr="00034BC2">
              <w:rPr>
                <w:lang w:val="en-IN"/>
              </w:rPr>
              <w:t xml:space="preserve">It's time </w:t>
            </w:r>
            <w:r w:rsidR="00B34D88">
              <w:rPr>
                <w:lang w:val="en-IN"/>
              </w:rPr>
              <w:t>for</w:t>
            </w:r>
            <w:r w:rsidRPr="00034BC2">
              <w:rPr>
                <w:lang w:val="en-IN"/>
              </w:rPr>
              <w:t xml:space="preserve"> </w:t>
            </w:r>
            <w:r w:rsidR="00B34D88">
              <w:rPr>
                <w:lang w:val="en-IN"/>
              </w:rPr>
              <w:t xml:space="preserve">your dose of </w:t>
            </w:r>
            <w:r w:rsidRPr="00034BC2">
              <w:rPr>
                <w:lang w:val="en-IN"/>
              </w:rPr>
              <w:t>...</w:t>
            </w:r>
          </w:p>
        </w:tc>
        <w:tc>
          <w:tcPr>
            <w:tcW w:w="796" w:type="pct"/>
          </w:tcPr>
          <w:p w:rsidR="004F47A8" w:rsidRPr="00034BC2" w:rsidRDefault="004F47A8" w:rsidP="00EC6BDF">
            <w:pPr>
              <w:rPr>
                <w:cs/>
                <w:lang w:val="en-IN"/>
              </w:rPr>
            </w:pPr>
          </w:p>
        </w:tc>
        <w:tc>
          <w:tcPr>
            <w:tcW w:w="795" w:type="pct"/>
          </w:tcPr>
          <w:p w:rsidR="004F47A8" w:rsidRPr="00034BC2" w:rsidRDefault="00925875" w:rsidP="00B44CB7">
            <w:pPr>
              <w:rPr>
                <w:cs/>
                <w:lang w:val="en-IN" w:bidi="mr-IN"/>
              </w:rPr>
            </w:pPr>
            <w:r w:rsidRPr="00034BC2">
              <w:rPr>
                <w:cs/>
                <w:lang w:val="en-IN"/>
              </w:rPr>
              <w:t>आता</w:t>
            </w:r>
            <w:r w:rsidR="00372214">
              <w:rPr>
                <w:rFonts w:hint="cs"/>
                <w:cs/>
                <w:lang w:val="en-IN" w:bidi="mr-IN"/>
              </w:rPr>
              <w:t xml:space="preserve"> </w:t>
            </w:r>
            <w:r w:rsidR="00694D76">
              <w:rPr>
                <w:rFonts w:hint="cs"/>
                <w:cs/>
                <w:lang w:val="en-IN" w:bidi="mr-IN"/>
              </w:rPr>
              <w:t xml:space="preserve">तुम्ही </w:t>
            </w:r>
            <w:del w:id="23" w:author="Salil" w:date="2011-08-19T19:17:00Z">
              <w:r w:rsidR="00EC4AD0" w:rsidDel="00B44CB7">
                <w:rPr>
                  <w:lang w:val="en-IN" w:bidi="mr-IN"/>
                </w:rPr>
                <w:delText>ART</w:delText>
              </w:r>
            </w:del>
            <w:ins w:id="24" w:author="Salil" w:date="2011-08-19T19:17:00Z">
              <w:r w:rsidR="00B44CB7">
                <w:rPr>
                  <w:rFonts w:hint="cs"/>
                  <w:cs/>
                  <w:lang w:val="en-IN" w:bidi="mr-IN"/>
                </w:rPr>
                <w:t>एआरटी</w:t>
              </w:r>
            </w:ins>
            <w:r w:rsidR="00EC4AD0">
              <w:rPr>
                <w:rFonts w:hint="cs"/>
                <w:cs/>
                <w:lang w:val="en-IN" w:bidi="mr-IN"/>
              </w:rPr>
              <w:t>च्या</w:t>
            </w:r>
            <w:r w:rsidR="00EC4AD0" w:rsidRPr="00694D76">
              <w:rPr>
                <w:rFonts w:hint="cs"/>
                <w:highlight w:val="yellow"/>
                <w:cs/>
                <w:lang w:val="en-IN" w:bidi="mr-IN"/>
              </w:rPr>
              <w:t xml:space="preserve"> </w:t>
            </w:r>
            <w:r w:rsidR="00694D76" w:rsidRPr="00694D76">
              <w:rPr>
                <w:rFonts w:hint="cs"/>
                <w:highlight w:val="yellow"/>
                <w:cs/>
                <w:lang w:val="en-IN" w:bidi="mr-IN"/>
              </w:rPr>
              <w:t>बाटलीत</w:t>
            </w:r>
            <w:r w:rsidR="00694D76">
              <w:rPr>
                <w:rFonts w:hint="cs"/>
                <w:cs/>
                <w:lang w:val="en-IN" w:bidi="mr-IN"/>
              </w:rPr>
              <w:t xml:space="preserve">ून </w:t>
            </w:r>
            <w:r w:rsidR="00855CF4">
              <w:rPr>
                <w:rFonts w:hint="cs"/>
                <w:cs/>
                <w:lang w:val="en-IN" w:bidi="mr-IN"/>
              </w:rPr>
              <w:t>...</w:t>
            </w:r>
          </w:p>
        </w:tc>
        <w:tc>
          <w:tcPr>
            <w:tcW w:w="796" w:type="pct"/>
          </w:tcPr>
          <w:p w:rsidR="004F47A8" w:rsidRPr="00034BC2" w:rsidRDefault="00925875" w:rsidP="00EC6BDF">
            <w:pPr>
              <w:rPr>
                <w:cs/>
                <w:lang w:val="en-IN"/>
              </w:rPr>
            </w:pPr>
            <w:r w:rsidRPr="00034BC2">
              <w:rPr>
                <w:cs/>
                <w:lang w:val="en-IN"/>
              </w:rPr>
              <w:t>अब आपका</w:t>
            </w:r>
            <w:r w:rsidRPr="00034BC2">
              <w:rPr>
                <w:lang w:val="en-IN"/>
              </w:rPr>
              <w:t>…</w:t>
            </w:r>
          </w:p>
        </w:tc>
        <w:tc>
          <w:tcPr>
            <w:tcW w:w="796" w:type="pct"/>
          </w:tcPr>
          <w:p w:rsidR="004F47A8" w:rsidRPr="00034BC2" w:rsidRDefault="004F47A8" w:rsidP="00EC6BDF">
            <w:pPr>
              <w:rPr>
                <w:cs/>
                <w:lang w:val="en-IN"/>
              </w:rPr>
            </w:pPr>
          </w:p>
        </w:tc>
      </w:tr>
      <w:tr w:rsidR="004F47A8" w:rsidRPr="00034BC2" w:rsidTr="004F47A8">
        <w:trPr>
          <w:cantSplit/>
          <w:tblHeader/>
        </w:trPr>
        <w:tc>
          <w:tcPr>
            <w:tcW w:w="226" w:type="pct"/>
          </w:tcPr>
          <w:p w:rsidR="004F47A8" w:rsidRPr="00034BC2" w:rsidRDefault="004F47A8" w:rsidP="00EC6BDF">
            <w:pPr>
              <w:rPr>
                <w:lang w:val="en-IN"/>
              </w:rPr>
            </w:pPr>
          </w:p>
        </w:tc>
        <w:tc>
          <w:tcPr>
            <w:tcW w:w="795" w:type="pct"/>
          </w:tcPr>
          <w:p w:rsidR="004F47A8" w:rsidRPr="00034BC2" w:rsidRDefault="004F47A8" w:rsidP="00EC6BDF">
            <w:pPr>
              <w:rPr>
                <w:i/>
                <w:iCs/>
                <w:color w:val="00B050"/>
                <w:lang w:val="en-IN"/>
              </w:rPr>
            </w:pPr>
            <w:r w:rsidRPr="00034BC2">
              <w:rPr>
                <w:i/>
                <w:iCs/>
                <w:color w:val="00B050"/>
                <w:lang w:val="en-IN"/>
              </w:rPr>
              <w:t>ARTPills</w:t>
            </w:r>
          </w:p>
        </w:tc>
        <w:tc>
          <w:tcPr>
            <w:tcW w:w="796" w:type="pct"/>
          </w:tcPr>
          <w:p w:rsidR="004F47A8" w:rsidRPr="00DF6A72" w:rsidRDefault="004F47A8" w:rsidP="006D6231">
            <w:pPr>
              <w:rPr>
                <w:lang w:val="en-IN"/>
              </w:rPr>
            </w:pPr>
            <w:r w:rsidRPr="00DF6A72">
              <w:rPr>
                <w:lang w:val="en-IN"/>
              </w:rPr>
              <w:t>.</w:t>
            </w:r>
            <w:commentRangeStart w:id="25"/>
            <w:r w:rsidRPr="00DF6A72">
              <w:rPr>
                <w:lang w:val="en-IN"/>
              </w:rPr>
              <w:t>.. {</w:t>
            </w:r>
            <w:r w:rsidR="00132D69" w:rsidRPr="00DF6A72">
              <w:rPr>
                <w:lang w:val="en-IN"/>
              </w:rPr>
              <w:t>Name</w:t>
            </w:r>
            <w:r w:rsidR="00943632" w:rsidRPr="00DF6A72">
              <w:rPr>
                <w:lang w:val="en-IN"/>
              </w:rPr>
              <w:t>s</w:t>
            </w:r>
            <w:r w:rsidR="00132D69" w:rsidRPr="00DF6A72">
              <w:rPr>
                <w:lang w:val="en-IN"/>
              </w:rPr>
              <w:t xml:space="preserve"> of ART </w:t>
            </w:r>
            <w:r w:rsidR="006D6231">
              <w:rPr>
                <w:lang w:val="en-IN"/>
              </w:rPr>
              <w:t xml:space="preserve">medicines </w:t>
            </w:r>
            <w:r w:rsidR="00132D69" w:rsidRPr="00DF6A72">
              <w:rPr>
                <w:lang w:val="en-IN"/>
              </w:rPr>
              <w:t xml:space="preserve">that patient is scheduled to take at this </w:t>
            </w:r>
            <w:r w:rsidR="00B07C85" w:rsidRPr="00DF6A72">
              <w:rPr>
                <w:lang w:val="en-IN"/>
              </w:rPr>
              <w:t xml:space="preserve">pillTIme </w:t>
            </w:r>
            <w:r w:rsidR="00132D69" w:rsidRPr="00DF6A72">
              <w:rPr>
                <w:lang w:val="en-IN"/>
              </w:rPr>
              <w:t>– select from patient record</w:t>
            </w:r>
            <w:r w:rsidRPr="00DF6A72">
              <w:rPr>
                <w:lang w:val="en-IN"/>
              </w:rPr>
              <w:t>}</w:t>
            </w:r>
            <w:r w:rsidR="0084221B">
              <w:rPr>
                <w:lang w:val="en-IN"/>
              </w:rPr>
              <w:t xml:space="preserve"> ...</w:t>
            </w:r>
            <w:commentRangeEnd w:id="25"/>
            <w:r w:rsidR="00B34D88">
              <w:rPr>
                <w:rStyle w:val="CommentReference"/>
              </w:rPr>
              <w:commentReference w:id="25"/>
            </w:r>
          </w:p>
        </w:tc>
        <w:tc>
          <w:tcPr>
            <w:tcW w:w="796" w:type="pct"/>
          </w:tcPr>
          <w:p w:rsidR="004F47A8" w:rsidRPr="00034BC2" w:rsidRDefault="004F47A8" w:rsidP="00EC6BDF">
            <w:pPr>
              <w:rPr>
                <w:lang w:val="en-IN"/>
              </w:rPr>
            </w:pPr>
          </w:p>
        </w:tc>
        <w:tc>
          <w:tcPr>
            <w:tcW w:w="795" w:type="pct"/>
          </w:tcPr>
          <w:p w:rsidR="004F47A8" w:rsidRPr="00034BC2" w:rsidRDefault="00694D76" w:rsidP="004919EC">
            <w:pPr>
              <w:rPr>
                <w:lang w:val="en-IN" w:bidi="mr-IN"/>
              </w:rPr>
            </w:pPr>
            <w:r w:rsidRPr="00DF6A72">
              <w:rPr>
                <w:lang w:val="en-IN"/>
              </w:rPr>
              <w:t>.</w:t>
            </w:r>
            <w:commentRangeStart w:id="26"/>
            <w:r w:rsidRPr="00DF6A72">
              <w:rPr>
                <w:lang w:val="en-IN"/>
              </w:rPr>
              <w:t xml:space="preserve">.. {Names of ART </w:t>
            </w:r>
            <w:r>
              <w:rPr>
                <w:lang w:val="en-IN"/>
              </w:rPr>
              <w:t xml:space="preserve">medicines </w:t>
            </w:r>
            <w:r w:rsidRPr="00DF6A72">
              <w:rPr>
                <w:lang w:val="en-IN"/>
              </w:rPr>
              <w:t>that patient is scheduled to take at this pillTIme – select from patient record}</w:t>
            </w:r>
            <w:r>
              <w:rPr>
                <w:lang w:val="en-IN"/>
              </w:rPr>
              <w:t xml:space="preserve"> ...</w:t>
            </w:r>
            <w:commentRangeEnd w:id="26"/>
            <w:r>
              <w:rPr>
                <w:rStyle w:val="CommentReference"/>
              </w:rPr>
              <w:commentReference w:id="26"/>
            </w:r>
          </w:p>
        </w:tc>
        <w:tc>
          <w:tcPr>
            <w:tcW w:w="796" w:type="pct"/>
          </w:tcPr>
          <w:p w:rsidR="004F47A8" w:rsidRPr="00034BC2" w:rsidRDefault="004F47A8" w:rsidP="004919EC">
            <w:pPr>
              <w:rPr>
                <w:lang w:val="en-IN" w:bidi="mr-IN"/>
              </w:rPr>
            </w:pPr>
          </w:p>
        </w:tc>
        <w:tc>
          <w:tcPr>
            <w:tcW w:w="796" w:type="pct"/>
          </w:tcPr>
          <w:p w:rsidR="004F47A8" w:rsidRPr="00034BC2" w:rsidRDefault="004F47A8" w:rsidP="00EC6BDF">
            <w:pPr>
              <w:rPr>
                <w:lang w:val="en-IN"/>
              </w:rPr>
            </w:pPr>
          </w:p>
        </w:tc>
      </w:tr>
      <w:tr w:rsidR="004F47A8" w:rsidRPr="00034BC2" w:rsidTr="004F47A8">
        <w:trPr>
          <w:cantSplit/>
          <w:tblHeader/>
        </w:trPr>
        <w:tc>
          <w:tcPr>
            <w:tcW w:w="226" w:type="pct"/>
          </w:tcPr>
          <w:p w:rsidR="004F47A8" w:rsidRPr="00034BC2" w:rsidRDefault="004F47A8" w:rsidP="00EC6BDF">
            <w:pPr>
              <w:rPr>
                <w:lang w:val="en-IN"/>
              </w:rPr>
            </w:pPr>
          </w:p>
        </w:tc>
        <w:tc>
          <w:tcPr>
            <w:tcW w:w="795" w:type="pct"/>
          </w:tcPr>
          <w:p w:rsidR="004F47A8" w:rsidRPr="00034BC2" w:rsidRDefault="004F47A8" w:rsidP="00756F4F">
            <w:pPr>
              <w:rPr>
                <w:lang w:val="en-IN"/>
              </w:rPr>
            </w:pPr>
            <w:r w:rsidRPr="00034BC2">
              <w:rPr>
                <w:lang w:val="en-IN"/>
              </w:rPr>
              <w:t>001_02_0</w:t>
            </w:r>
            <w:r w:rsidR="00756F4F">
              <w:rPr>
                <w:lang w:val="en-IN"/>
              </w:rPr>
              <w:t>4</w:t>
            </w:r>
            <w:r w:rsidRPr="00034BC2">
              <w:rPr>
                <w:lang w:val="en-IN"/>
              </w:rPr>
              <w:t>_itsTimeForPill2</w:t>
            </w:r>
          </w:p>
        </w:tc>
        <w:tc>
          <w:tcPr>
            <w:tcW w:w="796" w:type="pct"/>
          </w:tcPr>
          <w:p w:rsidR="004F47A8" w:rsidRPr="00034BC2" w:rsidRDefault="0084221B" w:rsidP="00B34D88">
            <w:pPr>
              <w:rPr>
                <w:lang w:val="en-IN"/>
              </w:rPr>
            </w:pPr>
            <w:r>
              <w:rPr>
                <w:lang w:val="en-IN"/>
              </w:rPr>
              <w:t xml:space="preserve">... </w:t>
            </w:r>
            <w:r w:rsidR="00AD6645">
              <w:rPr>
                <w:lang w:val="en-IN"/>
              </w:rPr>
              <w:t>from the bottle.</w:t>
            </w:r>
          </w:p>
        </w:tc>
        <w:tc>
          <w:tcPr>
            <w:tcW w:w="796" w:type="pct"/>
          </w:tcPr>
          <w:p w:rsidR="004F47A8" w:rsidRPr="00034BC2" w:rsidRDefault="004F47A8" w:rsidP="00EC6BDF">
            <w:pPr>
              <w:rPr>
                <w:lang w:val="en-IN"/>
              </w:rPr>
            </w:pPr>
          </w:p>
        </w:tc>
        <w:tc>
          <w:tcPr>
            <w:tcW w:w="795" w:type="pct"/>
          </w:tcPr>
          <w:p w:rsidR="004F47A8" w:rsidRPr="00034BC2" w:rsidRDefault="00855CF4" w:rsidP="00372214">
            <w:pPr>
              <w:rPr>
                <w:lang w:val="en-IN" w:bidi="mr-IN"/>
              </w:rPr>
            </w:pPr>
            <w:r>
              <w:rPr>
                <w:rFonts w:hint="cs"/>
                <w:cs/>
                <w:lang w:val="en-IN" w:bidi="mr-IN"/>
              </w:rPr>
              <w:t xml:space="preserve">... </w:t>
            </w:r>
            <w:r w:rsidR="00EC4AD0">
              <w:rPr>
                <w:rFonts w:hint="cs"/>
                <w:cs/>
                <w:lang w:val="en-IN" w:bidi="mr-IN"/>
              </w:rPr>
              <w:t xml:space="preserve">चा डोस </w:t>
            </w:r>
            <w:r w:rsidR="00AA521E">
              <w:rPr>
                <w:rFonts w:hint="cs"/>
                <w:cs/>
                <w:lang w:val="en-IN" w:bidi="mr-IN"/>
              </w:rPr>
              <w:t>घ्या</w:t>
            </w:r>
            <w:r w:rsidR="00EC4AD0">
              <w:rPr>
                <w:rFonts w:hint="cs"/>
                <w:cs/>
                <w:lang w:val="en-IN" w:bidi="mr-IN"/>
              </w:rPr>
              <w:t>यचा आहे.</w:t>
            </w:r>
          </w:p>
        </w:tc>
        <w:tc>
          <w:tcPr>
            <w:tcW w:w="796" w:type="pct"/>
          </w:tcPr>
          <w:p w:rsidR="004F47A8" w:rsidRPr="00034BC2" w:rsidRDefault="00B12DF6" w:rsidP="00EC6BDF">
            <w:pPr>
              <w:rPr>
                <w:lang w:val="en-IN"/>
              </w:rPr>
            </w:pPr>
            <w:r w:rsidRPr="00034BC2">
              <w:rPr>
                <w:lang w:val="en-IN"/>
              </w:rPr>
              <w:t>…</w:t>
            </w:r>
            <w:r w:rsidR="00B15840" w:rsidRPr="00034BC2">
              <w:rPr>
                <w:cs/>
                <w:lang w:val="en-IN"/>
              </w:rPr>
              <w:t>ये गोलियाँ लेने का समय हो गया है</w:t>
            </w:r>
            <w:r w:rsidR="00680DAF" w:rsidRPr="00034BC2">
              <w:rPr>
                <w:lang w:val="en-IN"/>
              </w:rPr>
              <w:t>|</w:t>
            </w:r>
          </w:p>
        </w:tc>
        <w:tc>
          <w:tcPr>
            <w:tcW w:w="796" w:type="pct"/>
          </w:tcPr>
          <w:p w:rsidR="004F47A8" w:rsidRPr="00034BC2" w:rsidRDefault="004F47A8" w:rsidP="00EC6BDF">
            <w:pPr>
              <w:rPr>
                <w:lang w:val="en-IN"/>
              </w:rPr>
            </w:pPr>
          </w:p>
        </w:tc>
      </w:tr>
      <w:tr w:rsidR="004F47A8" w:rsidRPr="00034BC2" w:rsidTr="004F47A8">
        <w:trPr>
          <w:cantSplit/>
          <w:tblHeader/>
        </w:trPr>
        <w:tc>
          <w:tcPr>
            <w:tcW w:w="226" w:type="pct"/>
          </w:tcPr>
          <w:p w:rsidR="004F47A8" w:rsidRPr="00034BC2" w:rsidRDefault="004F47A8" w:rsidP="00EC6BDF">
            <w:pPr>
              <w:rPr>
                <w:cs/>
                <w:lang w:val="en-IN"/>
              </w:rPr>
            </w:pPr>
            <w:r w:rsidRPr="00034BC2">
              <w:rPr>
                <w:lang w:val="en-IN"/>
              </w:rPr>
              <w:lastRenderedPageBreak/>
              <w:t xml:space="preserve"> </w:t>
            </w:r>
          </w:p>
        </w:tc>
        <w:tc>
          <w:tcPr>
            <w:tcW w:w="795" w:type="pct"/>
          </w:tcPr>
          <w:p w:rsidR="004F47A8" w:rsidRPr="00034BC2" w:rsidRDefault="004F47A8" w:rsidP="00756F4F">
            <w:pPr>
              <w:rPr>
                <w:lang w:val="en-IN"/>
              </w:rPr>
            </w:pPr>
            <w:r w:rsidRPr="00034BC2">
              <w:rPr>
                <w:lang w:val="en-IN"/>
              </w:rPr>
              <w:t>001_02_0</w:t>
            </w:r>
            <w:r w:rsidR="00756F4F">
              <w:rPr>
                <w:lang w:val="en-IN"/>
              </w:rPr>
              <w:t>5</w:t>
            </w:r>
            <w:r w:rsidRPr="00034BC2">
              <w:rPr>
                <w:lang w:val="en-IN"/>
              </w:rPr>
              <w:t>_pillTimeMenu</w:t>
            </w:r>
          </w:p>
        </w:tc>
        <w:tc>
          <w:tcPr>
            <w:tcW w:w="796" w:type="pct"/>
          </w:tcPr>
          <w:p w:rsidR="004F47A8" w:rsidRPr="00034BC2" w:rsidRDefault="004F47A8" w:rsidP="00EC6BDF">
            <w:pPr>
              <w:rPr>
                <w:lang w:val="en-IN"/>
              </w:rPr>
            </w:pPr>
            <w:r w:rsidRPr="00034BC2">
              <w:rPr>
                <w:lang w:val="en-IN"/>
              </w:rPr>
              <w:t xml:space="preserve">If you have taken your </w:t>
            </w:r>
            <w:r w:rsidR="00907F1E">
              <w:rPr>
                <w:lang w:val="en-IN"/>
              </w:rPr>
              <w:t xml:space="preserve">current </w:t>
            </w:r>
            <w:r w:rsidRPr="00034BC2">
              <w:rPr>
                <w:lang w:val="en-IN"/>
              </w:rPr>
              <w:t>dose, press 1.</w:t>
            </w:r>
          </w:p>
          <w:p w:rsidR="004F47A8" w:rsidRPr="00034BC2" w:rsidRDefault="004F47A8" w:rsidP="00EC6BDF">
            <w:pPr>
              <w:rPr>
                <w:lang w:val="en-IN"/>
              </w:rPr>
            </w:pPr>
            <w:r w:rsidRPr="00034BC2">
              <w:rPr>
                <w:lang w:val="en-IN"/>
              </w:rPr>
              <w:t>If you have not taken the current dose</w:t>
            </w:r>
            <w:r w:rsidR="00C67870">
              <w:rPr>
                <w:lang w:bidi="mr-IN"/>
              </w:rPr>
              <w:t xml:space="preserve"> yet</w:t>
            </w:r>
            <w:r w:rsidRPr="00034BC2">
              <w:rPr>
                <w:lang w:val="en-IN"/>
              </w:rPr>
              <w:t>, but are going to take it later, press 2.</w:t>
            </w:r>
          </w:p>
          <w:p w:rsidR="004F47A8" w:rsidRPr="00034BC2" w:rsidRDefault="004F47A8" w:rsidP="00EC6BDF">
            <w:pPr>
              <w:rPr>
                <w:lang w:val="en-IN"/>
              </w:rPr>
            </w:pPr>
            <w:r w:rsidRPr="00034BC2">
              <w:rPr>
                <w:lang w:val="en-IN"/>
              </w:rPr>
              <w:t>If you cannot take the current dose, press 3.</w:t>
            </w:r>
          </w:p>
        </w:tc>
        <w:tc>
          <w:tcPr>
            <w:tcW w:w="796" w:type="pct"/>
          </w:tcPr>
          <w:p w:rsidR="004F47A8" w:rsidRPr="00DF6A72" w:rsidRDefault="004F47A8" w:rsidP="00EC6BDF">
            <w:pPr>
              <w:rPr>
                <w:lang w:val="en-IN"/>
              </w:rPr>
            </w:pPr>
            <w:r w:rsidRPr="00DF6A72">
              <w:rPr>
                <w:lang w:val="en-IN"/>
              </w:rPr>
              <w:t xml:space="preserve">1 – if the user took the pill </w:t>
            </w:r>
            <w:r w:rsidR="00DD2D84" w:rsidRPr="00DF6A72">
              <w:rPr>
                <w:lang w:val="en-IN"/>
              </w:rPr>
              <w:t>at</w:t>
            </w:r>
            <w:r w:rsidR="00D30840" w:rsidRPr="00DF6A72">
              <w:rPr>
                <w:lang w:val="en-IN"/>
              </w:rPr>
              <w:t xml:space="preserve"> the scheduled time and responds with +ve confirmation in the first call by TAMA (say at </w:t>
            </w:r>
            <w:r w:rsidR="00DD2D84" w:rsidRPr="00DF6A72">
              <w:rPr>
                <w:lang w:val="en-IN"/>
              </w:rPr>
              <w:t>9</w:t>
            </w:r>
            <w:r w:rsidR="00D30840" w:rsidRPr="00DF6A72">
              <w:rPr>
                <w:lang w:val="en-IN"/>
              </w:rPr>
              <w:t>:05</w:t>
            </w:r>
            <w:r w:rsidR="00DD2D84" w:rsidRPr="00DF6A72">
              <w:rPr>
                <w:lang w:val="en-IN"/>
              </w:rPr>
              <w:t>am</w:t>
            </w:r>
            <w:r w:rsidR="00D30840" w:rsidRPr="00DF6A72">
              <w:rPr>
                <w:lang w:val="en-IN"/>
              </w:rPr>
              <w:t xml:space="preserve"> itself)</w:t>
            </w:r>
            <w:r w:rsidRPr="00DF6A72">
              <w:rPr>
                <w:lang w:val="en-IN"/>
              </w:rPr>
              <w:t xml:space="preserve">, go to block 4, else </w:t>
            </w:r>
            <w:r w:rsidR="00D30840" w:rsidRPr="00DF6A72">
              <w:rPr>
                <w:lang w:val="en-IN"/>
              </w:rPr>
              <w:t>if this is one of the retry call</w:t>
            </w:r>
            <w:r w:rsidR="00B53EBC" w:rsidRPr="00DF6A72">
              <w:rPr>
                <w:lang w:val="en-IN"/>
              </w:rPr>
              <w:t>s</w:t>
            </w:r>
            <w:r w:rsidR="00D30840" w:rsidRPr="00DF6A72">
              <w:rPr>
                <w:lang w:val="en-IN"/>
              </w:rPr>
              <w:t xml:space="preserve"> within the pill window</w:t>
            </w:r>
            <w:r w:rsidR="00B53EBC" w:rsidRPr="00DF6A72">
              <w:rPr>
                <w:lang w:val="en-IN"/>
              </w:rPr>
              <w:t xml:space="preserve"> – say at 9:40am -</w:t>
            </w:r>
            <w:r w:rsidR="00D30840" w:rsidRPr="00DF6A72">
              <w:rPr>
                <w:lang w:val="en-IN"/>
              </w:rPr>
              <w:t xml:space="preserve">, then </w:t>
            </w:r>
            <w:r w:rsidRPr="00DF6A72">
              <w:rPr>
                <w:lang w:val="en-IN"/>
              </w:rPr>
              <w:t>go to block 5</w:t>
            </w:r>
          </w:p>
          <w:p w:rsidR="004F47A8" w:rsidRPr="00DF6A72" w:rsidRDefault="004F47A8" w:rsidP="00EC6BDF">
            <w:pPr>
              <w:rPr>
                <w:lang w:val="en-IN"/>
              </w:rPr>
            </w:pPr>
            <w:r w:rsidRPr="00DF6A72">
              <w:rPr>
                <w:lang w:val="en-IN"/>
              </w:rPr>
              <w:t>2 – Go to use case 003 block 3</w:t>
            </w:r>
          </w:p>
          <w:p w:rsidR="004F47A8" w:rsidRPr="00DF6A72" w:rsidRDefault="004F47A8" w:rsidP="0005172F">
            <w:pPr>
              <w:rPr>
                <w:lang w:val="en-IN"/>
              </w:rPr>
            </w:pPr>
            <w:r w:rsidRPr="00DF6A72">
              <w:rPr>
                <w:lang w:val="en-IN"/>
              </w:rPr>
              <w:t>3 – Go to use case 004 block 4</w:t>
            </w:r>
          </w:p>
          <w:p w:rsidR="00E563A2" w:rsidRPr="00034BC2" w:rsidRDefault="00A53DAE" w:rsidP="00F77E2A">
            <w:pPr>
              <w:rPr>
                <w:cs/>
                <w:lang w:val="en-IN"/>
              </w:rPr>
            </w:pPr>
            <w:r w:rsidRPr="00DF6A72">
              <w:rPr>
                <w:lang w:val="en-IN"/>
              </w:rPr>
              <w:t xml:space="preserve">Any other key – </w:t>
            </w:r>
            <w:r w:rsidR="00F77E2A">
              <w:rPr>
                <w:lang w:val="en-IN"/>
              </w:rPr>
              <w:t>Go to 001_02_07</w:t>
            </w:r>
          </w:p>
        </w:tc>
        <w:tc>
          <w:tcPr>
            <w:tcW w:w="795" w:type="pct"/>
          </w:tcPr>
          <w:p w:rsidR="00012F49" w:rsidRPr="00034BC2" w:rsidRDefault="0079009F" w:rsidP="00012F49">
            <w:pPr>
              <w:rPr>
                <w:lang w:val="en-IN" w:bidi="mr-IN"/>
              </w:rPr>
            </w:pPr>
            <w:r>
              <w:rPr>
                <w:rFonts w:hint="cs"/>
                <w:cs/>
                <w:lang w:val="en-IN" w:bidi="mr-IN"/>
              </w:rPr>
              <w:t xml:space="preserve">तुम्ही </w:t>
            </w:r>
            <w:r w:rsidR="00012F49" w:rsidRPr="00034BC2">
              <w:rPr>
                <w:cs/>
                <w:lang w:val="en-IN"/>
              </w:rPr>
              <w:t>आत्ताचा डोस घेतला असेल</w:t>
            </w:r>
            <w:r w:rsidR="00012F49" w:rsidRPr="00034BC2">
              <w:rPr>
                <w:lang w:val="en-IN"/>
              </w:rPr>
              <w:t>,</w:t>
            </w:r>
            <w:r w:rsidR="00EB6B7C" w:rsidRPr="00034BC2">
              <w:rPr>
                <w:cs/>
                <w:lang w:val="en-IN"/>
              </w:rPr>
              <w:t xml:space="preserve"> </w:t>
            </w:r>
            <w:r w:rsidR="00012F49" w:rsidRPr="00034BC2">
              <w:rPr>
                <w:cs/>
                <w:lang w:val="en-IN"/>
              </w:rPr>
              <w:t>तर १ दाबा.</w:t>
            </w:r>
          </w:p>
          <w:p w:rsidR="00012F49" w:rsidRPr="00034BC2" w:rsidRDefault="0079009F" w:rsidP="00012F49">
            <w:pPr>
              <w:rPr>
                <w:lang w:val="en-IN" w:bidi="mr-IN"/>
              </w:rPr>
            </w:pPr>
            <w:r>
              <w:rPr>
                <w:rFonts w:hint="cs"/>
                <w:cs/>
                <w:lang w:val="en-IN" w:bidi="mr-IN"/>
              </w:rPr>
              <w:t xml:space="preserve">तुम्ही </w:t>
            </w:r>
            <w:r w:rsidR="00012F49" w:rsidRPr="00034BC2">
              <w:rPr>
                <w:cs/>
                <w:lang w:val="en-IN"/>
              </w:rPr>
              <w:t>आत्ताचा डोस अजून घेतला नसेल</w:t>
            </w:r>
            <w:r w:rsidR="00012F49" w:rsidRPr="00034BC2">
              <w:rPr>
                <w:lang w:val="en-IN"/>
              </w:rPr>
              <w:t>,</w:t>
            </w:r>
            <w:r w:rsidR="00EB6B7C" w:rsidRPr="00034BC2">
              <w:rPr>
                <w:cs/>
                <w:lang w:val="en-IN"/>
              </w:rPr>
              <w:t xml:space="preserve"> </w:t>
            </w:r>
            <w:r w:rsidR="00012F49" w:rsidRPr="00034BC2">
              <w:rPr>
                <w:cs/>
                <w:lang w:val="en-IN"/>
              </w:rPr>
              <w:t>पण उशीरा घेणार असाल</w:t>
            </w:r>
            <w:r w:rsidR="00012F49" w:rsidRPr="00034BC2">
              <w:rPr>
                <w:lang w:val="en-IN"/>
              </w:rPr>
              <w:t>,</w:t>
            </w:r>
            <w:r w:rsidR="00EB6B7C" w:rsidRPr="00034BC2">
              <w:rPr>
                <w:cs/>
                <w:lang w:val="en-IN"/>
              </w:rPr>
              <w:t xml:space="preserve"> </w:t>
            </w:r>
            <w:r w:rsidR="00DF5315" w:rsidRPr="00034BC2">
              <w:rPr>
                <w:cs/>
                <w:lang w:val="en-IN"/>
              </w:rPr>
              <w:t>तर २ दाबा.</w:t>
            </w:r>
          </w:p>
          <w:p w:rsidR="004F47A8" w:rsidRPr="00034BC2" w:rsidRDefault="00012F49" w:rsidP="0079009F">
            <w:pPr>
              <w:rPr>
                <w:lang w:val="en-IN"/>
              </w:rPr>
            </w:pPr>
            <w:r w:rsidRPr="00034BC2">
              <w:rPr>
                <w:cs/>
                <w:lang w:val="en-IN"/>
              </w:rPr>
              <w:t xml:space="preserve">आत्ताचा डोस घ्यायला </w:t>
            </w:r>
            <w:r w:rsidR="0079009F">
              <w:rPr>
                <w:rFonts w:hint="cs"/>
                <w:cs/>
                <w:lang w:val="en-IN" w:bidi="mr-IN"/>
              </w:rPr>
              <w:t xml:space="preserve">तुम्हाला </w:t>
            </w:r>
            <w:r w:rsidRPr="00034BC2">
              <w:rPr>
                <w:cs/>
                <w:lang w:val="en-IN"/>
              </w:rPr>
              <w:t>जमणारच नसेल</w:t>
            </w:r>
            <w:r w:rsidRPr="00034BC2">
              <w:rPr>
                <w:lang w:val="en-IN"/>
              </w:rPr>
              <w:t>,</w:t>
            </w:r>
            <w:r w:rsidR="00EB6B7C" w:rsidRPr="00034BC2">
              <w:rPr>
                <w:cs/>
                <w:lang w:val="en-IN"/>
              </w:rPr>
              <w:t xml:space="preserve"> </w:t>
            </w:r>
            <w:r w:rsidRPr="00034BC2">
              <w:rPr>
                <w:cs/>
                <w:lang w:val="en-IN"/>
              </w:rPr>
              <w:t>तर ३ दाबा.</w:t>
            </w:r>
          </w:p>
        </w:tc>
        <w:tc>
          <w:tcPr>
            <w:tcW w:w="796" w:type="pct"/>
          </w:tcPr>
          <w:p w:rsidR="00012F49" w:rsidRPr="00034BC2" w:rsidRDefault="00012F49" w:rsidP="00012F49">
            <w:pPr>
              <w:rPr>
                <w:lang w:val="en-IN"/>
              </w:rPr>
            </w:pPr>
            <w:r w:rsidRPr="00034BC2">
              <w:rPr>
                <w:cs/>
                <w:lang w:val="en-IN"/>
              </w:rPr>
              <w:t xml:space="preserve">अगर दवाई की इस बार की खुराक आपने ले ली हो </w:t>
            </w:r>
            <w:r w:rsidRPr="00034BC2">
              <w:rPr>
                <w:lang w:val="en-IN"/>
              </w:rPr>
              <w:t xml:space="preserve">, </w:t>
            </w:r>
            <w:r w:rsidRPr="00034BC2">
              <w:rPr>
                <w:cs/>
                <w:lang w:val="en-IN"/>
              </w:rPr>
              <w:t xml:space="preserve">तो १ दबाईए </w:t>
            </w:r>
            <w:r w:rsidRPr="00034BC2">
              <w:rPr>
                <w:lang w:val="en-IN"/>
              </w:rPr>
              <w:t xml:space="preserve">; </w:t>
            </w:r>
          </w:p>
          <w:p w:rsidR="00012F49" w:rsidRPr="00034BC2" w:rsidRDefault="00012F49" w:rsidP="00012F49">
            <w:pPr>
              <w:rPr>
                <w:lang w:val="en-IN"/>
              </w:rPr>
            </w:pPr>
            <w:r w:rsidRPr="00034BC2">
              <w:rPr>
                <w:cs/>
                <w:lang w:val="en-IN"/>
              </w:rPr>
              <w:t>अगर दवाई की इस बार की खुराक आपने ना ली हो</w:t>
            </w:r>
            <w:r w:rsidRPr="00034BC2">
              <w:rPr>
                <w:lang w:val="en-IN"/>
              </w:rPr>
              <w:t xml:space="preserve">, </w:t>
            </w:r>
            <w:r w:rsidRPr="00034BC2">
              <w:rPr>
                <w:cs/>
                <w:lang w:val="en-IN"/>
              </w:rPr>
              <w:t>लेकिन बाद में लेने वाले हो</w:t>
            </w:r>
            <w:r w:rsidRPr="00034BC2">
              <w:rPr>
                <w:lang w:val="en-IN"/>
              </w:rPr>
              <w:t xml:space="preserve">, </w:t>
            </w:r>
            <w:r w:rsidRPr="00034BC2">
              <w:rPr>
                <w:cs/>
                <w:lang w:val="en-IN"/>
              </w:rPr>
              <w:t xml:space="preserve">तो २ दबाईए </w:t>
            </w:r>
            <w:r w:rsidRPr="00034BC2">
              <w:rPr>
                <w:lang w:val="en-IN"/>
              </w:rPr>
              <w:t xml:space="preserve">; </w:t>
            </w:r>
          </w:p>
          <w:p w:rsidR="004F47A8" w:rsidRPr="00034BC2" w:rsidRDefault="00012F49" w:rsidP="00B15840">
            <w:pPr>
              <w:rPr>
                <w:lang w:val="en-IN"/>
              </w:rPr>
            </w:pPr>
            <w:r w:rsidRPr="00034BC2">
              <w:rPr>
                <w:cs/>
                <w:lang w:val="en-IN"/>
              </w:rPr>
              <w:t>अगर आप दवाई की खुराक इस बार ले ही नहीं पायेंगे</w:t>
            </w:r>
            <w:r w:rsidRPr="00034BC2">
              <w:rPr>
                <w:lang w:val="en-IN"/>
              </w:rPr>
              <w:t xml:space="preserve">, </w:t>
            </w:r>
            <w:r w:rsidRPr="00034BC2">
              <w:rPr>
                <w:cs/>
                <w:lang w:val="en-IN"/>
              </w:rPr>
              <w:t>तो ३ दबाईए।</w:t>
            </w:r>
          </w:p>
        </w:tc>
        <w:tc>
          <w:tcPr>
            <w:tcW w:w="796" w:type="pct"/>
          </w:tcPr>
          <w:p w:rsidR="004F47A8" w:rsidRPr="00034BC2" w:rsidRDefault="004F47A8" w:rsidP="00EC6BDF">
            <w:pPr>
              <w:rPr>
                <w:lang w:val="en-IN"/>
              </w:rPr>
            </w:pPr>
          </w:p>
        </w:tc>
      </w:tr>
      <w:tr w:rsidR="00145EED" w:rsidRPr="00034BC2" w:rsidTr="004F47A8">
        <w:trPr>
          <w:cantSplit/>
          <w:tblHeader/>
        </w:trPr>
        <w:tc>
          <w:tcPr>
            <w:tcW w:w="226" w:type="pct"/>
          </w:tcPr>
          <w:p w:rsidR="00145EED" w:rsidRPr="00034BC2" w:rsidRDefault="00145EED" w:rsidP="00EC6BDF">
            <w:pPr>
              <w:rPr>
                <w:lang w:val="en-IN"/>
              </w:rPr>
            </w:pPr>
          </w:p>
        </w:tc>
        <w:tc>
          <w:tcPr>
            <w:tcW w:w="795" w:type="pct"/>
          </w:tcPr>
          <w:p w:rsidR="00145EED" w:rsidRPr="00DF6A72" w:rsidRDefault="00525504" w:rsidP="00756F4F">
            <w:pPr>
              <w:rPr>
                <w:lang w:val="en-IN"/>
              </w:rPr>
            </w:pPr>
            <w:r>
              <w:rPr>
                <w:lang w:bidi="mr-IN"/>
              </w:rPr>
              <w:t>music</w:t>
            </w:r>
            <w:r>
              <w:rPr>
                <w:lang w:val="en-IN" w:bidi="mr-IN"/>
              </w:rPr>
              <w:t>IncorrectInput</w:t>
            </w:r>
          </w:p>
        </w:tc>
        <w:tc>
          <w:tcPr>
            <w:tcW w:w="796" w:type="pct"/>
          </w:tcPr>
          <w:p w:rsidR="00145EED" w:rsidRPr="00DF6A72" w:rsidRDefault="00D43E83" w:rsidP="00145EED">
            <w:pPr>
              <w:rPr>
                <w:lang w:val="en-IN"/>
              </w:rPr>
            </w:pPr>
            <w:r w:rsidRPr="00DF6A72">
              <w:rPr>
                <w:lang w:val="en-IN"/>
              </w:rPr>
              <w:t>{</w:t>
            </w:r>
            <w:r w:rsidR="00A017B5" w:rsidRPr="00DF6A72">
              <w:rPr>
                <w:i/>
                <w:lang w:val="en-IN"/>
              </w:rPr>
              <w:t>Music to indicate incorrect input</w:t>
            </w:r>
            <w:r w:rsidRPr="00DF6A72">
              <w:rPr>
                <w:lang w:val="en-IN"/>
              </w:rPr>
              <w:t>}</w:t>
            </w:r>
          </w:p>
        </w:tc>
        <w:tc>
          <w:tcPr>
            <w:tcW w:w="796" w:type="pct"/>
          </w:tcPr>
          <w:p w:rsidR="00145EED" w:rsidRPr="00DF6A72" w:rsidRDefault="00145EED" w:rsidP="00F77E2A">
            <w:pPr>
              <w:rPr>
                <w:lang w:val="en-IN"/>
              </w:rPr>
            </w:pPr>
            <w:r w:rsidRPr="00DF6A72">
              <w:rPr>
                <w:lang w:val="en-IN"/>
              </w:rPr>
              <w:t>Go to 001_02_0</w:t>
            </w:r>
            <w:r w:rsidR="00F77E2A">
              <w:rPr>
                <w:lang w:val="en-IN"/>
              </w:rPr>
              <w:t>6</w:t>
            </w:r>
            <w:r w:rsidRPr="00DF6A72">
              <w:rPr>
                <w:lang w:val="en-IN"/>
              </w:rPr>
              <w:t>_pillTimeMenu</w:t>
            </w:r>
          </w:p>
        </w:tc>
        <w:tc>
          <w:tcPr>
            <w:tcW w:w="795" w:type="pct"/>
          </w:tcPr>
          <w:p w:rsidR="00145EED" w:rsidRPr="00034BC2" w:rsidRDefault="00145EED" w:rsidP="00012F49">
            <w:pPr>
              <w:rPr>
                <w:cs/>
                <w:lang w:val="en-IN"/>
              </w:rPr>
            </w:pPr>
          </w:p>
        </w:tc>
        <w:tc>
          <w:tcPr>
            <w:tcW w:w="796" w:type="pct"/>
          </w:tcPr>
          <w:p w:rsidR="00145EED" w:rsidRPr="00034BC2" w:rsidRDefault="00145EED" w:rsidP="00012F49">
            <w:pPr>
              <w:rPr>
                <w:cs/>
                <w:lang w:val="en-IN"/>
              </w:rPr>
            </w:pPr>
          </w:p>
        </w:tc>
        <w:tc>
          <w:tcPr>
            <w:tcW w:w="796" w:type="pct"/>
          </w:tcPr>
          <w:p w:rsidR="00145EED" w:rsidRPr="00034BC2" w:rsidRDefault="00145EED" w:rsidP="00EC6BDF">
            <w:pPr>
              <w:rPr>
                <w:lang w:val="en-IN"/>
              </w:rPr>
            </w:pPr>
          </w:p>
        </w:tc>
      </w:tr>
      <w:tr w:rsidR="004F47A8" w:rsidRPr="00034BC2" w:rsidTr="004F47A8">
        <w:trPr>
          <w:cantSplit/>
          <w:tblHeader/>
        </w:trPr>
        <w:tc>
          <w:tcPr>
            <w:tcW w:w="226" w:type="pct"/>
            <w:shd w:val="clear" w:color="auto" w:fill="BFBFBF" w:themeFill="background1" w:themeFillShade="BF"/>
          </w:tcPr>
          <w:p w:rsidR="004F47A8" w:rsidRPr="00034BC2" w:rsidRDefault="004F47A8" w:rsidP="00EC6BDF">
            <w:pPr>
              <w:rPr>
                <w:cs/>
                <w:lang w:val="en-IN"/>
              </w:rPr>
            </w:pPr>
            <w:r w:rsidRPr="00034BC2">
              <w:rPr>
                <w:lang w:val="en-IN"/>
              </w:rPr>
              <w:t xml:space="preserve"> </w:t>
            </w:r>
          </w:p>
        </w:tc>
        <w:tc>
          <w:tcPr>
            <w:tcW w:w="795"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5"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r>
      <w:tr w:rsidR="001C6E56" w:rsidRPr="00034BC2" w:rsidTr="004F47A8">
        <w:trPr>
          <w:cantSplit/>
          <w:tblHeader/>
        </w:trPr>
        <w:tc>
          <w:tcPr>
            <w:tcW w:w="226" w:type="pct"/>
          </w:tcPr>
          <w:p w:rsidR="001C6E56" w:rsidRPr="00034BC2" w:rsidRDefault="001C6E56" w:rsidP="00EC6BDF">
            <w:pPr>
              <w:rPr>
                <w:lang w:val="en-IN"/>
              </w:rPr>
            </w:pPr>
            <w:r>
              <w:rPr>
                <w:lang w:val="en-IN"/>
              </w:rPr>
              <w:t>3</w:t>
            </w:r>
          </w:p>
        </w:tc>
        <w:tc>
          <w:tcPr>
            <w:tcW w:w="795" w:type="pct"/>
          </w:tcPr>
          <w:p w:rsidR="001C6E56" w:rsidRPr="00034BC2" w:rsidRDefault="001C6E56" w:rsidP="00EC6BDF">
            <w:pPr>
              <w:rPr>
                <w:i/>
                <w:iCs/>
                <w:lang w:val="en-IN"/>
              </w:rPr>
            </w:pPr>
          </w:p>
        </w:tc>
        <w:tc>
          <w:tcPr>
            <w:tcW w:w="796" w:type="pct"/>
          </w:tcPr>
          <w:p w:rsidR="001C6E56" w:rsidRPr="00034BC2" w:rsidRDefault="001C6E56" w:rsidP="00EC6BDF">
            <w:pPr>
              <w:rPr>
                <w:lang w:val="en-IN"/>
              </w:rPr>
            </w:pPr>
          </w:p>
        </w:tc>
        <w:tc>
          <w:tcPr>
            <w:tcW w:w="796" w:type="pct"/>
          </w:tcPr>
          <w:p w:rsidR="001C6E56" w:rsidRPr="00034BC2" w:rsidRDefault="001C6E56" w:rsidP="00347703">
            <w:pPr>
              <w:rPr>
                <w:cs/>
                <w:lang w:val="en-IN"/>
              </w:rPr>
            </w:pPr>
            <w:r>
              <w:rPr>
                <w:lang w:val="en-IN"/>
              </w:rPr>
              <w:t xml:space="preserve">From </w:t>
            </w:r>
            <w:r w:rsidR="00347703">
              <w:rPr>
                <w:lang w:bidi="mr-IN"/>
              </w:rPr>
              <w:t xml:space="preserve">the </w:t>
            </w:r>
            <w:r>
              <w:rPr>
                <w:lang w:val="en-IN"/>
              </w:rPr>
              <w:t xml:space="preserve">patient mobile no., find out </w:t>
            </w:r>
            <w:r w:rsidR="00347703">
              <w:rPr>
                <w:lang w:val="en-IN"/>
              </w:rPr>
              <w:t xml:space="preserve">the clinic to which the patient belongs </w:t>
            </w:r>
            <w:r>
              <w:rPr>
                <w:lang w:val="en-IN"/>
              </w:rPr>
              <w:t xml:space="preserve">and select </w:t>
            </w:r>
            <w:r w:rsidR="0012086F">
              <w:rPr>
                <w:lang w:val="en-IN"/>
              </w:rPr>
              <w:t xml:space="preserve">the </w:t>
            </w:r>
            <w:r>
              <w:rPr>
                <w:lang w:val="en-IN"/>
              </w:rPr>
              <w:t>corresponding clinic Greeting.</w:t>
            </w:r>
          </w:p>
        </w:tc>
        <w:tc>
          <w:tcPr>
            <w:tcW w:w="795" w:type="pct"/>
          </w:tcPr>
          <w:p w:rsidR="001C6E56" w:rsidRPr="00034BC2" w:rsidRDefault="001C6E56" w:rsidP="00EC6BDF">
            <w:pPr>
              <w:rPr>
                <w:cs/>
                <w:lang w:val="en-IN"/>
              </w:rPr>
            </w:pPr>
          </w:p>
        </w:tc>
        <w:tc>
          <w:tcPr>
            <w:tcW w:w="796" w:type="pct"/>
          </w:tcPr>
          <w:p w:rsidR="001C6E56" w:rsidRPr="00034BC2" w:rsidRDefault="001C6E56" w:rsidP="00EC6BDF">
            <w:pPr>
              <w:rPr>
                <w:cs/>
                <w:lang w:val="en-IN"/>
              </w:rPr>
            </w:pPr>
          </w:p>
        </w:tc>
        <w:tc>
          <w:tcPr>
            <w:tcW w:w="796" w:type="pct"/>
          </w:tcPr>
          <w:p w:rsidR="001C6E56" w:rsidRPr="00034BC2" w:rsidRDefault="001C6E56" w:rsidP="00EC6BDF">
            <w:pPr>
              <w:rPr>
                <w:cs/>
                <w:lang w:val="en-IN"/>
              </w:rPr>
            </w:pPr>
          </w:p>
        </w:tc>
      </w:tr>
      <w:tr w:rsidR="004F47A8" w:rsidRPr="00034BC2" w:rsidTr="004F47A8">
        <w:trPr>
          <w:cantSplit/>
          <w:tblHeader/>
        </w:trPr>
        <w:tc>
          <w:tcPr>
            <w:tcW w:w="226" w:type="pct"/>
          </w:tcPr>
          <w:p w:rsidR="004F47A8" w:rsidRPr="00034BC2" w:rsidRDefault="004F47A8" w:rsidP="00EC6BDF">
            <w:pPr>
              <w:rPr>
                <w:cs/>
                <w:lang w:val="en-IN"/>
              </w:rPr>
            </w:pPr>
          </w:p>
        </w:tc>
        <w:tc>
          <w:tcPr>
            <w:tcW w:w="795" w:type="pct"/>
          </w:tcPr>
          <w:p w:rsidR="004F47A8" w:rsidRPr="00034BC2" w:rsidRDefault="004F47A8" w:rsidP="00B51730">
            <w:pPr>
              <w:rPr>
                <w:i/>
                <w:iCs/>
                <w:lang w:val="en-IN"/>
              </w:rPr>
            </w:pPr>
            <w:r w:rsidRPr="00034BC2">
              <w:rPr>
                <w:i/>
                <w:iCs/>
                <w:lang w:val="en-IN"/>
              </w:rPr>
              <w:t xml:space="preserve">Same as </w:t>
            </w:r>
            <w:r w:rsidR="001C6E56">
              <w:rPr>
                <w:i/>
                <w:iCs/>
                <w:color w:val="00B050"/>
                <w:lang w:val="en-IN"/>
              </w:rPr>
              <w:t>001_02_01TAMAGreeting1</w:t>
            </w:r>
          </w:p>
        </w:tc>
        <w:tc>
          <w:tcPr>
            <w:tcW w:w="796" w:type="pct"/>
          </w:tcPr>
          <w:p w:rsidR="004F47A8" w:rsidRPr="00034BC2" w:rsidRDefault="004F47A8" w:rsidP="00EC6BDF">
            <w:pPr>
              <w:rPr>
                <w:lang w:val="en-IN"/>
              </w:rPr>
            </w:pPr>
          </w:p>
        </w:tc>
        <w:tc>
          <w:tcPr>
            <w:tcW w:w="796" w:type="pct"/>
          </w:tcPr>
          <w:p w:rsidR="004F47A8" w:rsidRPr="00034BC2" w:rsidRDefault="004F47A8" w:rsidP="00EC6BDF">
            <w:pPr>
              <w:rPr>
                <w:cs/>
                <w:lang w:val="en-IN"/>
              </w:rPr>
            </w:pPr>
          </w:p>
        </w:tc>
        <w:tc>
          <w:tcPr>
            <w:tcW w:w="795" w:type="pct"/>
          </w:tcPr>
          <w:p w:rsidR="004F47A8" w:rsidRPr="00034BC2" w:rsidRDefault="004F47A8" w:rsidP="00EC6BDF">
            <w:pPr>
              <w:rPr>
                <w:cs/>
                <w:lang w:val="en-IN"/>
              </w:rPr>
            </w:pPr>
          </w:p>
        </w:tc>
        <w:tc>
          <w:tcPr>
            <w:tcW w:w="796" w:type="pct"/>
          </w:tcPr>
          <w:p w:rsidR="004F47A8" w:rsidRPr="00034BC2" w:rsidRDefault="004F47A8" w:rsidP="00EC6BDF">
            <w:pPr>
              <w:rPr>
                <w:cs/>
                <w:lang w:val="en-IN"/>
              </w:rPr>
            </w:pPr>
          </w:p>
        </w:tc>
        <w:tc>
          <w:tcPr>
            <w:tcW w:w="796" w:type="pct"/>
          </w:tcPr>
          <w:p w:rsidR="004F47A8" w:rsidRPr="00034BC2" w:rsidRDefault="004F47A8" w:rsidP="00EC6BDF">
            <w:pPr>
              <w:rPr>
                <w:cs/>
                <w:lang w:val="en-IN"/>
              </w:rPr>
            </w:pPr>
          </w:p>
        </w:tc>
      </w:tr>
      <w:tr w:rsidR="004F47A8" w:rsidRPr="00034BC2" w:rsidTr="004F47A8">
        <w:trPr>
          <w:cantSplit/>
          <w:tblHeader/>
        </w:trPr>
        <w:tc>
          <w:tcPr>
            <w:tcW w:w="226" w:type="pct"/>
          </w:tcPr>
          <w:p w:rsidR="004F47A8" w:rsidRPr="00034BC2" w:rsidRDefault="004F47A8" w:rsidP="00EC6BDF">
            <w:pPr>
              <w:rPr>
                <w:lang w:val="en-IN"/>
              </w:rPr>
            </w:pPr>
          </w:p>
        </w:tc>
        <w:tc>
          <w:tcPr>
            <w:tcW w:w="795" w:type="pct"/>
          </w:tcPr>
          <w:p w:rsidR="004F47A8" w:rsidRPr="00034BC2" w:rsidRDefault="004F47A8" w:rsidP="00EC6BDF">
            <w:pPr>
              <w:rPr>
                <w:i/>
                <w:iCs/>
                <w:color w:val="00B050"/>
                <w:lang w:val="en-IN"/>
              </w:rPr>
            </w:pPr>
            <w:r w:rsidRPr="00034BC2">
              <w:rPr>
                <w:i/>
                <w:iCs/>
                <w:lang w:val="en-IN"/>
              </w:rPr>
              <w:t>Same as 001_02_02</w:t>
            </w:r>
            <w:r w:rsidR="00525504" w:rsidRPr="00B51730">
              <w:rPr>
                <w:i/>
                <w:iCs/>
                <w:lang w:val="en-IN"/>
              </w:rPr>
              <w:t>_itsTimeForPill1</w:t>
            </w:r>
          </w:p>
        </w:tc>
        <w:tc>
          <w:tcPr>
            <w:tcW w:w="796"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c>
          <w:tcPr>
            <w:tcW w:w="795"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r>
      <w:tr w:rsidR="00CA0344" w:rsidRPr="00034BC2" w:rsidTr="00CA0344">
        <w:trPr>
          <w:cantSplit/>
          <w:tblHeader/>
        </w:trPr>
        <w:tc>
          <w:tcPr>
            <w:tcW w:w="226" w:type="pct"/>
          </w:tcPr>
          <w:p w:rsidR="00CA0344" w:rsidRPr="00034BC2" w:rsidRDefault="00CA0344" w:rsidP="00CA0344">
            <w:pPr>
              <w:rPr>
                <w:lang w:val="en-IN"/>
              </w:rPr>
            </w:pPr>
          </w:p>
        </w:tc>
        <w:tc>
          <w:tcPr>
            <w:tcW w:w="795" w:type="pct"/>
          </w:tcPr>
          <w:p w:rsidR="00CA0344" w:rsidRPr="00034BC2" w:rsidRDefault="00711EFD" w:rsidP="00CA0344">
            <w:pPr>
              <w:rPr>
                <w:i/>
                <w:iCs/>
                <w:lang w:val="en-IN"/>
              </w:rPr>
            </w:pPr>
            <w:r w:rsidRPr="00034BC2">
              <w:rPr>
                <w:i/>
                <w:iCs/>
                <w:color w:val="00B050"/>
                <w:lang w:val="en-IN"/>
              </w:rPr>
              <w:t>ARTPills</w:t>
            </w:r>
          </w:p>
        </w:tc>
        <w:tc>
          <w:tcPr>
            <w:tcW w:w="796" w:type="pct"/>
          </w:tcPr>
          <w:p w:rsidR="00CA0344" w:rsidRPr="00034BC2" w:rsidRDefault="00CA0344" w:rsidP="00CA0344">
            <w:pPr>
              <w:rPr>
                <w:lang w:val="en-IN"/>
              </w:rPr>
            </w:pPr>
          </w:p>
        </w:tc>
        <w:tc>
          <w:tcPr>
            <w:tcW w:w="796" w:type="pct"/>
          </w:tcPr>
          <w:p w:rsidR="00CA0344" w:rsidRPr="00034BC2" w:rsidRDefault="00CA0344" w:rsidP="00CA0344">
            <w:pPr>
              <w:rPr>
                <w:lang w:val="en-IN"/>
              </w:rPr>
            </w:pPr>
          </w:p>
        </w:tc>
        <w:tc>
          <w:tcPr>
            <w:tcW w:w="795" w:type="pct"/>
          </w:tcPr>
          <w:p w:rsidR="00CA0344" w:rsidRPr="00034BC2" w:rsidRDefault="00CA0344" w:rsidP="00CA0344">
            <w:pPr>
              <w:rPr>
                <w:lang w:val="en-IN"/>
              </w:rPr>
            </w:pPr>
          </w:p>
        </w:tc>
        <w:tc>
          <w:tcPr>
            <w:tcW w:w="796" w:type="pct"/>
          </w:tcPr>
          <w:p w:rsidR="00CA0344" w:rsidRPr="00034BC2" w:rsidRDefault="00CA0344" w:rsidP="00CA0344">
            <w:pPr>
              <w:rPr>
                <w:lang w:val="en-IN"/>
              </w:rPr>
            </w:pPr>
          </w:p>
        </w:tc>
        <w:tc>
          <w:tcPr>
            <w:tcW w:w="796" w:type="pct"/>
          </w:tcPr>
          <w:p w:rsidR="00CA0344" w:rsidRPr="00034BC2" w:rsidRDefault="00CA0344" w:rsidP="00CA0344">
            <w:pPr>
              <w:rPr>
                <w:lang w:val="en-IN"/>
              </w:rPr>
            </w:pPr>
          </w:p>
        </w:tc>
      </w:tr>
      <w:tr w:rsidR="004F47A8" w:rsidRPr="00034BC2" w:rsidTr="004F47A8">
        <w:trPr>
          <w:cantSplit/>
          <w:tblHeader/>
        </w:trPr>
        <w:tc>
          <w:tcPr>
            <w:tcW w:w="226" w:type="pct"/>
          </w:tcPr>
          <w:p w:rsidR="004F47A8" w:rsidRPr="00034BC2" w:rsidRDefault="004F47A8" w:rsidP="00EC6BDF">
            <w:pPr>
              <w:rPr>
                <w:lang w:val="en-IN"/>
              </w:rPr>
            </w:pPr>
          </w:p>
        </w:tc>
        <w:tc>
          <w:tcPr>
            <w:tcW w:w="795" w:type="pct"/>
          </w:tcPr>
          <w:p w:rsidR="004F47A8" w:rsidRPr="00034BC2" w:rsidRDefault="004F47A8" w:rsidP="00CA0344">
            <w:pPr>
              <w:rPr>
                <w:i/>
                <w:iCs/>
                <w:lang w:val="en-IN"/>
              </w:rPr>
            </w:pPr>
            <w:r w:rsidRPr="00034BC2">
              <w:rPr>
                <w:i/>
                <w:iCs/>
                <w:lang w:val="en-IN"/>
              </w:rPr>
              <w:t>Same as 001_02_0</w:t>
            </w:r>
            <w:r w:rsidR="00CA0344" w:rsidRPr="00034BC2">
              <w:rPr>
                <w:i/>
                <w:iCs/>
                <w:lang w:val="en-IN"/>
              </w:rPr>
              <w:t>4</w:t>
            </w:r>
            <w:r w:rsidR="00525504" w:rsidRPr="00034BC2">
              <w:rPr>
                <w:lang w:val="en-IN"/>
              </w:rPr>
              <w:t>_itsTimeForPill2</w:t>
            </w:r>
          </w:p>
        </w:tc>
        <w:tc>
          <w:tcPr>
            <w:tcW w:w="796"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c>
          <w:tcPr>
            <w:tcW w:w="795"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c>
          <w:tcPr>
            <w:tcW w:w="796" w:type="pct"/>
          </w:tcPr>
          <w:p w:rsidR="004F47A8" w:rsidRPr="00034BC2" w:rsidRDefault="004F47A8" w:rsidP="00EC6BDF">
            <w:pPr>
              <w:rPr>
                <w:lang w:val="en-IN"/>
              </w:rPr>
            </w:pPr>
          </w:p>
        </w:tc>
      </w:tr>
      <w:tr w:rsidR="004F47A8" w:rsidRPr="00034BC2" w:rsidTr="004F47A8">
        <w:trPr>
          <w:cantSplit/>
          <w:tblHeader/>
        </w:trPr>
        <w:tc>
          <w:tcPr>
            <w:tcW w:w="226" w:type="pct"/>
          </w:tcPr>
          <w:p w:rsidR="004F47A8" w:rsidRPr="00034BC2" w:rsidRDefault="004F47A8" w:rsidP="00EC6BDF">
            <w:pPr>
              <w:rPr>
                <w:cs/>
                <w:lang w:val="en-IN"/>
              </w:rPr>
            </w:pPr>
            <w:r w:rsidRPr="00034BC2">
              <w:rPr>
                <w:lang w:val="en-IN"/>
              </w:rPr>
              <w:t xml:space="preserve"> </w:t>
            </w:r>
          </w:p>
        </w:tc>
        <w:tc>
          <w:tcPr>
            <w:tcW w:w="795" w:type="pct"/>
          </w:tcPr>
          <w:p w:rsidR="004F47A8" w:rsidRPr="00034BC2" w:rsidRDefault="004F47A8" w:rsidP="00FF08B9">
            <w:pPr>
              <w:rPr>
                <w:lang w:val="en-IN"/>
              </w:rPr>
            </w:pPr>
            <w:r w:rsidRPr="00B05DF0">
              <w:rPr>
                <w:lang w:val="en-IN"/>
              </w:rPr>
              <w:t>001_0</w:t>
            </w:r>
            <w:r w:rsidR="007133A0" w:rsidRPr="00B05DF0">
              <w:rPr>
                <w:lang w:val="en-IN"/>
              </w:rPr>
              <w:t>2</w:t>
            </w:r>
            <w:r w:rsidRPr="00B05DF0">
              <w:rPr>
                <w:lang w:val="en-IN"/>
              </w:rPr>
              <w:t>_0</w:t>
            </w:r>
            <w:r w:rsidR="0071104B" w:rsidRPr="00B05DF0">
              <w:rPr>
                <w:lang w:val="en-IN"/>
              </w:rPr>
              <w:t>5</w:t>
            </w:r>
            <w:r w:rsidRPr="00B05DF0">
              <w:rPr>
                <w:lang w:val="en-IN"/>
              </w:rPr>
              <w:t>_Last</w:t>
            </w:r>
            <w:r w:rsidR="00FF08B9" w:rsidRPr="00B05DF0">
              <w:rPr>
                <w:lang w:val="en-IN"/>
              </w:rPr>
              <w:t>Reminder</w:t>
            </w:r>
          </w:p>
        </w:tc>
        <w:tc>
          <w:tcPr>
            <w:tcW w:w="796" w:type="pct"/>
          </w:tcPr>
          <w:p w:rsidR="004F47A8" w:rsidRPr="00034BC2" w:rsidRDefault="00EC172F" w:rsidP="000C0979">
            <w:pPr>
              <w:rPr>
                <w:lang w:val="en-IN"/>
              </w:rPr>
            </w:pPr>
            <w:r>
              <w:rPr>
                <w:lang w:val="en-IN"/>
              </w:rPr>
              <w:t xml:space="preserve">This is the last </w:t>
            </w:r>
            <w:r w:rsidR="002A0B8F">
              <w:rPr>
                <w:lang w:val="en-IN"/>
              </w:rPr>
              <w:t>reminder</w:t>
            </w:r>
            <w:r>
              <w:rPr>
                <w:lang w:val="en-IN"/>
              </w:rPr>
              <w:t xml:space="preserve"> for your current dose.</w:t>
            </w:r>
          </w:p>
        </w:tc>
        <w:tc>
          <w:tcPr>
            <w:tcW w:w="796" w:type="pct"/>
          </w:tcPr>
          <w:p w:rsidR="004F47A8" w:rsidRPr="00034BC2" w:rsidRDefault="004F47A8" w:rsidP="00EC6BDF">
            <w:pPr>
              <w:rPr>
                <w:lang w:val="en-IN"/>
              </w:rPr>
            </w:pPr>
          </w:p>
        </w:tc>
        <w:tc>
          <w:tcPr>
            <w:tcW w:w="795" w:type="pct"/>
          </w:tcPr>
          <w:p w:rsidR="004F47A8" w:rsidRPr="00034BC2" w:rsidRDefault="00270E5D" w:rsidP="0040095C">
            <w:pPr>
              <w:rPr>
                <w:cs/>
                <w:lang w:val="en-IN" w:bidi="mr-IN"/>
              </w:rPr>
            </w:pPr>
            <w:r>
              <w:rPr>
                <w:rFonts w:hint="cs"/>
                <w:cs/>
                <w:lang w:val="en-IN" w:bidi="mr-IN"/>
              </w:rPr>
              <w:t xml:space="preserve">तुमच्या आत्ताच्या </w:t>
            </w:r>
            <w:r w:rsidR="006F364C" w:rsidRPr="00034BC2">
              <w:rPr>
                <w:cs/>
                <w:lang w:val="en-IN" w:bidi="mr-IN"/>
              </w:rPr>
              <w:t>डो</w:t>
            </w:r>
            <w:r w:rsidR="0040095C">
              <w:rPr>
                <w:rFonts w:hint="cs"/>
                <w:cs/>
                <w:lang w:val="en-IN" w:bidi="mr-IN"/>
              </w:rPr>
              <w:t>स</w:t>
            </w:r>
            <w:r w:rsidR="006F364C" w:rsidRPr="00034BC2">
              <w:rPr>
                <w:cs/>
                <w:lang w:val="en-IN" w:bidi="mr-IN"/>
              </w:rPr>
              <w:t>स</w:t>
            </w:r>
            <w:r w:rsidR="00EC4AD0">
              <w:rPr>
                <w:rFonts w:hint="cs"/>
                <w:cs/>
                <w:lang w:val="en-IN" w:bidi="mr-IN"/>
              </w:rPr>
              <w:t xml:space="preserve">ाठी </w:t>
            </w:r>
            <w:r w:rsidR="00F87D2F">
              <w:rPr>
                <w:rFonts w:hint="cs"/>
                <w:cs/>
                <w:lang w:val="en-IN" w:bidi="mr-IN"/>
              </w:rPr>
              <w:t xml:space="preserve">हा शेवटचा फोन </w:t>
            </w:r>
            <w:r w:rsidR="006F364C" w:rsidRPr="00034BC2">
              <w:rPr>
                <w:cs/>
                <w:lang w:val="en-IN" w:bidi="mr-IN"/>
              </w:rPr>
              <w:t>आहे</w:t>
            </w:r>
            <w:r w:rsidR="00E84E2F" w:rsidRPr="00034BC2">
              <w:rPr>
                <w:cs/>
                <w:lang w:val="en-IN" w:bidi="mr-IN"/>
              </w:rPr>
              <w:t>.</w:t>
            </w:r>
          </w:p>
        </w:tc>
        <w:tc>
          <w:tcPr>
            <w:tcW w:w="796" w:type="pct"/>
          </w:tcPr>
          <w:p w:rsidR="004F47A8" w:rsidRPr="00034BC2" w:rsidRDefault="00B12DF6" w:rsidP="00EC6BDF">
            <w:pPr>
              <w:rPr>
                <w:lang w:val="en-IN" w:bidi="mr-IN"/>
              </w:rPr>
            </w:pPr>
            <w:r w:rsidRPr="00034BC2">
              <w:rPr>
                <w:lang w:val="en-IN" w:bidi="mr-IN"/>
              </w:rPr>
              <w:t>TBD</w:t>
            </w:r>
          </w:p>
        </w:tc>
        <w:tc>
          <w:tcPr>
            <w:tcW w:w="796" w:type="pct"/>
          </w:tcPr>
          <w:p w:rsidR="004F47A8" w:rsidRPr="00034BC2" w:rsidRDefault="004F47A8" w:rsidP="00EC6BDF">
            <w:pPr>
              <w:rPr>
                <w:lang w:val="en-IN"/>
              </w:rPr>
            </w:pPr>
          </w:p>
        </w:tc>
      </w:tr>
      <w:tr w:rsidR="004F47A8" w:rsidRPr="00034BC2" w:rsidTr="004F47A8">
        <w:trPr>
          <w:cantSplit/>
          <w:tblHeader/>
        </w:trPr>
        <w:tc>
          <w:tcPr>
            <w:tcW w:w="226" w:type="pct"/>
          </w:tcPr>
          <w:p w:rsidR="004F47A8" w:rsidRPr="00034BC2" w:rsidRDefault="004F47A8" w:rsidP="00EC6BDF">
            <w:pPr>
              <w:rPr>
                <w:cs/>
                <w:lang w:val="en-IN"/>
              </w:rPr>
            </w:pPr>
            <w:r w:rsidRPr="00034BC2">
              <w:rPr>
                <w:lang w:val="en-IN"/>
              </w:rPr>
              <w:lastRenderedPageBreak/>
              <w:t xml:space="preserve"> </w:t>
            </w:r>
          </w:p>
        </w:tc>
        <w:tc>
          <w:tcPr>
            <w:tcW w:w="795" w:type="pct"/>
          </w:tcPr>
          <w:p w:rsidR="004F47A8" w:rsidRPr="00034BC2" w:rsidRDefault="0071104B" w:rsidP="00EC6BDF">
            <w:pPr>
              <w:rPr>
                <w:lang w:val="en-IN"/>
              </w:rPr>
            </w:pPr>
            <w:r w:rsidRPr="0071104B">
              <w:rPr>
                <w:i/>
                <w:iCs/>
                <w:lang w:val="en-IN"/>
              </w:rPr>
              <w:t>Same as 001_02_06_pillTimeMenu</w:t>
            </w:r>
          </w:p>
        </w:tc>
        <w:tc>
          <w:tcPr>
            <w:tcW w:w="796" w:type="pct"/>
          </w:tcPr>
          <w:p w:rsidR="004F47A8" w:rsidRPr="00034BC2" w:rsidRDefault="004F47A8" w:rsidP="00EC6BDF">
            <w:pPr>
              <w:rPr>
                <w:lang w:val="en-IN"/>
              </w:rPr>
            </w:pPr>
          </w:p>
        </w:tc>
        <w:tc>
          <w:tcPr>
            <w:tcW w:w="796" w:type="pct"/>
          </w:tcPr>
          <w:p w:rsidR="004F47A8" w:rsidRPr="00DF6A72" w:rsidRDefault="004F47A8" w:rsidP="00EC6BDF">
            <w:pPr>
              <w:rPr>
                <w:lang w:val="en-IN"/>
              </w:rPr>
            </w:pPr>
            <w:r w:rsidRPr="00DF6A72">
              <w:rPr>
                <w:lang w:val="en-IN"/>
              </w:rPr>
              <w:t>1 – block 5</w:t>
            </w:r>
          </w:p>
          <w:p w:rsidR="004F47A8" w:rsidRPr="00DF6A72" w:rsidRDefault="004F47A8" w:rsidP="00EC6BDF">
            <w:pPr>
              <w:rPr>
                <w:lang w:val="en-IN"/>
              </w:rPr>
            </w:pPr>
            <w:commentRangeStart w:id="27"/>
            <w:r w:rsidRPr="00DF6A72">
              <w:rPr>
                <w:lang w:val="en-IN"/>
              </w:rPr>
              <w:t>2 – Go to use case 005 block 4</w:t>
            </w:r>
            <w:commentRangeEnd w:id="27"/>
            <w:r w:rsidR="00E1382B">
              <w:rPr>
                <w:rStyle w:val="CommentReference"/>
              </w:rPr>
              <w:commentReference w:id="27"/>
            </w:r>
          </w:p>
          <w:p w:rsidR="004F47A8" w:rsidRPr="00DF6A72" w:rsidRDefault="004F47A8" w:rsidP="009141BB">
            <w:pPr>
              <w:rPr>
                <w:lang w:val="en-IN"/>
              </w:rPr>
            </w:pPr>
            <w:r w:rsidRPr="00DF6A72">
              <w:rPr>
                <w:lang w:val="en-IN"/>
              </w:rPr>
              <w:t>3 – Go to use case 004 block 4</w:t>
            </w:r>
          </w:p>
          <w:p w:rsidR="00E563A2" w:rsidRPr="00DF6A72" w:rsidRDefault="00A53DAE" w:rsidP="004B0529">
            <w:pPr>
              <w:rPr>
                <w:cs/>
                <w:lang w:val="en-IN"/>
              </w:rPr>
            </w:pPr>
            <w:r w:rsidRPr="00DF6A72">
              <w:rPr>
                <w:lang w:val="en-IN"/>
              </w:rPr>
              <w:t xml:space="preserve">Any other key – </w:t>
            </w:r>
            <w:r w:rsidR="00145EED" w:rsidRPr="00DF6A72">
              <w:rPr>
                <w:lang w:val="en-IN"/>
              </w:rPr>
              <w:t>Go to 001_03_05</w:t>
            </w:r>
          </w:p>
        </w:tc>
        <w:tc>
          <w:tcPr>
            <w:tcW w:w="795" w:type="pct"/>
          </w:tcPr>
          <w:p w:rsidR="004F47A8" w:rsidRPr="00034BC2" w:rsidRDefault="00E10BB2" w:rsidP="00AD6AFE">
            <w:pPr>
              <w:rPr>
                <w:lang w:val="en-IN"/>
              </w:rPr>
            </w:pPr>
            <w:r>
              <w:rPr>
                <w:lang w:val="en-IN"/>
              </w:rPr>
              <w:t xml:space="preserve">Same as </w:t>
            </w:r>
            <w:r w:rsidRPr="00034BC2">
              <w:rPr>
                <w:lang w:val="en-IN"/>
              </w:rPr>
              <w:t>001_02_0</w:t>
            </w:r>
            <w:r>
              <w:rPr>
                <w:lang w:val="en-IN"/>
              </w:rPr>
              <w:t>6</w:t>
            </w:r>
            <w:r w:rsidRPr="00034BC2">
              <w:rPr>
                <w:lang w:val="en-IN"/>
              </w:rPr>
              <w:t>_pillTimeMenu</w:t>
            </w:r>
          </w:p>
        </w:tc>
        <w:tc>
          <w:tcPr>
            <w:tcW w:w="796" w:type="pct"/>
          </w:tcPr>
          <w:p w:rsidR="004F47A8" w:rsidRPr="00034BC2" w:rsidRDefault="00E10BB2" w:rsidP="000D1B3F">
            <w:pPr>
              <w:rPr>
                <w:lang w:val="en-IN"/>
              </w:rPr>
            </w:pPr>
            <w:r>
              <w:rPr>
                <w:lang w:val="en-IN"/>
              </w:rPr>
              <w:t xml:space="preserve">Same as </w:t>
            </w:r>
            <w:r w:rsidRPr="00034BC2">
              <w:rPr>
                <w:lang w:val="en-IN"/>
              </w:rPr>
              <w:t>001_02_0</w:t>
            </w:r>
            <w:r>
              <w:rPr>
                <w:lang w:val="en-IN"/>
              </w:rPr>
              <w:t>6</w:t>
            </w:r>
            <w:r w:rsidRPr="00034BC2">
              <w:rPr>
                <w:lang w:val="en-IN"/>
              </w:rPr>
              <w:t>_pillTimeMenu</w:t>
            </w:r>
          </w:p>
        </w:tc>
        <w:tc>
          <w:tcPr>
            <w:tcW w:w="796" w:type="pct"/>
          </w:tcPr>
          <w:p w:rsidR="004F47A8" w:rsidRPr="00034BC2" w:rsidRDefault="004F47A8" w:rsidP="00EC6BDF">
            <w:pPr>
              <w:rPr>
                <w:lang w:val="en-IN"/>
              </w:rPr>
            </w:pPr>
          </w:p>
        </w:tc>
      </w:tr>
      <w:tr w:rsidR="00145EED" w:rsidRPr="00034BC2" w:rsidTr="004F47A8">
        <w:trPr>
          <w:cantSplit/>
          <w:tblHeader/>
        </w:trPr>
        <w:tc>
          <w:tcPr>
            <w:tcW w:w="226" w:type="pct"/>
          </w:tcPr>
          <w:p w:rsidR="00145EED" w:rsidRPr="00034BC2" w:rsidRDefault="00145EED" w:rsidP="00EC6BDF">
            <w:pPr>
              <w:rPr>
                <w:lang w:val="en-IN"/>
              </w:rPr>
            </w:pPr>
          </w:p>
        </w:tc>
        <w:tc>
          <w:tcPr>
            <w:tcW w:w="795" w:type="pct"/>
          </w:tcPr>
          <w:p w:rsidR="00145EED" w:rsidRPr="00DF6A72" w:rsidRDefault="00525504" w:rsidP="0013561E">
            <w:pPr>
              <w:rPr>
                <w:lang w:val="en-IN"/>
              </w:rPr>
            </w:pPr>
            <w:r>
              <w:rPr>
                <w:lang w:bidi="mr-IN"/>
              </w:rPr>
              <w:t>music</w:t>
            </w:r>
            <w:r>
              <w:rPr>
                <w:lang w:val="en-IN" w:bidi="mr-IN"/>
              </w:rPr>
              <w:t>IncorrectInput</w:t>
            </w:r>
          </w:p>
        </w:tc>
        <w:tc>
          <w:tcPr>
            <w:tcW w:w="796" w:type="pct"/>
          </w:tcPr>
          <w:p w:rsidR="00145EED" w:rsidRPr="00DF6A72" w:rsidRDefault="004B0529" w:rsidP="004B0529">
            <w:pPr>
              <w:rPr>
                <w:lang w:val="en-IN"/>
              </w:rPr>
            </w:pPr>
            <w:r w:rsidRPr="00DF6A72">
              <w:rPr>
                <w:lang w:val="en-IN"/>
              </w:rPr>
              <w:t>{</w:t>
            </w:r>
            <w:r w:rsidRPr="00DF6A72">
              <w:rPr>
                <w:i/>
                <w:lang w:val="en-IN"/>
              </w:rPr>
              <w:t>Music to indicate incorrect input</w:t>
            </w:r>
            <w:r w:rsidR="00A8321E" w:rsidRPr="00DF6A72">
              <w:rPr>
                <w:lang w:val="en-IN"/>
              </w:rPr>
              <w:t>}</w:t>
            </w:r>
          </w:p>
        </w:tc>
        <w:tc>
          <w:tcPr>
            <w:tcW w:w="796" w:type="pct"/>
          </w:tcPr>
          <w:p w:rsidR="00145EED" w:rsidRPr="00DF6A72" w:rsidRDefault="00145EED" w:rsidP="00EC6BDF">
            <w:pPr>
              <w:rPr>
                <w:lang w:val="en-IN"/>
              </w:rPr>
            </w:pPr>
            <w:r w:rsidRPr="00DF6A72">
              <w:rPr>
                <w:lang w:val="en-IN"/>
              </w:rPr>
              <w:t>Go to 001_03_04_pillTimeMenuShort</w:t>
            </w:r>
          </w:p>
        </w:tc>
        <w:tc>
          <w:tcPr>
            <w:tcW w:w="795" w:type="pct"/>
          </w:tcPr>
          <w:p w:rsidR="00145EED" w:rsidRPr="00034BC2" w:rsidRDefault="00145EED" w:rsidP="00D77E33">
            <w:pPr>
              <w:rPr>
                <w:cs/>
                <w:lang w:val="en-IN"/>
              </w:rPr>
            </w:pPr>
          </w:p>
        </w:tc>
        <w:tc>
          <w:tcPr>
            <w:tcW w:w="796" w:type="pct"/>
          </w:tcPr>
          <w:p w:rsidR="00145EED" w:rsidRPr="00034BC2" w:rsidRDefault="00145EED" w:rsidP="000D1B3F">
            <w:pPr>
              <w:rPr>
                <w:cs/>
                <w:lang w:val="en-IN"/>
              </w:rPr>
            </w:pPr>
          </w:p>
        </w:tc>
        <w:tc>
          <w:tcPr>
            <w:tcW w:w="796" w:type="pct"/>
          </w:tcPr>
          <w:p w:rsidR="00145EED" w:rsidRPr="00034BC2" w:rsidRDefault="00145EED" w:rsidP="00EC6BDF">
            <w:pPr>
              <w:rPr>
                <w:lang w:val="en-IN"/>
              </w:rPr>
            </w:pPr>
          </w:p>
        </w:tc>
      </w:tr>
      <w:tr w:rsidR="004F47A8" w:rsidRPr="00034BC2" w:rsidTr="004F47A8">
        <w:trPr>
          <w:cantSplit/>
          <w:tblHeader/>
        </w:trPr>
        <w:tc>
          <w:tcPr>
            <w:tcW w:w="226" w:type="pct"/>
            <w:shd w:val="clear" w:color="auto" w:fill="BFBFBF" w:themeFill="background1" w:themeFillShade="BF"/>
          </w:tcPr>
          <w:p w:rsidR="004F47A8" w:rsidRPr="00034BC2" w:rsidRDefault="00890184" w:rsidP="00EC6BDF">
            <w:pPr>
              <w:rPr>
                <w:cs/>
                <w:lang w:val="en-IN"/>
              </w:rPr>
            </w:pPr>
            <w:r w:rsidRPr="00034BC2">
              <w:rPr>
                <w:lang w:val="en-IN"/>
              </w:rPr>
              <w:t xml:space="preserve"> </w:t>
            </w:r>
          </w:p>
        </w:tc>
        <w:tc>
          <w:tcPr>
            <w:tcW w:w="795"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5"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r>
      <w:tr w:rsidR="0082558D" w:rsidRPr="00034BC2" w:rsidTr="004F47A8">
        <w:trPr>
          <w:cantSplit/>
          <w:tblHeader/>
        </w:trPr>
        <w:tc>
          <w:tcPr>
            <w:tcW w:w="226" w:type="pct"/>
          </w:tcPr>
          <w:p w:rsidR="0082558D" w:rsidRPr="00034BC2" w:rsidRDefault="0082558D" w:rsidP="00EC6BDF">
            <w:pPr>
              <w:rPr>
                <w:lang w:val="en-IN"/>
              </w:rPr>
            </w:pPr>
            <w:r w:rsidRPr="00034BC2">
              <w:rPr>
                <w:lang w:val="en-IN"/>
              </w:rPr>
              <w:t>4</w:t>
            </w:r>
          </w:p>
        </w:tc>
        <w:tc>
          <w:tcPr>
            <w:tcW w:w="795" w:type="pct"/>
          </w:tcPr>
          <w:p w:rsidR="0082558D" w:rsidRPr="00034BC2" w:rsidRDefault="0082558D" w:rsidP="00EC6BDF">
            <w:pPr>
              <w:rPr>
                <w:lang w:val="en-IN"/>
              </w:rPr>
            </w:pPr>
            <w:r w:rsidRPr="00034BC2">
              <w:rPr>
                <w:lang w:val="en-IN"/>
              </w:rPr>
              <w:t>001_04_01_tookOnTime</w:t>
            </w:r>
          </w:p>
        </w:tc>
        <w:tc>
          <w:tcPr>
            <w:tcW w:w="796" w:type="pct"/>
          </w:tcPr>
          <w:p w:rsidR="0082558D" w:rsidRPr="00034BC2" w:rsidRDefault="0082558D" w:rsidP="00045E1B">
            <w:pPr>
              <w:rPr>
                <w:lang w:val="en-IN" w:bidi="mr-IN"/>
              </w:rPr>
            </w:pPr>
            <w:r w:rsidRPr="00034BC2">
              <w:rPr>
                <w:lang w:val="en-IN"/>
              </w:rPr>
              <w:t xml:space="preserve">You </w:t>
            </w:r>
            <w:commentRangeStart w:id="28"/>
            <w:del w:id="29" w:author="Anirudha" w:date="2011-08-18T15:10:00Z">
              <w:r w:rsidR="005400BB" w:rsidDel="00045E1B">
                <w:rPr>
                  <w:lang w:val="en-IN"/>
                </w:rPr>
                <w:delText xml:space="preserve">said you </w:delText>
              </w:r>
            </w:del>
            <w:commentRangeEnd w:id="28"/>
            <w:r w:rsidR="00045E1B">
              <w:rPr>
                <w:rStyle w:val="CommentReference"/>
              </w:rPr>
              <w:commentReference w:id="28"/>
            </w:r>
            <w:r w:rsidRPr="00034BC2">
              <w:rPr>
                <w:lang w:val="en-IN"/>
              </w:rPr>
              <w:t>have taken your current dose on time.</w:t>
            </w:r>
            <w:r w:rsidR="005531F7">
              <w:rPr>
                <w:lang w:val="en-IN"/>
              </w:rPr>
              <w:t xml:space="preserve"> </w:t>
            </w:r>
            <w:commentRangeStart w:id="30"/>
            <w:r w:rsidR="005531F7">
              <w:rPr>
                <w:lang w:val="en-IN"/>
              </w:rPr>
              <w:t>Well done!</w:t>
            </w:r>
            <w:commentRangeEnd w:id="30"/>
            <w:r w:rsidR="005531F7">
              <w:rPr>
                <w:rStyle w:val="CommentReference"/>
              </w:rPr>
              <w:commentReference w:id="30"/>
            </w:r>
          </w:p>
        </w:tc>
        <w:tc>
          <w:tcPr>
            <w:tcW w:w="796" w:type="pct"/>
          </w:tcPr>
          <w:p w:rsidR="0082558D" w:rsidRPr="00034BC2" w:rsidRDefault="0082558D" w:rsidP="00EC6BDF">
            <w:pPr>
              <w:rPr>
                <w:cs/>
                <w:lang w:val="en-IN"/>
              </w:rPr>
            </w:pPr>
            <w:r w:rsidRPr="00034BC2">
              <w:rPr>
                <w:lang w:val="en-IN"/>
              </w:rPr>
              <w:t>Go to block 5</w:t>
            </w:r>
          </w:p>
        </w:tc>
        <w:tc>
          <w:tcPr>
            <w:tcW w:w="795" w:type="pct"/>
          </w:tcPr>
          <w:p w:rsidR="0082558D" w:rsidRPr="00034BC2" w:rsidRDefault="0082558D" w:rsidP="00475A1B">
            <w:pPr>
              <w:rPr>
                <w:cs/>
                <w:lang w:val="en-IN" w:bidi="mr-IN"/>
              </w:rPr>
            </w:pPr>
            <w:r w:rsidRPr="00034BC2">
              <w:rPr>
                <w:cs/>
                <w:lang w:val="en-IN"/>
              </w:rPr>
              <w:t xml:space="preserve">आत्ताचा डोस </w:t>
            </w:r>
            <w:r w:rsidR="00475A1B" w:rsidRPr="00034BC2">
              <w:rPr>
                <w:cs/>
                <w:lang w:val="en-IN"/>
              </w:rPr>
              <w:t xml:space="preserve">तुम्ही </w:t>
            </w:r>
            <w:r w:rsidRPr="00034BC2">
              <w:rPr>
                <w:cs/>
                <w:lang w:val="en-IN"/>
              </w:rPr>
              <w:t>वेळेवर घेतलाय.</w:t>
            </w:r>
            <w:r w:rsidR="005531F7">
              <w:rPr>
                <w:rFonts w:hint="cs"/>
                <w:cs/>
                <w:lang w:val="en-IN" w:bidi="mr-IN"/>
              </w:rPr>
              <w:t xml:space="preserve"> उत्तम</w:t>
            </w:r>
            <w:r w:rsidR="005531F7">
              <w:rPr>
                <w:lang w:val="en-IN" w:bidi="mr-IN"/>
              </w:rPr>
              <w:t>!</w:t>
            </w:r>
          </w:p>
        </w:tc>
        <w:tc>
          <w:tcPr>
            <w:tcW w:w="796" w:type="pct"/>
          </w:tcPr>
          <w:p w:rsidR="0082558D" w:rsidRPr="00034BC2" w:rsidRDefault="0082558D" w:rsidP="000D1B3F">
            <w:pPr>
              <w:rPr>
                <w:lang w:val="en-IN"/>
              </w:rPr>
            </w:pPr>
            <w:r w:rsidRPr="00034BC2">
              <w:rPr>
                <w:cs/>
                <w:lang w:val="en-IN"/>
              </w:rPr>
              <w:t>आपने दवाई की इस बार की खुराक</w:t>
            </w:r>
            <w:r w:rsidRPr="00034BC2">
              <w:rPr>
                <w:lang w:val="en-IN"/>
              </w:rPr>
              <w:t xml:space="preserve"> </w:t>
            </w:r>
            <w:r w:rsidRPr="00034BC2">
              <w:rPr>
                <w:cs/>
                <w:lang w:val="en-IN"/>
              </w:rPr>
              <w:t>सही समय पर ले ली है</w:t>
            </w:r>
            <w:r w:rsidRPr="00034BC2">
              <w:rPr>
                <w:lang w:val="en-IN"/>
              </w:rPr>
              <w:t xml:space="preserve">| </w:t>
            </w:r>
          </w:p>
        </w:tc>
        <w:tc>
          <w:tcPr>
            <w:tcW w:w="796" w:type="pct"/>
          </w:tcPr>
          <w:p w:rsidR="0082558D" w:rsidRPr="00034BC2" w:rsidRDefault="0082558D" w:rsidP="00EC6BDF">
            <w:pPr>
              <w:rPr>
                <w:lang w:val="en-IN"/>
              </w:rPr>
            </w:pPr>
          </w:p>
        </w:tc>
      </w:tr>
      <w:tr w:rsidR="00A86038" w:rsidRPr="00034BC2" w:rsidTr="00A86038">
        <w:trPr>
          <w:cantSplit/>
          <w:tblHeader/>
        </w:trPr>
        <w:tc>
          <w:tcPr>
            <w:tcW w:w="226" w:type="pct"/>
            <w:shd w:val="clear" w:color="auto" w:fill="BFBFBF" w:themeFill="background1" w:themeFillShade="BF"/>
          </w:tcPr>
          <w:p w:rsidR="00A86038" w:rsidRPr="00034BC2" w:rsidRDefault="00A86038" w:rsidP="00A86038">
            <w:pPr>
              <w:rPr>
                <w:cs/>
                <w:lang w:val="en-IN"/>
              </w:rPr>
            </w:pPr>
            <w:r w:rsidRPr="00034BC2">
              <w:rPr>
                <w:lang w:val="en-IN"/>
              </w:rPr>
              <w:t xml:space="preserve"> </w:t>
            </w:r>
          </w:p>
        </w:tc>
        <w:tc>
          <w:tcPr>
            <w:tcW w:w="795" w:type="pct"/>
            <w:shd w:val="clear" w:color="auto" w:fill="BFBFBF" w:themeFill="background1" w:themeFillShade="BF"/>
          </w:tcPr>
          <w:p w:rsidR="00A86038" w:rsidRPr="00034BC2" w:rsidRDefault="00A86038" w:rsidP="00A86038">
            <w:pPr>
              <w:rPr>
                <w:lang w:val="en-IN"/>
              </w:rPr>
            </w:pPr>
          </w:p>
        </w:tc>
        <w:tc>
          <w:tcPr>
            <w:tcW w:w="796" w:type="pct"/>
            <w:shd w:val="clear" w:color="auto" w:fill="BFBFBF" w:themeFill="background1" w:themeFillShade="BF"/>
          </w:tcPr>
          <w:p w:rsidR="00A86038" w:rsidRPr="00034BC2" w:rsidRDefault="00A86038" w:rsidP="00A86038">
            <w:pPr>
              <w:rPr>
                <w:cs/>
                <w:lang w:val="en-IN"/>
              </w:rPr>
            </w:pPr>
          </w:p>
        </w:tc>
        <w:tc>
          <w:tcPr>
            <w:tcW w:w="796" w:type="pct"/>
            <w:shd w:val="clear" w:color="auto" w:fill="BFBFBF" w:themeFill="background1" w:themeFillShade="BF"/>
          </w:tcPr>
          <w:p w:rsidR="00A86038" w:rsidRPr="00034BC2" w:rsidRDefault="00A86038" w:rsidP="00A86038">
            <w:pPr>
              <w:rPr>
                <w:cs/>
                <w:lang w:val="en-IN"/>
              </w:rPr>
            </w:pPr>
          </w:p>
        </w:tc>
        <w:tc>
          <w:tcPr>
            <w:tcW w:w="795" w:type="pct"/>
            <w:shd w:val="clear" w:color="auto" w:fill="BFBFBF" w:themeFill="background1" w:themeFillShade="BF"/>
          </w:tcPr>
          <w:p w:rsidR="00A86038" w:rsidRPr="00034BC2" w:rsidRDefault="00A86038" w:rsidP="00A86038">
            <w:pPr>
              <w:rPr>
                <w:cs/>
                <w:lang w:val="en-IN"/>
              </w:rPr>
            </w:pPr>
          </w:p>
        </w:tc>
        <w:tc>
          <w:tcPr>
            <w:tcW w:w="796" w:type="pct"/>
            <w:shd w:val="clear" w:color="auto" w:fill="BFBFBF" w:themeFill="background1" w:themeFillShade="BF"/>
          </w:tcPr>
          <w:p w:rsidR="00A86038" w:rsidRPr="00034BC2" w:rsidRDefault="00A86038" w:rsidP="00A86038">
            <w:pPr>
              <w:rPr>
                <w:cs/>
                <w:lang w:val="en-IN"/>
              </w:rPr>
            </w:pPr>
          </w:p>
        </w:tc>
        <w:tc>
          <w:tcPr>
            <w:tcW w:w="796" w:type="pct"/>
            <w:shd w:val="clear" w:color="auto" w:fill="BFBFBF" w:themeFill="background1" w:themeFillShade="BF"/>
          </w:tcPr>
          <w:p w:rsidR="00A86038" w:rsidRPr="00034BC2" w:rsidRDefault="00A86038" w:rsidP="00A86038">
            <w:pPr>
              <w:rPr>
                <w:cs/>
                <w:lang w:val="en-IN"/>
              </w:rPr>
            </w:pPr>
          </w:p>
        </w:tc>
      </w:tr>
      <w:tr w:rsidR="00A86038" w:rsidRPr="00034BC2" w:rsidTr="00A86038">
        <w:trPr>
          <w:cantSplit/>
          <w:tblHeader/>
        </w:trPr>
        <w:tc>
          <w:tcPr>
            <w:tcW w:w="226" w:type="pct"/>
          </w:tcPr>
          <w:p w:rsidR="00A86038" w:rsidRPr="00034BC2" w:rsidRDefault="00A86038" w:rsidP="00A86038">
            <w:pPr>
              <w:rPr>
                <w:cs/>
                <w:lang w:val="en-IN"/>
              </w:rPr>
            </w:pPr>
            <w:r w:rsidRPr="00034BC2">
              <w:rPr>
                <w:lang w:val="en-IN"/>
              </w:rPr>
              <w:t>5</w:t>
            </w:r>
          </w:p>
        </w:tc>
        <w:tc>
          <w:tcPr>
            <w:tcW w:w="795" w:type="pct"/>
          </w:tcPr>
          <w:p w:rsidR="00A86038" w:rsidRPr="00DF6A72" w:rsidRDefault="00A86038" w:rsidP="00B51730">
            <w:pPr>
              <w:rPr>
                <w:lang w:val="en-IN"/>
              </w:rPr>
            </w:pPr>
            <w:r w:rsidRPr="00DF6A72">
              <w:rPr>
                <w:lang w:val="en-IN"/>
              </w:rPr>
              <w:t>001_05_01_doseRecorded</w:t>
            </w:r>
          </w:p>
        </w:tc>
        <w:tc>
          <w:tcPr>
            <w:tcW w:w="796" w:type="pct"/>
          </w:tcPr>
          <w:p w:rsidR="00A86038" w:rsidRPr="00DF6A72" w:rsidRDefault="00A86038" w:rsidP="00A86038">
            <w:pPr>
              <w:rPr>
                <w:lang w:val="en-IN"/>
              </w:rPr>
            </w:pPr>
            <w:r>
              <w:rPr>
                <w:lang w:val="en-IN"/>
              </w:rPr>
              <w:t>This</w:t>
            </w:r>
            <w:r w:rsidRPr="00DF6A72">
              <w:rPr>
                <w:lang w:val="en-IN"/>
              </w:rPr>
              <w:t xml:space="preserve"> </w:t>
            </w:r>
            <w:commentRangeStart w:id="31"/>
            <w:r w:rsidR="00475A1B">
              <w:rPr>
                <w:lang w:val="en-IN"/>
              </w:rPr>
              <w:t>dose</w:t>
            </w:r>
            <w:commentRangeEnd w:id="31"/>
            <w:r w:rsidR="00475A1B">
              <w:rPr>
                <w:rStyle w:val="CommentReference"/>
              </w:rPr>
              <w:commentReference w:id="31"/>
            </w:r>
            <w:r w:rsidR="00475A1B">
              <w:rPr>
                <w:lang w:val="en-IN"/>
              </w:rPr>
              <w:t xml:space="preserve"> </w:t>
            </w:r>
            <w:r w:rsidRPr="00DF6A72">
              <w:rPr>
                <w:lang w:val="en-IN"/>
              </w:rPr>
              <w:t>has been recorded in TAMA. To undo this e</w:t>
            </w:r>
            <w:r>
              <w:rPr>
                <w:lang w:val="en-IN"/>
              </w:rPr>
              <w:t>ntry, press 9.</w:t>
            </w:r>
          </w:p>
        </w:tc>
        <w:tc>
          <w:tcPr>
            <w:tcW w:w="796" w:type="pct"/>
          </w:tcPr>
          <w:p w:rsidR="00A86038" w:rsidRDefault="00A86038" w:rsidP="00A86038">
            <w:pPr>
              <w:rPr>
                <w:lang w:val="en-IN"/>
              </w:rPr>
            </w:pPr>
            <w:r w:rsidRPr="00DF6A72">
              <w:rPr>
                <w:lang w:val="en-IN"/>
              </w:rPr>
              <w:t>9 – UNDO action</w:t>
            </w:r>
          </w:p>
          <w:p w:rsidR="00A86038" w:rsidRDefault="00A86038" w:rsidP="00A86038">
            <w:pPr>
              <w:rPr>
                <w:ins w:id="32" w:author="Anirudha" w:date="2011-08-08T19:12:00Z"/>
                <w:lang w:val="en-IN"/>
              </w:rPr>
            </w:pPr>
            <w:ins w:id="33" w:author="Anirudha" w:date="2011-08-08T19:11:00Z">
              <w:r>
                <w:rPr>
                  <w:lang w:val="en-IN"/>
                </w:rPr>
                <w:t>If (</w:t>
              </w:r>
            </w:ins>
            <w:ins w:id="34" w:author="Anirudha" w:date="2011-08-08T19:40:00Z">
              <w:r w:rsidR="00354D66">
                <w:rPr>
                  <w:lang w:val="en-IN" w:bidi="mr-IN"/>
                </w:rPr>
                <w:t xml:space="preserve">night dose + </w:t>
              </w:r>
            </w:ins>
            <w:ins w:id="35" w:author="Anirudha" w:date="2011-08-08T19:23:00Z">
              <w:r w:rsidR="00234D22">
                <w:rPr>
                  <w:lang w:val="en-IN"/>
                </w:rPr>
                <w:t>C</w:t>
              </w:r>
            </w:ins>
            <w:ins w:id="36" w:author="Anirudha" w:date="2011-08-08T19:15:00Z">
              <w:r>
                <w:rPr>
                  <w:lang w:val="en-IN"/>
                </w:rPr>
                <w:t>urrent</w:t>
              </w:r>
            </w:ins>
            <w:ins w:id="37" w:author="Anirudha" w:date="2011-08-08T19:23:00Z">
              <w:r w:rsidR="00234D22">
                <w:rPr>
                  <w:lang w:val="en-IN"/>
                </w:rPr>
                <w:t xml:space="preserve"> </w:t>
              </w:r>
            </w:ins>
            <w:ins w:id="38" w:author="Anirudha" w:date="2011-08-08T19:15:00Z">
              <w:r>
                <w:rPr>
                  <w:lang w:val="en-IN"/>
                </w:rPr>
                <w:t>S</w:t>
              </w:r>
            </w:ins>
            <w:ins w:id="39" w:author="Anirudha" w:date="2011-08-08T19:12:00Z">
              <w:r>
                <w:rPr>
                  <w:lang w:val="en-IN"/>
                </w:rPr>
                <w:t>ymptom</w:t>
              </w:r>
            </w:ins>
            <w:ins w:id="40" w:author="Anirudha" w:date="2011-08-08T19:23:00Z">
              <w:r w:rsidR="00234D22">
                <w:rPr>
                  <w:lang w:val="en-IN"/>
                </w:rPr>
                <w:t xml:space="preserve"> </w:t>
              </w:r>
            </w:ins>
            <w:ins w:id="41" w:author="Anirudha" w:date="2011-08-08T19:12:00Z">
              <w:r>
                <w:rPr>
                  <w:lang w:val="en-IN"/>
                </w:rPr>
                <w:t>A</w:t>
              </w:r>
            </w:ins>
            <w:ins w:id="42" w:author="Anirudha" w:date="2011-08-08T19:11:00Z">
              <w:r>
                <w:rPr>
                  <w:lang w:val="en-IN"/>
                </w:rPr>
                <w:t>dvice</w:t>
              </w:r>
            </w:ins>
            <w:ins w:id="43" w:author="Anirudha" w:date="2011-08-08T19:15:00Z">
              <w:r>
                <w:rPr>
                  <w:lang w:val="en-IN"/>
                </w:rPr>
                <w:t xml:space="preserve"> </w:t>
              </w:r>
            </w:ins>
            <w:ins w:id="44" w:author="Anirudha" w:date="2011-08-08T19:11:00Z">
              <w:r>
                <w:rPr>
                  <w:lang w:val="en-IN"/>
                </w:rPr>
                <w:t xml:space="preserve">= </w:t>
              </w:r>
            </w:ins>
            <w:ins w:id="45" w:author="Anirudha" w:date="2011-08-08T19:15:00Z">
              <w:r>
                <w:rPr>
                  <w:lang w:val="en-IN"/>
                </w:rPr>
                <w:t>“</w:t>
              </w:r>
            </w:ins>
            <w:ins w:id="46" w:author="Anirudha" w:date="2011-08-08T19:11:00Z">
              <w:r>
                <w:rPr>
                  <w:lang w:val="en-IN"/>
                </w:rPr>
                <w:t>Take your pill half an hour before dinner</w:t>
              </w:r>
            </w:ins>
            <w:ins w:id="47" w:author="Anirudha" w:date="2011-08-08T19:19:00Z">
              <w:r>
                <w:rPr>
                  <w:lang w:val="en-IN"/>
                </w:rPr>
                <w:t>”</w:t>
              </w:r>
            </w:ins>
            <w:ins w:id="48" w:author="Anirudha" w:date="2011-08-08T19:11:00Z">
              <w:r>
                <w:rPr>
                  <w:lang w:val="en-IN"/>
                </w:rPr>
                <w:t>)</w:t>
              </w:r>
            </w:ins>
          </w:p>
          <w:p w:rsidR="00A86038" w:rsidRDefault="00A86038" w:rsidP="00A86038">
            <w:pPr>
              <w:ind w:left="139"/>
              <w:rPr>
                <w:ins w:id="49" w:author="Anirudha" w:date="2011-08-08T19:12:00Z"/>
                <w:lang w:val="en-IN"/>
              </w:rPr>
            </w:pPr>
            <w:ins w:id="50" w:author="Anirudha" w:date="2011-08-08T19:12:00Z">
              <w:r>
                <w:rPr>
                  <w:lang w:val="en-IN"/>
                </w:rPr>
                <w:t>Go to block 5a</w:t>
              </w:r>
            </w:ins>
          </w:p>
          <w:p w:rsidR="00A86038" w:rsidRDefault="00A86038" w:rsidP="00A86038">
            <w:pPr>
              <w:ind w:left="139"/>
              <w:rPr>
                <w:ins w:id="51" w:author="Anirudha" w:date="2011-08-08T19:13:00Z"/>
                <w:lang w:val="en-IN"/>
              </w:rPr>
            </w:pPr>
            <w:ins w:id="52" w:author="Anirudha" w:date="2011-08-08T19:12:00Z">
              <w:r>
                <w:rPr>
                  <w:lang w:val="en-IN"/>
                </w:rPr>
                <w:t>else If (previousDoseRecordStatus = NOT_Reported)</w:t>
              </w:r>
            </w:ins>
          </w:p>
          <w:p w:rsidR="00A86038" w:rsidRDefault="00A86038" w:rsidP="00A86038">
            <w:pPr>
              <w:ind w:left="423"/>
              <w:rPr>
                <w:ins w:id="53" w:author="Anirudha" w:date="2011-08-08T19:12:00Z"/>
                <w:lang w:val="en-IN"/>
              </w:rPr>
            </w:pPr>
            <w:ins w:id="54" w:author="Anirudha" w:date="2011-08-08T19:12:00Z">
              <w:r>
                <w:rPr>
                  <w:lang w:val="en-IN"/>
                </w:rPr>
                <w:t>go to block 7</w:t>
              </w:r>
            </w:ins>
          </w:p>
          <w:p w:rsidR="00A86038" w:rsidRDefault="00A86038" w:rsidP="00A86038">
            <w:pPr>
              <w:ind w:left="139"/>
              <w:rPr>
                <w:ins w:id="55" w:author="Anirudha" w:date="2011-08-08T19:13:00Z"/>
                <w:lang w:val="en-IN"/>
              </w:rPr>
            </w:pPr>
            <w:ins w:id="56" w:author="Anirudha" w:date="2011-08-08T19:12:00Z">
              <w:r>
                <w:rPr>
                  <w:lang w:val="en-IN"/>
                </w:rPr>
                <w:t>Else</w:t>
              </w:r>
            </w:ins>
          </w:p>
          <w:p w:rsidR="00A86038" w:rsidRPr="00B10FB3" w:rsidRDefault="00A86038" w:rsidP="00A86038">
            <w:pPr>
              <w:ind w:left="423"/>
              <w:rPr>
                <w:cs/>
                <w:lang w:val="en-IN"/>
              </w:rPr>
            </w:pPr>
            <w:ins w:id="57" w:author="Anirudha" w:date="2011-08-08T19:12:00Z">
              <w:r>
                <w:rPr>
                  <w:lang w:val="en-IN"/>
                </w:rPr>
                <w:t>go to block 6</w:t>
              </w:r>
            </w:ins>
          </w:p>
        </w:tc>
        <w:tc>
          <w:tcPr>
            <w:tcW w:w="795" w:type="pct"/>
          </w:tcPr>
          <w:p w:rsidR="00A86038" w:rsidRPr="00034BC2" w:rsidRDefault="00A86038" w:rsidP="00475A1B">
            <w:pPr>
              <w:rPr>
                <w:cs/>
                <w:lang w:val="en-IN" w:bidi="mr-IN"/>
              </w:rPr>
            </w:pPr>
            <w:r w:rsidRPr="00034BC2">
              <w:rPr>
                <w:cs/>
                <w:lang w:val="en-IN"/>
              </w:rPr>
              <w:t xml:space="preserve">टामामध्ये </w:t>
            </w:r>
            <w:r>
              <w:rPr>
                <w:rFonts w:hint="cs"/>
                <w:cs/>
                <w:lang w:val="en-IN" w:bidi="mr-IN"/>
              </w:rPr>
              <w:t>ह्या</w:t>
            </w:r>
            <w:r w:rsidR="00475A1B">
              <w:rPr>
                <w:rFonts w:hint="cs"/>
                <w:cs/>
                <w:lang w:val="en-IN" w:bidi="mr-IN"/>
              </w:rPr>
              <w:t xml:space="preserve"> डोस</w:t>
            </w:r>
            <w:r>
              <w:rPr>
                <w:rFonts w:hint="cs"/>
                <w:cs/>
                <w:lang w:val="en-IN" w:bidi="mr-IN"/>
              </w:rPr>
              <w:t xml:space="preserve">ची </w:t>
            </w:r>
            <w:r w:rsidRPr="00034BC2">
              <w:rPr>
                <w:cs/>
                <w:lang w:val="en-IN"/>
              </w:rPr>
              <w:t>नोंद झाली आहे.</w:t>
            </w:r>
            <w:r>
              <w:rPr>
                <w:rFonts w:hint="cs"/>
                <w:cs/>
                <w:lang w:val="en-IN" w:bidi="mr-IN"/>
              </w:rPr>
              <w:t xml:space="preserve"> ही नोंद </w:t>
            </w:r>
            <w:r w:rsidR="00475A1B">
              <w:rPr>
                <w:rFonts w:hint="cs"/>
                <w:cs/>
                <w:lang w:val="en-IN" w:bidi="mr-IN"/>
              </w:rPr>
              <w:t>बदलायची</w:t>
            </w:r>
            <w:r>
              <w:rPr>
                <w:rFonts w:hint="cs"/>
                <w:cs/>
                <w:lang w:val="en-IN" w:bidi="mr-IN"/>
              </w:rPr>
              <w:t xml:space="preserve"> असेल तर ९ दाबा.</w:t>
            </w:r>
          </w:p>
        </w:tc>
        <w:tc>
          <w:tcPr>
            <w:tcW w:w="796" w:type="pct"/>
          </w:tcPr>
          <w:p w:rsidR="00A86038" w:rsidRPr="00034BC2" w:rsidRDefault="00A86038" w:rsidP="00A86038">
            <w:pPr>
              <w:rPr>
                <w:lang w:val="en-IN"/>
              </w:rPr>
            </w:pPr>
            <w:r w:rsidRPr="00034BC2">
              <w:rPr>
                <w:cs/>
                <w:lang w:val="en-IN"/>
              </w:rPr>
              <w:t>टामा में आप की दवाई की खुराक दर्ज़ हो चुकी है</w:t>
            </w:r>
            <w:r w:rsidRPr="00034BC2">
              <w:rPr>
                <w:lang w:val="en-IN"/>
              </w:rPr>
              <w:t xml:space="preserve">| </w:t>
            </w:r>
          </w:p>
        </w:tc>
        <w:tc>
          <w:tcPr>
            <w:tcW w:w="796" w:type="pct"/>
          </w:tcPr>
          <w:p w:rsidR="00A86038" w:rsidRPr="00034BC2" w:rsidRDefault="00A86038" w:rsidP="00A86038">
            <w:pPr>
              <w:rPr>
                <w:cs/>
                <w:lang w:val="en-IN"/>
              </w:rPr>
            </w:pPr>
          </w:p>
        </w:tc>
      </w:tr>
      <w:tr w:rsidR="004F47A8" w:rsidRPr="00034BC2" w:rsidTr="004F47A8">
        <w:trPr>
          <w:cantSplit/>
          <w:tblHeader/>
        </w:trPr>
        <w:tc>
          <w:tcPr>
            <w:tcW w:w="226" w:type="pct"/>
            <w:shd w:val="clear" w:color="auto" w:fill="BFBFBF" w:themeFill="background1" w:themeFillShade="BF"/>
          </w:tcPr>
          <w:p w:rsidR="004F47A8" w:rsidRPr="00034BC2" w:rsidRDefault="004F47A8" w:rsidP="00EC6BDF">
            <w:pPr>
              <w:rPr>
                <w:cs/>
                <w:lang w:val="en-IN"/>
              </w:rPr>
            </w:pPr>
            <w:r w:rsidRPr="00034BC2">
              <w:rPr>
                <w:lang w:val="en-IN"/>
              </w:rPr>
              <w:t xml:space="preserve"> </w:t>
            </w:r>
          </w:p>
        </w:tc>
        <w:tc>
          <w:tcPr>
            <w:tcW w:w="795" w:type="pct"/>
            <w:shd w:val="clear" w:color="auto" w:fill="BFBFBF" w:themeFill="background1" w:themeFillShade="BF"/>
          </w:tcPr>
          <w:p w:rsidR="004F47A8" w:rsidRPr="00034BC2" w:rsidRDefault="004F47A8" w:rsidP="00EC6BDF">
            <w:pPr>
              <w:rPr>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5"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c>
          <w:tcPr>
            <w:tcW w:w="796" w:type="pct"/>
            <w:shd w:val="clear" w:color="auto" w:fill="BFBFBF" w:themeFill="background1" w:themeFillShade="BF"/>
          </w:tcPr>
          <w:p w:rsidR="004F47A8" w:rsidRPr="00034BC2" w:rsidRDefault="004F47A8" w:rsidP="00EC6BDF">
            <w:pPr>
              <w:rPr>
                <w:cs/>
                <w:lang w:val="en-IN"/>
              </w:rPr>
            </w:pPr>
          </w:p>
        </w:tc>
      </w:tr>
      <w:tr w:rsidR="00A86038" w:rsidRPr="00034BC2" w:rsidTr="004F47A8">
        <w:trPr>
          <w:cantSplit/>
          <w:tblHeader/>
        </w:trPr>
        <w:tc>
          <w:tcPr>
            <w:tcW w:w="226" w:type="pct"/>
          </w:tcPr>
          <w:p w:rsidR="00A86038" w:rsidRPr="00034BC2" w:rsidRDefault="00A86038" w:rsidP="00EC6BDF">
            <w:pPr>
              <w:rPr>
                <w:cs/>
                <w:lang w:val="en-IN"/>
              </w:rPr>
            </w:pPr>
            <w:ins w:id="58" w:author="Anirudha" w:date="2011-08-08T19:11:00Z">
              <w:r>
                <w:rPr>
                  <w:lang w:val="en-IN"/>
                </w:rPr>
                <w:t>5a</w:t>
              </w:r>
            </w:ins>
          </w:p>
        </w:tc>
        <w:tc>
          <w:tcPr>
            <w:tcW w:w="795" w:type="pct"/>
          </w:tcPr>
          <w:p w:rsidR="00A86038" w:rsidRPr="00DF6A72" w:rsidRDefault="00A86038" w:rsidP="00A86038">
            <w:pPr>
              <w:rPr>
                <w:lang w:val="en-IN"/>
              </w:rPr>
            </w:pPr>
            <w:ins w:id="59" w:author="Anirudha" w:date="2011-08-08T19:11:00Z">
              <w:r>
                <w:rPr>
                  <w:lang w:val="en-IN"/>
                </w:rPr>
                <w:t>001_05</w:t>
              </w:r>
            </w:ins>
            <w:ins w:id="60" w:author="Salil" w:date="2011-08-09T10:53:00Z">
              <w:r w:rsidR="00B51730">
                <w:rPr>
                  <w:lang w:val="en-IN"/>
                </w:rPr>
                <w:t>a</w:t>
              </w:r>
            </w:ins>
            <w:ins w:id="61" w:author="Anirudha" w:date="2011-08-08T19:11:00Z">
              <w:r>
                <w:rPr>
                  <w:lang w:val="en-IN"/>
                </w:rPr>
                <w:t>_01_DinnerAfterHalfHour</w:t>
              </w:r>
            </w:ins>
          </w:p>
        </w:tc>
        <w:tc>
          <w:tcPr>
            <w:tcW w:w="796" w:type="pct"/>
          </w:tcPr>
          <w:p w:rsidR="00A86038" w:rsidRPr="00DF6A72" w:rsidRDefault="00234D22" w:rsidP="00234D22">
            <w:pPr>
              <w:rPr>
                <w:lang w:val="en-IN"/>
              </w:rPr>
            </w:pPr>
            <w:ins w:id="62" w:author="Anirudha" w:date="2011-08-08T19:24:00Z">
              <w:r>
                <w:rPr>
                  <w:lang w:val="en-IN"/>
                </w:rPr>
                <w:t>Remember</w:t>
              </w:r>
            </w:ins>
            <w:ins w:id="63" w:author="Anirudha" w:date="2011-08-08T19:26:00Z">
              <w:r>
                <w:rPr>
                  <w:lang w:val="en-IN"/>
                </w:rPr>
                <w:t xml:space="preserve"> to</w:t>
              </w:r>
            </w:ins>
            <w:ins w:id="64" w:author="Anirudha" w:date="2011-08-08T19:24:00Z">
              <w:r>
                <w:rPr>
                  <w:lang w:val="en-IN"/>
                </w:rPr>
                <w:t xml:space="preserve"> take your dinner </w:t>
              </w:r>
            </w:ins>
            <w:ins w:id="65" w:author="Anirudha" w:date="2011-08-08T19:25:00Z">
              <w:r>
                <w:rPr>
                  <w:lang w:val="en-IN"/>
                </w:rPr>
                <w:t>in half an hour, that is at</w:t>
              </w:r>
            </w:ins>
            <w:ins w:id="66" w:author="Anirudha" w:date="2011-08-08T19:35:00Z">
              <w:r w:rsidR="00354D66">
                <w:rPr>
                  <w:lang w:val="en-IN"/>
                </w:rPr>
                <w:t>...</w:t>
              </w:r>
            </w:ins>
          </w:p>
        </w:tc>
        <w:tc>
          <w:tcPr>
            <w:tcW w:w="796" w:type="pct"/>
          </w:tcPr>
          <w:p w:rsidR="00A86038" w:rsidRPr="00B10FB3" w:rsidRDefault="00A86038" w:rsidP="007C66BD">
            <w:pPr>
              <w:rPr>
                <w:cs/>
                <w:lang w:val="en-IN"/>
              </w:rPr>
            </w:pPr>
          </w:p>
        </w:tc>
        <w:tc>
          <w:tcPr>
            <w:tcW w:w="795" w:type="pct"/>
          </w:tcPr>
          <w:p w:rsidR="00A86038" w:rsidRPr="00034BC2" w:rsidRDefault="005531F7" w:rsidP="005531F7">
            <w:pPr>
              <w:rPr>
                <w:cs/>
                <w:lang w:val="en-IN" w:bidi="mr-IN"/>
              </w:rPr>
            </w:pPr>
            <w:r>
              <w:rPr>
                <w:rFonts w:hint="cs"/>
                <w:cs/>
                <w:lang w:val="en-IN" w:bidi="mr-IN"/>
              </w:rPr>
              <w:t>लक्षात ठेवा, गोळी घेतल्यावर अर्ध्या तासानं जेवा</w:t>
            </w:r>
            <w:r w:rsidR="00C269EB">
              <w:rPr>
                <w:rFonts w:hint="cs"/>
                <w:cs/>
                <w:lang w:val="en-IN" w:bidi="mr-IN"/>
              </w:rPr>
              <w:t>, म्हणजे</w:t>
            </w:r>
            <w:r w:rsidR="003D53DB">
              <w:rPr>
                <w:rFonts w:hint="cs"/>
                <w:cs/>
                <w:lang w:val="en-IN" w:bidi="mr-IN"/>
              </w:rPr>
              <w:t>च</w:t>
            </w:r>
            <w:r w:rsidR="00C269EB">
              <w:rPr>
                <w:rFonts w:hint="cs"/>
                <w:cs/>
                <w:lang w:val="en-IN" w:bidi="mr-IN"/>
              </w:rPr>
              <w:t>...</w:t>
            </w:r>
          </w:p>
        </w:tc>
        <w:tc>
          <w:tcPr>
            <w:tcW w:w="796" w:type="pct"/>
          </w:tcPr>
          <w:p w:rsidR="00A86038" w:rsidRPr="00034BC2" w:rsidRDefault="00A86038" w:rsidP="00B12DF6">
            <w:pPr>
              <w:rPr>
                <w:lang w:val="en-IN"/>
              </w:rPr>
            </w:pPr>
          </w:p>
        </w:tc>
        <w:tc>
          <w:tcPr>
            <w:tcW w:w="796" w:type="pct"/>
          </w:tcPr>
          <w:p w:rsidR="00A86038" w:rsidRPr="00034BC2" w:rsidRDefault="00A86038" w:rsidP="00EC6BDF">
            <w:pPr>
              <w:rPr>
                <w:cs/>
                <w:lang w:val="en-IN"/>
              </w:rPr>
            </w:pPr>
          </w:p>
        </w:tc>
      </w:tr>
      <w:tr w:rsidR="00354D66" w:rsidRPr="00034BC2" w:rsidTr="00525504">
        <w:trPr>
          <w:cantSplit/>
          <w:tblHeader/>
        </w:trPr>
        <w:tc>
          <w:tcPr>
            <w:tcW w:w="226" w:type="pct"/>
          </w:tcPr>
          <w:p w:rsidR="00354D66" w:rsidRPr="00034BC2" w:rsidRDefault="00354D66" w:rsidP="00525504">
            <w:pPr>
              <w:rPr>
                <w:cs/>
                <w:lang w:val="en-IN"/>
              </w:rPr>
            </w:pPr>
          </w:p>
        </w:tc>
        <w:tc>
          <w:tcPr>
            <w:tcW w:w="795" w:type="pct"/>
          </w:tcPr>
          <w:p w:rsidR="00354D66" w:rsidRPr="00DF6A72" w:rsidRDefault="00354D66" w:rsidP="00525504">
            <w:pPr>
              <w:rPr>
                <w:lang w:val="en-IN"/>
              </w:rPr>
            </w:pPr>
          </w:p>
        </w:tc>
        <w:tc>
          <w:tcPr>
            <w:tcW w:w="796" w:type="pct"/>
          </w:tcPr>
          <w:p w:rsidR="00354D66" w:rsidRPr="00DF6A72" w:rsidRDefault="00354D66" w:rsidP="00525504">
            <w:pPr>
              <w:rPr>
                <w:lang w:val="en-IN"/>
              </w:rPr>
            </w:pPr>
            <w:ins w:id="67" w:author="Anirudha" w:date="2011-08-08T19:35:00Z">
              <w:r>
                <w:rPr>
                  <w:lang w:val="en-IN"/>
                </w:rPr>
                <w:t>...</w:t>
              </w:r>
            </w:ins>
            <w:ins w:id="68" w:author="Anirudha" w:date="2011-08-08T19:34:00Z">
              <w:r>
                <w:rPr>
                  <w:lang w:val="en-IN"/>
                </w:rPr>
                <w:t>{current time + 30 min}</w:t>
              </w:r>
            </w:ins>
          </w:p>
        </w:tc>
        <w:tc>
          <w:tcPr>
            <w:tcW w:w="796" w:type="pct"/>
          </w:tcPr>
          <w:p w:rsidR="00354D66" w:rsidRPr="00B10FB3" w:rsidRDefault="00354D66" w:rsidP="00525504">
            <w:pPr>
              <w:rPr>
                <w:cs/>
                <w:lang w:val="en-IN"/>
              </w:rPr>
            </w:pPr>
          </w:p>
        </w:tc>
        <w:tc>
          <w:tcPr>
            <w:tcW w:w="795" w:type="pct"/>
          </w:tcPr>
          <w:p w:rsidR="00354D66" w:rsidRPr="00034BC2" w:rsidRDefault="00C269EB" w:rsidP="00525504">
            <w:pPr>
              <w:rPr>
                <w:cs/>
                <w:lang w:val="en-IN" w:bidi="mr-IN"/>
              </w:rPr>
            </w:pPr>
            <w:r>
              <w:rPr>
                <w:lang w:val="en-IN"/>
              </w:rPr>
              <w:t>...{current time + 30 min}...</w:t>
            </w:r>
          </w:p>
        </w:tc>
        <w:tc>
          <w:tcPr>
            <w:tcW w:w="796" w:type="pct"/>
          </w:tcPr>
          <w:p w:rsidR="00354D66" w:rsidRPr="00034BC2" w:rsidRDefault="00354D66" w:rsidP="00525504">
            <w:pPr>
              <w:rPr>
                <w:lang w:val="en-IN"/>
              </w:rPr>
            </w:pPr>
          </w:p>
        </w:tc>
        <w:tc>
          <w:tcPr>
            <w:tcW w:w="796" w:type="pct"/>
          </w:tcPr>
          <w:p w:rsidR="00354D66" w:rsidRPr="00034BC2" w:rsidRDefault="00354D66" w:rsidP="00525504">
            <w:pPr>
              <w:rPr>
                <w:cs/>
                <w:lang w:val="en-IN"/>
              </w:rPr>
            </w:pPr>
          </w:p>
        </w:tc>
      </w:tr>
      <w:tr w:rsidR="00234D22" w:rsidRPr="00034BC2" w:rsidTr="00525504">
        <w:trPr>
          <w:cantSplit/>
          <w:tblHeader/>
        </w:trPr>
        <w:tc>
          <w:tcPr>
            <w:tcW w:w="226" w:type="pct"/>
          </w:tcPr>
          <w:p w:rsidR="00234D22" w:rsidRPr="00034BC2" w:rsidRDefault="00234D22" w:rsidP="00525504">
            <w:pPr>
              <w:rPr>
                <w:cs/>
                <w:lang w:val="en-IN"/>
              </w:rPr>
            </w:pPr>
          </w:p>
        </w:tc>
        <w:tc>
          <w:tcPr>
            <w:tcW w:w="795" w:type="pct"/>
          </w:tcPr>
          <w:p w:rsidR="00234D22" w:rsidRPr="00DF6A72" w:rsidRDefault="00234D22" w:rsidP="00525504">
            <w:pPr>
              <w:rPr>
                <w:lang w:val="en-IN"/>
              </w:rPr>
            </w:pPr>
          </w:p>
        </w:tc>
        <w:tc>
          <w:tcPr>
            <w:tcW w:w="796" w:type="pct"/>
          </w:tcPr>
          <w:p w:rsidR="00234D22" w:rsidRPr="00DF6A72" w:rsidRDefault="00354D66" w:rsidP="00525504">
            <w:pPr>
              <w:rPr>
                <w:lang w:val="en-IN"/>
              </w:rPr>
            </w:pPr>
            <w:ins w:id="69" w:author="Anirudha" w:date="2011-08-08T19:37:00Z">
              <w:r>
                <w:rPr>
                  <w:lang w:val="en-IN"/>
                </w:rPr>
                <w:t>&lt;blank&gt;</w:t>
              </w:r>
            </w:ins>
          </w:p>
        </w:tc>
        <w:tc>
          <w:tcPr>
            <w:tcW w:w="796" w:type="pct"/>
          </w:tcPr>
          <w:p w:rsidR="00354D66" w:rsidRDefault="00354D66" w:rsidP="00354D66">
            <w:pPr>
              <w:rPr>
                <w:ins w:id="70" w:author="Anirudha" w:date="2011-08-08T19:37:00Z"/>
                <w:lang w:val="en-IN"/>
              </w:rPr>
            </w:pPr>
            <w:ins w:id="71" w:author="Anirudha" w:date="2011-08-08T19:37:00Z">
              <w:r w:rsidRPr="00DF6A72">
                <w:rPr>
                  <w:lang w:val="en-IN"/>
                </w:rPr>
                <w:t>9 – UNDO action</w:t>
              </w:r>
            </w:ins>
          </w:p>
          <w:p w:rsidR="00354D66" w:rsidRDefault="00354D66" w:rsidP="00354D66">
            <w:pPr>
              <w:rPr>
                <w:ins w:id="72" w:author="Anirudha" w:date="2011-08-08T19:37:00Z"/>
                <w:lang w:val="en-IN"/>
              </w:rPr>
            </w:pPr>
            <w:ins w:id="73" w:author="Anirudha" w:date="2011-08-08T19:37:00Z">
              <w:r>
                <w:rPr>
                  <w:lang w:val="en-IN"/>
                </w:rPr>
                <w:t>If (previousDoseRecordStatus = NOT_Reported) go to block 7.</w:t>
              </w:r>
            </w:ins>
          </w:p>
          <w:p w:rsidR="00234D22" w:rsidRPr="00B10FB3" w:rsidRDefault="00354D66" w:rsidP="00354D66">
            <w:pPr>
              <w:rPr>
                <w:cs/>
                <w:lang w:val="en-IN"/>
              </w:rPr>
            </w:pPr>
            <w:ins w:id="74" w:author="Anirudha" w:date="2011-08-08T19:37:00Z">
              <w:r>
                <w:rPr>
                  <w:lang w:val="en-IN"/>
                </w:rPr>
                <w:t>Else go to block 6</w:t>
              </w:r>
            </w:ins>
          </w:p>
        </w:tc>
        <w:tc>
          <w:tcPr>
            <w:tcW w:w="795" w:type="pct"/>
          </w:tcPr>
          <w:p w:rsidR="00234D22" w:rsidRPr="00034BC2" w:rsidRDefault="00475A1B" w:rsidP="00525504">
            <w:pPr>
              <w:rPr>
                <w:cs/>
                <w:lang w:val="en-IN" w:bidi="mr-IN"/>
              </w:rPr>
            </w:pPr>
            <w:r>
              <w:rPr>
                <w:rFonts w:hint="cs"/>
                <w:cs/>
                <w:lang w:val="en-IN" w:bidi="mr-IN"/>
              </w:rPr>
              <w:t>...</w:t>
            </w:r>
            <w:r w:rsidR="005531F7">
              <w:rPr>
                <w:rFonts w:hint="cs"/>
                <w:cs/>
                <w:lang w:val="en-IN" w:bidi="mr-IN"/>
              </w:rPr>
              <w:t>जेवा</w:t>
            </w:r>
            <w:r w:rsidR="00C269EB">
              <w:rPr>
                <w:rFonts w:hint="cs"/>
                <w:cs/>
                <w:lang w:val="en-IN" w:bidi="mr-IN"/>
              </w:rPr>
              <w:t>.</w:t>
            </w:r>
          </w:p>
        </w:tc>
        <w:tc>
          <w:tcPr>
            <w:tcW w:w="796" w:type="pct"/>
          </w:tcPr>
          <w:p w:rsidR="00234D22" w:rsidRPr="00034BC2" w:rsidRDefault="00234D22" w:rsidP="00525504">
            <w:pPr>
              <w:rPr>
                <w:lang w:val="en-IN"/>
              </w:rPr>
            </w:pPr>
          </w:p>
        </w:tc>
        <w:tc>
          <w:tcPr>
            <w:tcW w:w="796" w:type="pct"/>
          </w:tcPr>
          <w:p w:rsidR="00234D22" w:rsidRPr="00034BC2" w:rsidRDefault="00234D22" w:rsidP="00525504">
            <w:pPr>
              <w:rPr>
                <w:cs/>
                <w:lang w:val="en-IN"/>
              </w:rPr>
            </w:pPr>
          </w:p>
        </w:tc>
      </w:tr>
      <w:tr w:rsidR="00A86038" w:rsidRPr="00034BC2" w:rsidTr="003B7CD1">
        <w:trPr>
          <w:cantSplit/>
          <w:tblHeader/>
        </w:trPr>
        <w:tc>
          <w:tcPr>
            <w:tcW w:w="226" w:type="pct"/>
            <w:shd w:val="clear" w:color="auto" w:fill="BFBFBF" w:themeFill="background1" w:themeFillShade="BF"/>
          </w:tcPr>
          <w:p w:rsidR="00A86038" w:rsidRPr="00034BC2" w:rsidRDefault="00A86038" w:rsidP="003B7CD1">
            <w:pPr>
              <w:rPr>
                <w:cs/>
                <w:lang w:val="en-IN"/>
              </w:rPr>
            </w:pPr>
            <w:r w:rsidRPr="00034BC2">
              <w:rPr>
                <w:lang w:val="en-IN"/>
              </w:rPr>
              <w:t xml:space="preserve"> </w:t>
            </w:r>
          </w:p>
        </w:tc>
        <w:tc>
          <w:tcPr>
            <w:tcW w:w="795" w:type="pct"/>
            <w:shd w:val="clear" w:color="auto" w:fill="BFBFBF" w:themeFill="background1" w:themeFillShade="BF"/>
          </w:tcPr>
          <w:p w:rsidR="00A86038" w:rsidRPr="00034BC2" w:rsidRDefault="00A86038" w:rsidP="003B7CD1">
            <w:pPr>
              <w:rPr>
                <w:lang w:val="en-IN"/>
              </w:rPr>
            </w:pPr>
          </w:p>
        </w:tc>
        <w:tc>
          <w:tcPr>
            <w:tcW w:w="796"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cs/>
                <w:lang w:val="en-IN"/>
              </w:rPr>
            </w:pPr>
          </w:p>
        </w:tc>
        <w:tc>
          <w:tcPr>
            <w:tcW w:w="795"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cs/>
                <w:lang w:val="en-IN"/>
              </w:rPr>
            </w:pPr>
          </w:p>
        </w:tc>
      </w:tr>
      <w:tr w:rsidR="00A86038" w:rsidRPr="00034BC2" w:rsidTr="003B7CD1">
        <w:trPr>
          <w:cantSplit/>
          <w:tblHeader/>
        </w:trPr>
        <w:tc>
          <w:tcPr>
            <w:tcW w:w="226" w:type="pct"/>
          </w:tcPr>
          <w:p w:rsidR="00A86038" w:rsidRPr="00034BC2" w:rsidRDefault="00A86038" w:rsidP="003B7CD1">
            <w:pPr>
              <w:rPr>
                <w:lang w:val="en-IN"/>
              </w:rPr>
            </w:pPr>
            <w:r>
              <w:rPr>
                <w:lang w:val="en-IN"/>
              </w:rPr>
              <w:t>6</w:t>
            </w:r>
          </w:p>
        </w:tc>
        <w:tc>
          <w:tcPr>
            <w:tcW w:w="795" w:type="pct"/>
          </w:tcPr>
          <w:p w:rsidR="00A86038" w:rsidRPr="00034BC2" w:rsidRDefault="00A86038" w:rsidP="00A93F85">
            <w:pPr>
              <w:rPr>
                <w:lang w:val="en-IN"/>
              </w:rPr>
            </w:pPr>
            <w:r w:rsidRPr="00DF6A72">
              <w:rPr>
                <w:lang w:val="en-IN"/>
              </w:rPr>
              <w:t>001_0</w:t>
            </w:r>
            <w:r>
              <w:rPr>
                <w:lang w:val="en-IN"/>
              </w:rPr>
              <w:t>6</w:t>
            </w:r>
            <w:r w:rsidRPr="00DF6A72">
              <w:rPr>
                <w:lang w:val="en-IN"/>
              </w:rPr>
              <w:t>_0</w:t>
            </w:r>
            <w:r>
              <w:rPr>
                <w:lang w:val="en-IN"/>
              </w:rPr>
              <w:t>1</w:t>
            </w:r>
            <w:r w:rsidR="000357E2">
              <w:rPr>
                <w:rFonts w:hint="cs"/>
                <w:cs/>
                <w:lang w:val="en-IN" w:bidi="mr-IN"/>
              </w:rPr>
              <w:t>_</w:t>
            </w:r>
            <w:r w:rsidR="000357E2">
              <w:rPr>
                <w:lang w:val="en-IN" w:bidi="mr-IN"/>
              </w:rPr>
              <w:t>YourAdherenceNow</w:t>
            </w:r>
          </w:p>
        </w:tc>
        <w:tc>
          <w:tcPr>
            <w:tcW w:w="796" w:type="pct"/>
          </w:tcPr>
          <w:p w:rsidR="00A86038" w:rsidRPr="004C0E35" w:rsidRDefault="00A86038" w:rsidP="00E10BB2">
            <w:pPr>
              <w:rPr>
                <w:lang w:bidi="mr-IN"/>
              </w:rPr>
            </w:pPr>
            <w:r w:rsidRPr="00DF6A72">
              <w:rPr>
                <w:lang w:val="en-IN"/>
              </w:rPr>
              <w:t>Your adherence is</w:t>
            </w:r>
            <w:r>
              <w:rPr>
                <w:lang w:val="en-IN"/>
              </w:rPr>
              <w:t xml:space="preserve"> </w:t>
            </w:r>
            <w:r>
              <w:t>now</w:t>
            </w:r>
          </w:p>
        </w:tc>
        <w:tc>
          <w:tcPr>
            <w:tcW w:w="796" w:type="pct"/>
          </w:tcPr>
          <w:p w:rsidR="00A86038" w:rsidRPr="00034BC2" w:rsidRDefault="00A86038" w:rsidP="00176B5F">
            <w:pPr>
              <w:rPr>
                <w:cs/>
                <w:lang w:val="en-IN"/>
              </w:rPr>
            </w:pPr>
            <w:r>
              <w:rPr>
                <w:lang w:val="en-IN"/>
              </w:rPr>
              <w:t>Calculate adherence percentage including this +ve response</w:t>
            </w:r>
          </w:p>
        </w:tc>
        <w:tc>
          <w:tcPr>
            <w:tcW w:w="795" w:type="pct"/>
          </w:tcPr>
          <w:p w:rsidR="00A86038" w:rsidRPr="00034BC2" w:rsidRDefault="00A86038" w:rsidP="00E10BB2">
            <w:pPr>
              <w:rPr>
                <w:cs/>
                <w:lang w:val="en-IN"/>
              </w:rPr>
            </w:pPr>
            <w:r>
              <w:rPr>
                <w:rFonts w:hint="cs"/>
                <w:cs/>
                <w:lang w:val="en-IN" w:bidi="mr-IN"/>
              </w:rPr>
              <w:t>गोळ्या घेण्याचं तुमचं प्रमाण</w:t>
            </w:r>
            <w:r>
              <w:rPr>
                <w:lang w:val="en-IN" w:bidi="mr-IN"/>
              </w:rPr>
              <w:t xml:space="preserve"> </w:t>
            </w:r>
            <w:r>
              <w:rPr>
                <w:rFonts w:hint="cs"/>
                <w:cs/>
                <w:lang w:val="en-IN" w:bidi="mr-IN"/>
              </w:rPr>
              <w:t>आता ...</w:t>
            </w:r>
          </w:p>
        </w:tc>
        <w:tc>
          <w:tcPr>
            <w:tcW w:w="796" w:type="pct"/>
          </w:tcPr>
          <w:p w:rsidR="00A86038" w:rsidRPr="00034BC2" w:rsidRDefault="00A86038" w:rsidP="003B7CD1">
            <w:pPr>
              <w:rPr>
                <w:lang w:val="en-IN"/>
              </w:rPr>
            </w:pPr>
          </w:p>
        </w:tc>
        <w:tc>
          <w:tcPr>
            <w:tcW w:w="796" w:type="pct"/>
          </w:tcPr>
          <w:p w:rsidR="00A86038" w:rsidRPr="00034BC2" w:rsidRDefault="00A86038" w:rsidP="003B7CD1">
            <w:pPr>
              <w:rPr>
                <w:lang w:val="en-IN"/>
              </w:rPr>
            </w:pPr>
          </w:p>
        </w:tc>
      </w:tr>
      <w:tr w:rsidR="00A86038" w:rsidRPr="00034BC2" w:rsidTr="0084221B">
        <w:trPr>
          <w:cantSplit/>
          <w:tblHeader/>
        </w:trPr>
        <w:tc>
          <w:tcPr>
            <w:tcW w:w="226" w:type="pct"/>
          </w:tcPr>
          <w:p w:rsidR="00A86038" w:rsidRPr="00034BC2" w:rsidRDefault="00A86038" w:rsidP="0084221B">
            <w:pPr>
              <w:rPr>
                <w:lang w:val="en-IN"/>
              </w:rPr>
            </w:pPr>
          </w:p>
        </w:tc>
        <w:tc>
          <w:tcPr>
            <w:tcW w:w="795" w:type="pct"/>
          </w:tcPr>
          <w:p w:rsidR="00A86038" w:rsidRPr="00DF6A72" w:rsidRDefault="00A86038" w:rsidP="0084221B">
            <w:pPr>
              <w:rPr>
                <w:lang w:val="en-IN"/>
              </w:rPr>
            </w:pPr>
            <w:r w:rsidRPr="00DF6A72">
              <w:rPr>
                <w:lang w:val="en-IN"/>
              </w:rPr>
              <w:t>Adherence percentage</w:t>
            </w:r>
          </w:p>
        </w:tc>
        <w:tc>
          <w:tcPr>
            <w:tcW w:w="796" w:type="pct"/>
          </w:tcPr>
          <w:p w:rsidR="00A86038" w:rsidRPr="00DF6A72" w:rsidRDefault="00A86038" w:rsidP="0084221B">
            <w:pPr>
              <w:rPr>
                <w:lang w:val="en-IN" w:bidi="mr-IN"/>
              </w:rPr>
            </w:pPr>
            <w:r>
              <w:rPr>
                <w:rFonts w:hint="cs"/>
                <w:cs/>
                <w:lang w:val="en-IN" w:bidi="mr-IN"/>
              </w:rPr>
              <w:t xml:space="preserve">... </w:t>
            </w:r>
            <w:r w:rsidRPr="00DF6A72">
              <w:rPr>
                <w:lang w:val="en-IN"/>
              </w:rPr>
              <w:t>{&lt;</w:t>
            </w:r>
            <w:r w:rsidRPr="00DF6A72">
              <w:rPr>
                <w:color w:val="76923C" w:themeColor="accent3" w:themeShade="BF"/>
                <w:lang w:val="en-IN"/>
              </w:rPr>
              <w:t>Number</w:t>
            </w:r>
            <w:r w:rsidRPr="00DF6A72">
              <w:rPr>
                <w:lang w:val="en-IN"/>
              </w:rPr>
              <w:t>&gt;}</w:t>
            </w:r>
            <w:r>
              <w:rPr>
                <w:rFonts w:hint="cs"/>
                <w:cs/>
                <w:lang w:val="en-IN" w:bidi="mr-IN"/>
              </w:rPr>
              <w:t xml:space="preserve"> ...</w:t>
            </w:r>
          </w:p>
        </w:tc>
        <w:tc>
          <w:tcPr>
            <w:tcW w:w="796" w:type="pct"/>
          </w:tcPr>
          <w:p w:rsidR="00A86038" w:rsidRPr="00DF6A72" w:rsidRDefault="00A86038" w:rsidP="0084221B">
            <w:pPr>
              <w:rPr>
                <w:cs/>
                <w:lang w:val="en-IN"/>
              </w:rPr>
            </w:pPr>
          </w:p>
        </w:tc>
        <w:tc>
          <w:tcPr>
            <w:tcW w:w="795" w:type="pct"/>
          </w:tcPr>
          <w:p w:rsidR="00A86038" w:rsidRPr="00034BC2" w:rsidRDefault="00A86038" w:rsidP="0084221B">
            <w:pPr>
              <w:rPr>
                <w:cs/>
                <w:lang w:val="en-IN" w:bidi="mr-IN"/>
              </w:rPr>
            </w:pPr>
            <w:r>
              <w:rPr>
                <w:rFonts w:hint="cs"/>
                <w:cs/>
                <w:lang w:val="en-IN" w:bidi="mr-IN"/>
              </w:rPr>
              <w:t xml:space="preserve">... </w:t>
            </w:r>
            <w:r>
              <w:rPr>
                <w:lang w:val="en-IN" w:bidi="mr-IN"/>
              </w:rPr>
              <w:t>{</w:t>
            </w:r>
            <w:r w:rsidRPr="00DF6A72">
              <w:rPr>
                <w:lang w:val="en-IN"/>
              </w:rPr>
              <w:t>&lt;</w:t>
            </w:r>
            <w:r w:rsidRPr="00DF6A72">
              <w:rPr>
                <w:color w:val="76923C" w:themeColor="accent3" w:themeShade="BF"/>
                <w:lang w:val="en-IN"/>
              </w:rPr>
              <w:t>Number</w:t>
            </w:r>
            <w:r>
              <w:rPr>
                <w:lang w:val="en-IN"/>
              </w:rPr>
              <w:t>&gt;</w:t>
            </w:r>
            <w:r>
              <w:rPr>
                <w:rFonts w:hint="cs"/>
                <w:cs/>
                <w:lang w:val="en-IN" w:bidi="mr-IN"/>
              </w:rPr>
              <w:t>} ...</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cs/>
                <w:lang w:val="en-IN"/>
              </w:rPr>
            </w:pPr>
          </w:p>
        </w:tc>
      </w:tr>
      <w:tr w:rsidR="00A86038" w:rsidRPr="00034BC2" w:rsidTr="0084221B">
        <w:trPr>
          <w:cantSplit/>
          <w:tblHeader/>
        </w:trPr>
        <w:tc>
          <w:tcPr>
            <w:tcW w:w="226" w:type="pct"/>
          </w:tcPr>
          <w:p w:rsidR="00A86038" w:rsidRPr="00034BC2" w:rsidRDefault="00A86038" w:rsidP="0084221B">
            <w:pPr>
              <w:rPr>
                <w:lang w:val="en-IN"/>
              </w:rPr>
            </w:pPr>
          </w:p>
        </w:tc>
        <w:tc>
          <w:tcPr>
            <w:tcW w:w="795" w:type="pct"/>
          </w:tcPr>
          <w:p w:rsidR="00A86038" w:rsidRPr="00DF6A72" w:rsidRDefault="00A86038" w:rsidP="00A93F85">
            <w:pPr>
              <w:rPr>
                <w:lang w:val="en-IN"/>
              </w:rPr>
            </w:pPr>
            <w:r w:rsidRPr="00DF6A72">
              <w:rPr>
                <w:lang w:val="en-IN"/>
              </w:rPr>
              <w:t>001_0</w:t>
            </w:r>
            <w:r>
              <w:rPr>
                <w:lang w:val="en-IN"/>
              </w:rPr>
              <w:t>6</w:t>
            </w:r>
            <w:r w:rsidRPr="00DF6A72">
              <w:rPr>
                <w:lang w:val="en-IN"/>
              </w:rPr>
              <w:t>_0</w:t>
            </w:r>
            <w:r>
              <w:rPr>
                <w:lang w:val="en-IN"/>
              </w:rPr>
              <w:t>3</w:t>
            </w:r>
            <w:r w:rsidR="000357E2">
              <w:rPr>
                <w:rFonts w:hint="cs"/>
                <w:cs/>
                <w:lang w:val="en-IN" w:bidi="mr-IN"/>
              </w:rPr>
              <w:t>_</w:t>
            </w:r>
            <w:r w:rsidR="000357E2">
              <w:rPr>
                <w:lang w:val="en-IN" w:bidi="mr-IN"/>
              </w:rPr>
              <w:t>HasBecomePercent</w:t>
            </w:r>
          </w:p>
        </w:tc>
        <w:tc>
          <w:tcPr>
            <w:tcW w:w="796" w:type="pct"/>
          </w:tcPr>
          <w:p w:rsidR="00A86038" w:rsidRPr="00DF6A72" w:rsidRDefault="00CA116A" w:rsidP="0084221B">
            <w:pPr>
              <w:rPr>
                <w:lang w:val="en-IN" w:bidi="mr-IN"/>
              </w:rPr>
            </w:pPr>
            <w:r>
              <w:rPr>
                <w:lang w:val="en-IN"/>
              </w:rPr>
              <w:t xml:space="preserve">... </w:t>
            </w:r>
            <w:r w:rsidR="00A86038">
              <w:rPr>
                <w:lang w:val="en-IN"/>
              </w:rPr>
              <w:t>percent.</w:t>
            </w:r>
          </w:p>
        </w:tc>
        <w:tc>
          <w:tcPr>
            <w:tcW w:w="796" w:type="pct"/>
          </w:tcPr>
          <w:p w:rsidR="00A86038" w:rsidRPr="00DF6A72" w:rsidRDefault="00A86038" w:rsidP="0084221B">
            <w:pPr>
              <w:rPr>
                <w:lang w:val="en-IN"/>
              </w:rPr>
            </w:pPr>
            <w:r w:rsidRPr="00DF6A72">
              <w:rPr>
                <w:lang w:val="en-IN"/>
              </w:rPr>
              <w:t>Check if there are any messages in patient Outbox.</w:t>
            </w:r>
          </w:p>
          <w:p w:rsidR="00A86038" w:rsidRPr="00DF6A72" w:rsidRDefault="00A86038" w:rsidP="0084221B">
            <w:pPr>
              <w:rPr>
                <w:lang w:val="en-IN"/>
              </w:rPr>
            </w:pPr>
            <w:r>
              <w:rPr>
                <w:lang w:val="en-IN"/>
              </w:rPr>
              <w:t xml:space="preserve">If yes, go to </w:t>
            </w:r>
            <w:r w:rsidRPr="00DF6A72">
              <w:rPr>
                <w:lang w:val="en-IN"/>
              </w:rPr>
              <w:t xml:space="preserve">001_05_03_mayEndThisCallNow1 </w:t>
            </w:r>
          </w:p>
          <w:p w:rsidR="00A86038" w:rsidRPr="00DF6A72" w:rsidRDefault="00A86038" w:rsidP="0084221B">
            <w:pPr>
              <w:rPr>
                <w:lang w:val="en-IN"/>
              </w:rPr>
            </w:pPr>
            <w:r w:rsidRPr="00DF6A72">
              <w:rPr>
                <w:lang w:val="en-IN"/>
              </w:rPr>
              <w:t xml:space="preserve">Else </w:t>
            </w:r>
          </w:p>
          <w:p w:rsidR="00A86038" w:rsidRPr="00DF6A72" w:rsidRDefault="00A86038" w:rsidP="0084221B">
            <w:pPr>
              <w:rPr>
                <w:cs/>
                <w:lang w:val="en-IN"/>
              </w:rPr>
            </w:pPr>
            <w:r w:rsidRPr="00DF6A72">
              <w:rPr>
                <w:lang w:val="en-IN"/>
              </w:rPr>
              <w:t xml:space="preserve">Go to </w:t>
            </w:r>
            <w:r>
              <w:rPr>
                <w:lang w:val="en-IN"/>
              </w:rPr>
              <w:t>001_05_04</w:t>
            </w:r>
            <w:r w:rsidRPr="00034BC2">
              <w:rPr>
                <w:lang w:val="en-IN"/>
              </w:rPr>
              <w:t>_mayEndThisCallNow2</w:t>
            </w:r>
          </w:p>
        </w:tc>
        <w:tc>
          <w:tcPr>
            <w:tcW w:w="795" w:type="pct"/>
          </w:tcPr>
          <w:p w:rsidR="00A86038" w:rsidRPr="00034BC2" w:rsidRDefault="00A86038" w:rsidP="004C0E35">
            <w:pPr>
              <w:rPr>
                <w:cs/>
                <w:lang w:val="en-IN"/>
              </w:rPr>
            </w:pPr>
            <w:r>
              <w:rPr>
                <w:lang w:val="en-IN"/>
              </w:rPr>
              <w:t>…</w:t>
            </w:r>
            <w:r>
              <w:rPr>
                <w:rFonts w:hint="cs"/>
                <w:cs/>
                <w:lang w:val="en-IN" w:bidi="mr-IN"/>
              </w:rPr>
              <w:t>.टक्के झालं आहे.</w:t>
            </w:r>
          </w:p>
        </w:tc>
        <w:tc>
          <w:tcPr>
            <w:tcW w:w="796" w:type="pct"/>
          </w:tcPr>
          <w:p w:rsidR="00A86038" w:rsidRPr="00034BC2" w:rsidRDefault="00A86038" w:rsidP="0084221B">
            <w:pPr>
              <w:rPr>
                <w:cs/>
                <w:lang w:val="en-IN"/>
              </w:rPr>
            </w:pPr>
            <w:r>
              <w:rPr>
                <w:lang w:val="en-IN"/>
              </w:rPr>
              <w:t>…..</w:t>
            </w:r>
          </w:p>
        </w:tc>
        <w:tc>
          <w:tcPr>
            <w:tcW w:w="796" w:type="pct"/>
          </w:tcPr>
          <w:p w:rsidR="00A86038" w:rsidRPr="00034BC2" w:rsidRDefault="00A86038" w:rsidP="0084221B">
            <w:pPr>
              <w:rPr>
                <w:cs/>
                <w:lang w:val="en-IN"/>
              </w:rPr>
            </w:pPr>
          </w:p>
        </w:tc>
      </w:tr>
      <w:tr w:rsidR="00A86038" w:rsidRPr="00034BC2" w:rsidTr="0084221B">
        <w:trPr>
          <w:cantSplit/>
          <w:tblHeader/>
        </w:trPr>
        <w:tc>
          <w:tcPr>
            <w:tcW w:w="226" w:type="pct"/>
            <w:tcBorders>
              <w:bottom w:val="single" w:sz="4" w:space="0" w:color="000000"/>
            </w:tcBorders>
          </w:tcPr>
          <w:p w:rsidR="00A86038" w:rsidRPr="00034BC2" w:rsidRDefault="00A86038" w:rsidP="0084221B">
            <w:pPr>
              <w:rPr>
                <w:lang w:val="en-IN"/>
              </w:rPr>
            </w:pPr>
          </w:p>
        </w:tc>
        <w:tc>
          <w:tcPr>
            <w:tcW w:w="795" w:type="pct"/>
            <w:tcBorders>
              <w:bottom w:val="single" w:sz="4" w:space="0" w:color="000000"/>
            </w:tcBorders>
          </w:tcPr>
          <w:p w:rsidR="00A86038" w:rsidRPr="00DF6A72" w:rsidRDefault="00A86038" w:rsidP="00A93F85">
            <w:pPr>
              <w:rPr>
                <w:lang w:val="en-IN"/>
              </w:rPr>
            </w:pPr>
            <w:r w:rsidRPr="00DF6A72">
              <w:rPr>
                <w:lang w:val="en-IN"/>
              </w:rPr>
              <w:t>001_0</w:t>
            </w:r>
            <w:r>
              <w:rPr>
                <w:lang w:val="en-IN"/>
              </w:rPr>
              <w:t>6</w:t>
            </w:r>
            <w:r w:rsidRPr="00DF6A72">
              <w:rPr>
                <w:lang w:val="en-IN"/>
              </w:rPr>
              <w:t>_0</w:t>
            </w:r>
            <w:r>
              <w:rPr>
                <w:lang w:val="en-IN"/>
              </w:rPr>
              <w:t>4</w:t>
            </w:r>
            <w:r w:rsidRPr="00DF6A72">
              <w:rPr>
                <w:lang w:val="en-IN"/>
              </w:rPr>
              <w:t>_mayEndThisCallNow1</w:t>
            </w:r>
          </w:p>
        </w:tc>
        <w:tc>
          <w:tcPr>
            <w:tcW w:w="796" w:type="pct"/>
            <w:tcBorders>
              <w:bottom w:val="single" w:sz="4" w:space="0" w:color="000000"/>
            </w:tcBorders>
          </w:tcPr>
          <w:p w:rsidR="00A86038" w:rsidRPr="00DF6A72" w:rsidRDefault="00A86038" w:rsidP="00CA27F0">
            <w:pPr>
              <w:rPr>
                <w:lang w:val="en-IN"/>
              </w:rPr>
            </w:pPr>
            <w:r w:rsidRPr="00DF6A72">
              <w:rPr>
                <w:lang w:val="en-IN"/>
              </w:rPr>
              <w:t xml:space="preserve">You </w:t>
            </w:r>
            <w:r>
              <w:rPr>
                <w:lang w:val="en-IN"/>
              </w:rPr>
              <w:t>may</w:t>
            </w:r>
            <w:r w:rsidRPr="00DF6A72">
              <w:rPr>
                <w:lang w:val="en-IN"/>
              </w:rPr>
              <w:t xml:space="preserve"> hang up </w:t>
            </w:r>
            <w:r>
              <w:t xml:space="preserve">now </w:t>
            </w:r>
            <w:r w:rsidRPr="00DF6A72">
              <w:rPr>
                <w:lang w:val="en-IN"/>
              </w:rPr>
              <w:t>or hold on to listen to your messages</w:t>
            </w:r>
            <w:r>
              <w:rPr>
                <w:lang w:val="en-IN"/>
              </w:rPr>
              <w:t>.</w:t>
            </w:r>
          </w:p>
        </w:tc>
        <w:tc>
          <w:tcPr>
            <w:tcW w:w="796" w:type="pct"/>
            <w:tcBorders>
              <w:bottom w:val="single" w:sz="4" w:space="0" w:color="000000"/>
            </w:tcBorders>
          </w:tcPr>
          <w:p w:rsidR="00A86038" w:rsidRPr="00DF6A72" w:rsidRDefault="00A86038" w:rsidP="0084221B">
            <w:pPr>
              <w:rPr>
                <w:cs/>
                <w:lang w:val="en-IN"/>
              </w:rPr>
            </w:pPr>
          </w:p>
        </w:tc>
        <w:tc>
          <w:tcPr>
            <w:tcW w:w="795" w:type="pct"/>
            <w:tcBorders>
              <w:bottom w:val="single" w:sz="4" w:space="0" w:color="000000"/>
            </w:tcBorders>
          </w:tcPr>
          <w:p w:rsidR="00A86038" w:rsidRPr="00034BC2" w:rsidRDefault="00A86038" w:rsidP="006F71BB">
            <w:pPr>
              <w:rPr>
                <w:cs/>
                <w:lang w:val="en-IN"/>
              </w:rPr>
            </w:pPr>
            <w:r w:rsidRPr="00034BC2">
              <w:rPr>
                <w:cs/>
                <w:lang w:val="en-IN"/>
              </w:rPr>
              <w:t>वाटल्यास</w:t>
            </w:r>
            <w:r w:rsidRPr="00034BC2">
              <w:rPr>
                <w:lang w:val="en-IN"/>
              </w:rPr>
              <w:t xml:space="preserve">, </w:t>
            </w:r>
            <w:r w:rsidRPr="00034BC2">
              <w:rPr>
                <w:cs/>
                <w:lang w:val="en-IN"/>
              </w:rPr>
              <w:t xml:space="preserve">आता तुम्ही फोन </w:t>
            </w:r>
            <w:r>
              <w:rPr>
                <w:rFonts w:hint="cs"/>
                <w:cs/>
                <w:lang w:val="en-IN" w:bidi="mr-IN"/>
              </w:rPr>
              <w:t>ठेवू शकता, किंवा तुमचे संदेश ऐकण्यासाठी फोन चालू ठेवा</w:t>
            </w:r>
            <w:r w:rsidRPr="00034BC2">
              <w:rPr>
                <w:cs/>
                <w:lang w:val="en-IN"/>
              </w:rPr>
              <w:t>.</w:t>
            </w:r>
          </w:p>
        </w:tc>
        <w:tc>
          <w:tcPr>
            <w:tcW w:w="796" w:type="pct"/>
            <w:tcBorders>
              <w:bottom w:val="single" w:sz="4" w:space="0" w:color="000000"/>
            </w:tcBorders>
          </w:tcPr>
          <w:p w:rsidR="00A86038" w:rsidRPr="00034BC2" w:rsidRDefault="00A86038" w:rsidP="0084221B">
            <w:pPr>
              <w:rPr>
                <w:lang w:val="en-IN"/>
              </w:rPr>
            </w:pPr>
            <w:r w:rsidRPr="00034BC2">
              <w:rPr>
                <w:cs/>
                <w:lang w:val="en-IN"/>
              </w:rPr>
              <w:t>अब अगर आप चाहें</w:t>
            </w:r>
            <w:r w:rsidRPr="00034BC2">
              <w:rPr>
                <w:lang w:val="en-IN"/>
              </w:rPr>
              <w:t xml:space="preserve">, </w:t>
            </w:r>
            <w:r w:rsidRPr="00034BC2">
              <w:rPr>
                <w:cs/>
                <w:lang w:val="en-IN"/>
              </w:rPr>
              <w:t>तो फोन रख सकते हैं</w:t>
            </w:r>
            <w:r w:rsidRPr="00034BC2">
              <w:rPr>
                <w:lang w:val="en-IN"/>
              </w:rPr>
              <w:t>|</w:t>
            </w:r>
          </w:p>
        </w:tc>
        <w:tc>
          <w:tcPr>
            <w:tcW w:w="796" w:type="pct"/>
            <w:tcBorders>
              <w:bottom w:val="single" w:sz="4" w:space="0" w:color="000000"/>
            </w:tcBorders>
          </w:tcPr>
          <w:p w:rsidR="00A86038" w:rsidRPr="00034BC2" w:rsidRDefault="00A86038" w:rsidP="0084221B">
            <w:pPr>
              <w:rPr>
                <w:cs/>
                <w:lang w:val="en-IN"/>
              </w:rPr>
            </w:pPr>
          </w:p>
        </w:tc>
      </w:tr>
      <w:tr w:rsidR="00A86038" w:rsidRPr="00034BC2" w:rsidTr="0084221B">
        <w:trPr>
          <w:cantSplit/>
          <w:tblHeader/>
        </w:trPr>
        <w:tc>
          <w:tcPr>
            <w:tcW w:w="226" w:type="pct"/>
            <w:shd w:val="clear" w:color="auto" w:fill="auto"/>
          </w:tcPr>
          <w:p w:rsidR="00A86038" w:rsidRPr="00034BC2" w:rsidRDefault="00A86038" w:rsidP="0084221B">
            <w:pPr>
              <w:rPr>
                <w:lang w:val="en-IN"/>
              </w:rPr>
            </w:pPr>
          </w:p>
        </w:tc>
        <w:tc>
          <w:tcPr>
            <w:tcW w:w="795" w:type="pct"/>
            <w:shd w:val="clear" w:color="auto" w:fill="auto"/>
          </w:tcPr>
          <w:p w:rsidR="00A86038" w:rsidRPr="00DF6A72" w:rsidRDefault="00A86038" w:rsidP="0084221B">
            <w:pPr>
              <w:rPr>
                <w:lang w:val="en-IN"/>
              </w:rPr>
            </w:pPr>
          </w:p>
        </w:tc>
        <w:tc>
          <w:tcPr>
            <w:tcW w:w="796" w:type="pct"/>
            <w:shd w:val="clear" w:color="auto" w:fill="auto"/>
          </w:tcPr>
          <w:p w:rsidR="00A86038" w:rsidRPr="003A4F2E" w:rsidRDefault="00A86038" w:rsidP="0084221B">
            <w:pPr>
              <w:rPr>
                <w:i/>
                <w:lang w:val="en-IN"/>
              </w:rPr>
            </w:pPr>
            <w:r>
              <w:rPr>
                <w:i/>
                <w:lang w:val="en-IN"/>
              </w:rPr>
              <w:t>{</w:t>
            </w:r>
            <w:r w:rsidRPr="003A4F2E">
              <w:rPr>
                <w:i/>
                <w:lang w:val="en-IN"/>
              </w:rPr>
              <w:t>Play up to 3 messages as per priority of messages from Outbox – highest priority first</w:t>
            </w:r>
            <w:r>
              <w:rPr>
                <w:i/>
                <w:lang w:val="en-IN"/>
              </w:rPr>
              <w:t>}</w:t>
            </w:r>
          </w:p>
        </w:tc>
        <w:tc>
          <w:tcPr>
            <w:tcW w:w="796" w:type="pct"/>
            <w:shd w:val="clear" w:color="auto" w:fill="auto"/>
          </w:tcPr>
          <w:p w:rsidR="00A86038" w:rsidRPr="00DF6A72" w:rsidRDefault="00A86038" w:rsidP="0084221B">
            <w:pPr>
              <w:rPr>
                <w:cs/>
                <w:lang w:val="en-IN"/>
              </w:rPr>
            </w:pPr>
            <w:r w:rsidRPr="00DF6A72">
              <w:rPr>
                <w:lang w:val="en-IN"/>
              </w:rPr>
              <w:t xml:space="preserve">If the patient hangs up before listening to the stipulated 3 messages for this call, the messages that could not be played to him completely will be available for him to listen to when </w:t>
            </w:r>
            <w:r>
              <w:rPr>
                <w:lang w:val="en-IN"/>
              </w:rPr>
              <w:t xml:space="preserve">the </w:t>
            </w:r>
            <w:r w:rsidRPr="00DF6A72">
              <w:rPr>
                <w:lang w:val="en-IN"/>
              </w:rPr>
              <w:t>Outbox is accessed next.</w:t>
            </w:r>
          </w:p>
        </w:tc>
        <w:tc>
          <w:tcPr>
            <w:tcW w:w="795" w:type="pct"/>
            <w:shd w:val="clear" w:color="auto" w:fill="auto"/>
          </w:tcPr>
          <w:p w:rsidR="00A86038" w:rsidRPr="00034BC2" w:rsidRDefault="00A86038" w:rsidP="0084221B">
            <w:pPr>
              <w:rPr>
                <w:cs/>
                <w:lang w:val="en-IN"/>
              </w:rPr>
            </w:pPr>
          </w:p>
        </w:tc>
        <w:tc>
          <w:tcPr>
            <w:tcW w:w="796" w:type="pct"/>
            <w:shd w:val="clear" w:color="auto" w:fill="auto"/>
          </w:tcPr>
          <w:p w:rsidR="00A86038" w:rsidRPr="00034BC2" w:rsidRDefault="00A86038" w:rsidP="0084221B">
            <w:pPr>
              <w:rPr>
                <w:cs/>
                <w:lang w:val="en-IN"/>
              </w:rPr>
            </w:pPr>
          </w:p>
        </w:tc>
        <w:tc>
          <w:tcPr>
            <w:tcW w:w="796" w:type="pct"/>
            <w:shd w:val="clear" w:color="auto" w:fill="auto"/>
          </w:tcPr>
          <w:p w:rsidR="00A86038" w:rsidRPr="00034BC2" w:rsidRDefault="00A86038" w:rsidP="0084221B">
            <w:pPr>
              <w:rPr>
                <w:cs/>
                <w:lang w:val="en-IN"/>
              </w:rPr>
            </w:pPr>
          </w:p>
        </w:tc>
      </w:tr>
      <w:tr w:rsidR="00A86038" w:rsidRPr="00034BC2" w:rsidTr="0084221B">
        <w:trPr>
          <w:cantSplit/>
          <w:tblHeader/>
        </w:trPr>
        <w:tc>
          <w:tcPr>
            <w:tcW w:w="226" w:type="pct"/>
          </w:tcPr>
          <w:p w:rsidR="00A86038" w:rsidRPr="00034BC2"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6</w:t>
            </w:r>
            <w:r w:rsidRPr="00DF6A72">
              <w:rPr>
                <w:lang w:val="en-IN"/>
              </w:rPr>
              <w:t>_0</w:t>
            </w:r>
            <w:r>
              <w:rPr>
                <w:lang w:val="en-IN"/>
              </w:rPr>
              <w:t>5</w:t>
            </w:r>
            <w:r w:rsidRPr="00034BC2">
              <w:rPr>
                <w:lang w:val="en-IN"/>
              </w:rPr>
              <w:t>_mayEndThisCallNow2</w:t>
            </w:r>
          </w:p>
        </w:tc>
        <w:tc>
          <w:tcPr>
            <w:tcW w:w="796" w:type="pct"/>
          </w:tcPr>
          <w:p w:rsidR="00A86038" w:rsidRPr="00034BC2" w:rsidRDefault="00A86038" w:rsidP="00CA27F0">
            <w:pPr>
              <w:rPr>
                <w:lang w:val="en-IN"/>
              </w:rPr>
            </w:pPr>
            <w:r>
              <w:t xml:space="preserve">Those were your messages for now. </w:t>
            </w:r>
            <w:r w:rsidRPr="00034BC2">
              <w:rPr>
                <w:lang w:val="en-IN"/>
              </w:rPr>
              <w:t xml:space="preserve">You may hang up now, or </w:t>
            </w:r>
            <w:r>
              <w:rPr>
                <w:lang w:val="en-IN"/>
              </w:rPr>
              <w:t>hold on</w:t>
            </w:r>
            <w:r w:rsidRPr="00034BC2">
              <w:rPr>
                <w:lang w:val="en-IN"/>
              </w:rPr>
              <w:t xml:space="preserve"> to hear other options.</w:t>
            </w:r>
          </w:p>
        </w:tc>
        <w:tc>
          <w:tcPr>
            <w:tcW w:w="796" w:type="pct"/>
          </w:tcPr>
          <w:p w:rsidR="00A86038" w:rsidRPr="00034BC2" w:rsidRDefault="00A86038" w:rsidP="0084221B">
            <w:pPr>
              <w:rPr>
                <w:cs/>
                <w:lang w:val="en-IN"/>
              </w:rPr>
            </w:pPr>
          </w:p>
        </w:tc>
        <w:tc>
          <w:tcPr>
            <w:tcW w:w="795" w:type="pct"/>
          </w:tcPr>
          <w:p w:rsidR="00A86038" w:rsidRPr="00034BC2" w:rsidRDefault="00A86038" w:rsidP="006500F1">
            <w:pPr>
              <w:rPr>
                <w:cs/>
                <w:lang w:val="en-IN" w:bidi="mr-IN"/>
              </w:rPr>
            </w:pPr>
            <w:r>
              <w:rPr>
                <w:rFonts w:hint="cs"/>
                <w:cs/>
                <w:lang w:val="en-IN" w:bidi="mr-IN"/>
              </w:rPr>
              <w:t xml:space="preserve">तुमचे आत्ताचे संदेश संपले. </w:t>
            </w:r>
            <w:r w:rsidRPr="00034BC2">
              <w:rPr>
                <w:cs/>
                <w:lang w:val="en-IN"/>
              </w:rPr>
              <w:t>वाटल्यास</w:t>
            </w:r>
            <w:r w:rsidRPr="00034BC2">
              <w:rPr>
                <w:lang w:val="en-IN"/>
              </w:rPr>
              <w:t xml:space="preserve">, </w:t>
            </w:r>
            <w:r w:rsidRPr="00034BC2">
              <w:rPr>
                <w:cs/>
                <w:lang w:val="en-IN"/>
              </w:rPr>
              <w:t xml:space="preserve">आता तुम्ही फोन </w:t>
            </w:r>
            <w:r>
              <w:rPr>
                <w:rFonts w:hint="cs"/>
                <w:cs/>
                <w:lang w:val="en-IN" w:bidi="mr-IN"/>
              </w:rPr>
              <w:t xml:space="preserve">ठेवू शकता </w:t>
            </w:r>
            <w:r>
              <w:rPr>
                <w:cs/>
                <w:lang w:val="en-IN" w:bidi="mr-IN"/>
              </w:rPr>
              <w:t>किंवा इतर पर्याय</w:t>
            </w:r>
            <w:r>
              <w:rPr>
                <w:rFonts w:hint="cs"/>
                <w:cs/>
                <w:lang w:val="en-IN" w:bidi="mr-IN"/>
              </w:rPr>
              <w:t xml:space="preserve">ांसाठी </w:t>
            </w:r>
            <w:r w:rsidRPr="00034BC2">
              <w:rPr>
                <w:cs/>
                <w:lang w:val="en-IN" w:bidi="mr-IN"/>
              </w:rPr>
              <w:t>फोन चालू</w:t>
            </w:r>
            <w:r w:rsidR="006500F1" w:rsidRPr="00034BC2">
              <w:rPr>
                <w:cs/>
                <w:lang w:val="en-IN" w:bidi="mr-IN"/>
              </w:rPr>
              <w:t xml:space="preserve"> </w:t>
            </w:r>
            <w:r w:rsidRPr="00034BC2">
              <w:rPr>
                <w:cs/>
                <w:lang w:val="en-IN" w:bidi="mr-IN"/>
              </w:rPr>
              <w:t>ठेवा.</w:t>
            </w:r>
          </w:p>
        </w:tc>
        <w:tc>
          <w:tcPr>
            <w:tcW w:w="796" w:type="pct"/>
          </w:tcPr>
          <w:p w:rsidR="00A86038" w:rsidRPr="00034BC2" w:rsidRDefault="00A86038" w:rsidP="0084221B">
            <w:pPr>
              <w:rPr>
                <w:lang w:val="en-IN"/>
              </w:rPr>
            </w:pPr>
            <w:r w:rsidRPr="00034BC2">
              <w:rPr>
                <w:cs/>
                <w:lang w:val="en-IN"/>
              </w:rPr>
              <w:t xml:space="preserve">अब अगर आप चाहें </w:t>
            </w:r>
            <w:r w:rsidRPr="00034BC2">
              <w:rPr>
                <w:lang w:val="en-IN"/>
              </w:rPr>
              <w:t xml:space="preserve">, </w:t>
            </w:r>
            <w:r w:rsidRPr="00034BC2">
              <w:rPr>
                <w:cs/>
                <w:lang w:val="en-IN"/>
              </w:rPr>
              <w:t xml:space="preserve">तो फोन रख सकते हैं </w:t>
            </w:r>
            <w:r w:rsidRPr="00034BC2">
              <w:rPr>
                <w:cs/>
                <w:lang w:val="en-IN" w:bidi="mr-IN"/>
              </w:rPr>
              <w:t>या अन्य पर्याय सुनने के लिए फोन चालू रखिये</w:t>
            </w:r>
            <w:r w:rsidRPr="00034BC2">
              <w:rPr>
                <w:lang w:val="en-IN"/>
              </w:rPr>
              <w:t>|</w:t>
            </w:r>
          </w:p>
        </w:tc>
        <w:tc>
          <w:tcPr>
            <w:tcW w:w="796" w:type="pct"/>
          </w:tcPr>
          <w:p w:rsidR="00A86038" w:rsidRPr="00034BC2" w:rsidRDefault="00A86038" w:rsidP="0084221B">
            <w:pPr>
              <w:rPr>
                <w:cs/>
                <w:lang w:val="en-IN"/>
              </w:rPr>
            </w:pPr>
          </w:p>
        </w:tc>
      </w:tr>
      <w:tr w:rsidR="00A86038" w:rsidRPr="00034BC2" w:rsidTr="0084221B">
        <w:trPr>
          <w:cantSplit/>
          <w:tblHeader/>
        </w:trPr>
        <w:tc>
          <w:tcPr>
            <w:tcW w:w="226" w:type="pct"/>
          </w:tcPr>
          <w:p w:rsidR="00A86038" w:rsidRPr="00034BC2" w:rsidRDefault="00A86038" w:rsidP="0084221B">
            <w:pPr>
              <w:rPr>
                <w:lang w:val="en-IN"/>
              </w:rPr>
            </w:pPr>
          </w:p>
        </w:tc>
        <w:tc>
          <w:tcPr>
            <w:tcW w:w="795" w:type="pct"/>
          </w:tcPr>
          <w:p w:rsidR="00A86038" w:rsidRPr="00034BC2" w:rsidRDefault="000357E2" w:rsidP="00CA116A">
            <w:pPr>
              <w:rPr>
                <w:lang w:val="en-IN"/>
              </w:rPr>
            </w:pPr>
            <w:r>
              <w:rPr>
                <w:lang w:bidi="mr-IN"/>
              </w:rPr>
              <w:t>musicEnd-note</w:t>
            </w:r>
          </w:p>
        </w:tc>
        <w:tc>
          <w:tcPr>
            <w:tcW w:w="796" w:type="pct"/>
          </w:tcPr>
          <w:p w:rsidR="00A86038" w:rsidRPr="00DF6A72" w:rsidRDefault="00A86038" w:rsidP="0084221B">
            <w:pPr>
              <w:rPr>
                <w:lang w:val="en-IN"/>
              </w:rPr>
            </w:pPr>
            <w:r w:rsidRPr="00DF6A72">
              <w:rPr>
                <w:lang w:val="en-IN"/>
              </w:rPr>
              <w:t>{</w:t>
            </w:r>
            <w:r w:rsidRPr="00DF6A72">
              <w:rPr>
                <w:i/>
                <w:lang w:val="en-IN"/>
              </w:rPr>
              <w:t>End-note music</w:t>
            </w:r>
            <w:r w:rsidRPr="00DF6A72">
              <w:rPr>
                <w:lang w:val="en-IN"/>
              </w:rPr>
              <w:t>}</w:t>
            </w:r>
          </w:p>
        </w:tc>
        <w:tc>
          <w:tcPr>
            <w:tcW w:w="796" w:type="pct"/>
          </w:tcPr>
          <w:p w:rsidR="00A86038" w:rsidRPr="00DF6A72" w:rsidRDefault="00A86038" w:rsidP="0084221B">
            <w:pPr>
              <w:rPr>
                <w:lang w:val="en-IN"/>
              </w:rPr>
            </w:pPr>
            <w:r w:rsidRPr="00DF6A72">
              <w:rPr>
                <w:lang w:val="en-IN"/>
              </w:rPr>
              <w:t xml:space="preserve">Earcon – Short Music indicator played. Then </w:t>
            </w:r>
          </w:p>
          <w:p w:rsidR="00A86038" w:rsidRDefault="00A86038" w:rsidP="00186C97">
            <w:pPr>
              <w:ind w:left="-3"/>
              <w:rPr>
                <w:lang w:val="en-IN"/>
              </w:rPr>
            </w:pPr>
            <w:r>
              <w:rPr>
                <w:lang w:val="en-IN"/>
              </w:rPr>
              <w:t>I</w:t>
            </w:r>
            <w:r w:rsidRPr="00E63069">
              <w:rPr>
                <w:lang w:val="en-IN"/>
              </w:rPr>
              <w:t>f there are OTC Advice messages for patient</w:t>
            </w:r>
          </w:p>
          <w:p w:rsidR="00A86038" w:rsidRPr="00E63069" w:rsidRDefault="00A86038" w:rsidP="00186C97">
            <w:pPr>
              <w:ind w:left="281"/>
              <w:rPr>
                <w:lang w:val="en-IN"/>
              </w:rPr>
            </w:pPr>
            <w:r w:rsidRPr="00E63069">
              <w:rPr>
                <w:lang w:val="en-IN"/>
              </w:rPr>
              <w:t>go to</w:t>
            </w:r>
            <w:r>
              <w:rPr>
                <w:lang w:val="en-IN"/>
              </w:rPr>
              <w:t xml:space="preserve"> use case 10</w:t>
            </w:r>
            <w:r w:rsidRPr="00E63069">
              <w:rPr>
                <w:lang w:val="en-IN"/>
              </w:rPr>
              <w:t xml:space="preserve"> block 4</w:t>
            </w:r>
          </w:p>
          <w:p w:rsidR="00A86038" w:rsidRDefault="00A86038" w:rsidP="00186C97">
            <w:pPr>
              <w:ind w:left="-3"/>
              <w:rPr>
                <w:lang w:val="en-IN"/>
              </w:rPr>
            </w:pPr>
            <w:r w:rsidRPr="00E63069">
              <w:rPr>
                <w:lang w:val="en-IN"/>
              </w:rPr>
              <w:t xml:space="preserve">Else </w:t>
            </w:r>
          </w:p>
          <w:p w:rsidR="00A86038" w:rsidRPr="00DF6A72" w:rsidRDefault="00A86038" w:rsidP="00186C97">
            <w:pPr>
              <w:ind w:left="281"/>
              <w:rPr>
                <w:lang w:val="en-IN"/>
              </w:rPr>
            </w:pPr>
            <w:r w:rsidRPr="00E63069">
              <w:rPr>
                <w:lang w:val="en-IN"/>
              </w:rPr>
              <w:t>go to</w:t>
            </w:r>
            <w:r>
              <w:rPr>
                <w:lang w:val="en-IN"/>
              </w:rPr>
              <w:t xml:space="preserve"> use case 10 </w:t>
            </w:r>
            <w:r w:rsidRPr="00E63069">
              <w:rPr>
                <w:lang w:val="en-IN"/>
              </w:rPr>
              <w:t>block 5</w:t>
            </w:r>
          </w:p>
        </w:tc>
        <w:tc>
          <w:tcPr>
            <w:tcW w:w="795" w:type="pct"/>
          </w:tcPr>
          <w:p w:rsidR="00A86038" w:rsidRPr="00034BC2" w:rsidRDefault="00A86038" w:rsidP="0084221B">
            <w:pPr>
              <w:rPr>
                <w:lang w:val="en-IN"/>
              </w:rPr>
            </w:pPr>
          </w:p>
        </w:tc>
        <w:tc>
          <w:tcPr>
            <w:tcW w:w="796" w:type="pct"/>
          </w:tcPr>
          <w:p w:rsidR="00A86038" w:rsidRPr="00034BC2" w:rsidRDefault="00A86038" w:rsidP="0084221B">
            <w:pPr>
              <w:rPr>
                <w:lang w:val="en-IN"/>
              </w:rPr>
            </w:pPr>
          </w:p>
        </w:tc>
        <w:tc>
          <w:tcPr>
            <w:tcW w:w="796" w:type="pct"/>
          </w:tcPr>
          <w:p w:rsidR="00A86038" w:rsidRPr="00034BC2" w:rsidRDefault="00A86038" w:rsidP="0084221B">
            <w:pPr>
              <w:rPr>
                <w:lang w:val="en-IN"/>
              </w:rPr>
            </w:pPr>
          </w:p>
        </w:tc>
      </w:tr>
      <w:tr w:rsidR="00A86038" w:rsidRPr="00034BC2" w:rsidTr="00953D1C">
        <w:trPr>
          <w:cantSplit/>
          <w:tblHeader/>
        </w:trPr>
        <w:tc>
          <w:tcPr>
            <w:tcW w:w="226" w:type="pct"/>
            <w:shd w:val="clear" w:color="auto" w:fill="BFBFBF" w:themeFill="background1" w:themeFillShade="BF"/>
          </w:tcPr>
          <w:p w:rsidR="00A86038" w:rsidRDefault="00A86038" w:rsidP="003B7CD1">
            <w:pPr>
              <w:rPr>
                <w:lang w:val="en-IN"/>
              </w:rPr>
            </w:pPr>
          </w:p>
        </w:tc>
        <w:tc>
          <w:tcPr>
            <w:tcW w:w="795" w:type="pct"/>
            <w:shd w:val="clear" w:color="auto" w:fill="BFBFBF" w:themeFill="background1" w:themeFillShade="BF"/>
          </w:tcPr>
          <w:p w:rsidR="00A86038" w:rsidRPr="00034BC2" w:rsidRDefault="00A86038" w:rsidP="000C43FB">
            <w:pPr>
              <w:rPr>
                <w:lang w:val="en-IN"/>
              </w:rPr>
            </w:pPr>
          </w:p>
        </w:tc>
        <w:tc>
          <w:tcPr>
            <w:tcW w:w="796" w:type="pct"/>
            <w:shd w:val="clear" w:color="auto" w:fill="BFBFBF" w:themeFill="background1" w:themeFillShade="BF"/>
          </w:tcPr>
          <w:p w:rsidR="00A86038" w:rsidRDefault="00A86038" w:rsidP="003B7CD1">
            <w:pPr>
              <w:rPr>
                <w:lang w:val="en-IN"/>
              </w:rPr>
            </w:pPr>
          </w:p>
        </w:tc>
        <w:tc>
          <w:tcPr>
            <w:tcW w:w="796" w:type="pct"/>
            <w:shd w:val="clear" w:color="auto" w:fill="BFBFBF" w:themeFill="background1" w:themeFillShade="BF"/>
          </w:tcPr>
          <w:p w:rsidR="00A86038" w:rsidRPr="00034BC2" w:rsidRDefault="00A86038" w:rsidP="003B7CD1">
            <w:pPr>
              <w:rPr>
                <w:lang w:val="en-IN"/>
              </w:rPr>
            </w:pPr>
          </w:p>
        </w:tc>
        <w:tc>
          <w:tcPr>
            <w:tcW w:w="795"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r>
              <w:rPr>
                <w:lang w:val="en-IN"/>
              </w:rPr>
              <w:t>7</w:t>
            </w: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1</w:t>
            </w:r>
            <w:r w:rsidR="000357E2">
              <w:rPr>
                <w:lang w:val="en-IN"/>
              </w:rPr>
              <w:t>_your</w:t>
            </w:r>
          </w:p>
        </w:tc>
        <w:tc>
          <w:tcPr>
            <w:tcW w:w="796" w:type="pct"/>
          </w:tcPr>
          <w:p w:rsidR="00A86038" w:rsidRDefault="00A86038" w:rsidP="00FC56EB">
            <w:pPr>
              <w:rPr>
                <w:lang w:val="en-IN"/>
              </w:rPr>
            </w:pPr>
            <w:r>
              <w:t>Y</w:t>
            </w:r>
            <w:r>
              <w:rPr>
                <w:lang w:val="en-IN"/>
              </w:rPr>
              <w:t>our ...</w:t>
            </w:r>
          </w:p>
        </w:tc>
        <w:tc>
          <w:tcPr>
            <w:tcW w:w="796" w:type="pct"/>
          </w:tcPr>
          <w:p w:rsidR="00A86038" w:rsidRPr="00034BC2" w:rsidRDefault="00A86038" w:rsidP="003B7CD1">
            <w:pPr>
              <w:rPr>
                <w:lang w:val="en-IN"/>
              </w:rPr>
            </w:pPr>
          </w:p>
        </w:tc>
        <w:tc>
          <w:tcPr>
            <w:tcW w:w="795" w:type="pct"/>
          </w:tcPr>
          <w:p w:rsidR="00A86038" w:rsidRPr="00034BC2" w:rsidRDefault="00A86038" w:rsidP="007C66BD">
            <w:pPr>
              <w:rPr>
                <w:cs/>
                <w:lang w:val="en-IN" w:bidi="mr-IN"/>
              </w:rPr>
            </w:pPr>
            <w:r>
              <w:rPr>
                <w:rFonts w:hint="cs"/>
                <w:cs/>
                <w:lang w:val="en-IN" w:bidi="mr-IN"/>
              </w:rPr>
              <w:t xml:space="preserve">तुमच्या </w:t>
            </w:r>
            <w:r>
              <w:rPr>
                <w:lang w:val="en-IN" w:bidi="mr-IN"/>
              </w:rPr>
              <w:t>...</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2</w:t>
            </w:r>
            <w:r w:rsidR="000357E2">
              <w:rPr>
                <w:lang w:val="en-IN"/>
              </w:rPr>
              <w:t>_doseTime_Of</w:t>
            </w:r>
          </w:p>
        </w:tc>
        <w:tc>
          <w:tcPr>
            <w:tcW w:w="796" w:type="pct"/>
          </w:tcPr>
          <w:p w:rsidR="00A86038" w:rsidRPr="00034BC2" w:rsidRDefault="00A86038" w:rsidP="00645D0E">
            <w:pPr>
              <w:rPr>
                <w:lang w:val="en-IN"/>
              </w:rPr>
            </w:pPr>
            <w:r>
              <w:rPr>
                <w:lang w:val="en-IN"/>
              </w:rPr>
              <w:t xml:space="preserve">... </w:t>
            </w:r>
            <w:r w:rsidRPr="00953D1C">
              <w:rPr>
                <w:lang w:val="en-IN"/>
              </w:rPr>
              <w:t>{</w:t>
            </w:r>
            <w:r>
              <w:rPr>
                <w:lang w:val="en-IN"/>
              </w:rPr>
              <w:t xml:space="preserve">yesterday’s / </w:t>
            </w:r>
            <w:r>
              <w:t>morning/ afternoon/ evening</w:t>
            </w:r>
            <w:r w:rsidRPr="00953D1C">
              <w:rPr>
                <w:lang w:val="en-IN"/>
              </w:rPr>
              <w:t xml:space="preserve"> </w:t>
            </w:r>
            <w:r>
              <w:rPr>
                <w:lang w:val="en-IN"/>
              </w:rPr>
              <w:t>/ last night</w:t>
            </w:r>
            <w:r w:rsidRPr="00953D1C">
              <w:rPr>
                <w:lang w:val="en-IN"/>
              </w:rPr>
              <w:t>}</w:t>
            </w:r>
            <w:r>
              <w:rPr>
                <w:lang w:val="en-IN"/>
              </w:rPr>
              <w:t xml:space="preserve"> ...</w:t>
            </w:r>
          </w:p>
        </w:tc>
        <w:tc>
          <w:tcPr>
            <w:tcW w:w="796" w:type="pct"/>
          </w:tcPr>
          <w:p w:rsidR="00A86038" w:rsidRDefault="00A86038" w:rsidP="0084221B">
            <w:pPr>
              <w:rPr>
                <w:lang w:val="en-IN"/>
              </w:rPr>
            </w:pPr>
          </w:p>
        </w:tc>
        <w:tc>
          <w:tcPr>
            <w:tcW w:w="795" w:type="pct"/>
          </w:tcPr>
          <w:p w:rsidR="00A86038" w:rsidRDefault="00A86038" w:rsidP="005D6E31">
            <w:pPr>
              <w:rPr>
                <w:cs/>
                <w:lang w:val="en-IN" w:bidi="mr-IN"/>
              </w:rPr>
            </w:pPr>
            <w:r>
              <w:rPr>
                <w:lang w:val="en-IN" w:bidi="mr-IN"/>
              </w:rPr>
              <w:t xml:space="preserve">... </w:t>
            </w:r>
            <w:r>
              <w:rPr>
                <w:rFonts w:hint="cs"/>
                <w:cs/>
                <w:lang w:val="en-IN" w:bidi="mr-IN"/>
              </w:rPr>
              <w:t xml:space="preserve">{कालच्या </w:t>
            </w:r>
            <w:r>
              <w:rPr>
                <w:lang w:bidi="mr-IN"/>
              </w:rPr>
              <w:t xml:space="preserve">/ </w:t>
            </w:r>
            <w:r>
              <w:rPr>
                <w:rFonts w:hint="cs"/>
                <w:cs/>
                <w:lang w:val="en-IN" w:bidi="mr-IN"/>
              </w:rPr>
              <w:t xml:space="preserve">सकाळच्या </w:t>
            </w:r>
            <w:r>
              <w:rPr>
                <w:lang w:bidi="mr-IN"/>
              </w:rPr>
              <w:t>/</w:t>
            </w:r>
            <w:r>
              <w:rPr>
                <w:rFonts w:hint="cs"/>
                <w:cs/>
                <w:lang w:val="en-IN" w:bidi="mr-IN"/>
              </w:rPr>
              <w:t xml:space="preserve"> दुपारच्या </w:t>
            </w:r>
            <w:r>
              <w:rPr>
                <w:lang w:bidi="mr-IN"/>
              </w:rPr>
              <w:t xml:space="preserve">/ </w:t>
            </w:r>
            <w:r>
              <w:rPr>
                <w:rFonts w:hint="cs"/>
                <w:cs/>
                <w:lang w:val="en-IN" w:bidi="mr-IN"/>
              </w:rPr>
              <w:t xml:space="preserve">संध्याकाळच्या </w:t>
            </w:r>
            <w:r>
              <w:rPr>
                <w:lang w:bidi="mr-IN"/>
              </w:rPr>
              <w:t>/</w:t>
            </w:r>
            <w:r>
              <w:rPr>
                <w:rFonts w:hint="cs"/>
                <w:cs/>
                <w:lang w:bidi="mr-IN"/>
              </w:rPr>
              <w:t xml:space="preserve"> </w:t>
            </w:r>
            <w:r>
              <w:rPr>
                <w:rFonts w:hint="cs"/>
                <w:cs/>
                <w:lang w:val="en-IN" w:bidi="mr-IN"/>
              </w:rPr>
              <w:t xml:space="preserve">काल रात्रीच्या} </w:t>
            </w:r>
            <w:r>
              <w:rPr>
                <w:lang w:val="en-IN" w:bidi="mr-IN"/>
              </w:rPr>
              <w:t>...</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3</w:t>
            </w:r>
            <w:r w:rsidR="000357E2">
              <w:rPr>
                <w:lang w:val="en-IN"/>
              </w:rPr>
              <w:t>_dose</w:t>
            </w:r>
            <w:r w:rsidR="00CA116A">
              <w:rPr>
                <w:lang w:val="en-IN"/>
              </w:rPr>
              <w:t>Not</w:t>
            </w:r>
            <w:r w:rsidR="000357E2">
              <w:rPr>
                <w:lang w:val="en-IN"/>
              </w:rPr>
              <w:t>Recorded</w:t>
            </w:r>
          </w:p>
        </w:tc>
        <w:tc>
          <w:tcPr>
            <w:tcW w:w="796" w:type="pct"/>
          </w:tcPr>
          <w:p w:rsidR="00A86038" w:rsidRPr="00034BC2" w:rsidRDefault="00A86038" w:rsidP="00186C97">
            <w:pPr>
              <w:rPr>
                <w:lang w:val="en-IN" w:bidi="mr-IN"/>
              </w:rPr>
            </w:pPr>
            <w:r>
              <w:rPr>
                <w:lang w:val="en-IN"/>
              </w:rPr>
              <w:t>... dose has not been recorded in TAMA.</w:t>
            </w:r>
          </w:p>
        </w:tc>
        <w:tc>
          <w:tcPr>
            <w:tcW w:w="796" w:type="pct"/>
          </w:tcPr>
          <w:p w:rsidR="00A86038" w:rsidRDefault="00A86038" w:rsidP="0084221B">
            <w:pPr>
              <w:rPr>
                <w:lang w:val="en-IN"/>
              </w:rPr>
            </w:pPr>
          </w:p>
        </w:tc>
        <w:tc>
          <w:tcPr>
            <w:tcW w:w="795" w:type="pct"/>
          </w:tcPr>
          <w:p w:rsidR="00A86038" w:rsidRDefault="00A86038" w:rsidP="00DD013E">
            <w:pPr>
              <w:rPr>
                <w:cs/>
                <w:lang w:val="en-IN" w:bidi="mr-IN"/>
              </w:rPr>
            </w:pPr>
            <w:r>
              <w:rPr>
                <w:lang w:val="en-IN" w:bidi="mr-IN"/>
              </w:rPr>
              <w:t xml:space="preserve">... </w:t>
            </w:r>
            <w:r>
              <w:rPr>
                <w:rFonts w:hint="cs"/>
                <w:cs/>
                <w:lang w:val="en-IN" w:bidi="mr-IN"/>
              </w:rPr>
              <w:t>डोसची नोंद टामाम</w:t>
            </w:r>
            <w:r w:rsidR="00DD013E">
              <w:rPr>
                <w:rFonts w:hint="cs"/>
                <w:cs/>
                <w:lang w:val="en-IN" w:bidi="mr-IN"/>
              </w:rPr>
              <w:t>ध्ये</w:t>
            </w:r>
            <w:r>
              <w:rPr>
                <w:rFonts w:hint="cs"/>
                <w:cs/>
                <w:lang w:val="en-IN" w:bidi="mr-IN"/>
              </w:rPr>
              <w:t xml:space="preserve"> झाली नाहीये.</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A86038" w:rsidP="00CA116A">
            <w:pPr>
              <w:rPr>
                <w:lang w:val="en-IN"/>
              </w:rPr>
            </w:pPr>
            <w:r w:rsidRPr="00DF6A72">
              <w:rPr>
                <w:lang w:val="en-IN"/>
              </w:rPr>
              <w:t>001_0</w:t>
            </w:r>
            <w:r>
              <w:rPr>
                <w:lang w:val="en-IN"/>
              </w:rPr>
              <w:t>7</w:t>
            </w:r>
            <w:r w:rsidRPr="00DF6A72">
              <w:rPr>
                <w:lang w:val="en-IN"/>
              </w:rPr>
              <w:t>_0</w:t>
            </w:r>
            <w:r>
              <w:rPr>
                <w:lang w:val="en-IN"/>
              </w:rPr>
              <w:t>4</w:t>
            </w:r>
            <w:r w:rsidR="000357E2">
              <w:rPr>
                <w:lang w:val="en-IN"/>
              </w:rPr>
              <w:t>_doseTime_</w:t>
            </w:r>
            <w:r w:rsidR="00CA116A">
              <w:rPr>
                <w:lang w:val="en-IN"/>
              </w:rPr>
              <w:t>At</w:t>
            </w:r>
          </w:p>
        </w:tc>
        <w:tc>
          <w:tcPr>
            <w:tcW w:w="796" w:type="pct"/>
          </w:tcPr>
          <w:p w:rsidR="00A86038" w:rsidRPr="00034BC2" w:rsidRDefault="00A86038" w:rsidP="00645D0E">
            <w:pPr>
              <w:rPr>
                <w:lang w:val="en-IN"/>
              </w:rPr>
            </w:pPr>
            <w:r w:rsidRPr="00953D1C">
              <w:rPr>
                <w:lang w:val="en-IN"/>
              </w:rPr>
              <w:t>{</w:t>
            </w:r>
            <w:r>
              <w:rPr>
                <w:lang w:val="en-IN"/>
              </w:rPr>
              <w:t xml:space="preserve">Yesterday / In the </w:t>
            </w:r>
            <w:r>
              <w:t xml:space="preserve">morning/ </w:t>
            </w:r>
            <w:r>
              <w:rPr>
                <w:lang w:val="en-IN"/>
              </w:rPr>
              <w:t xml:space="preserve">In the </w:t>
            </w:r>
            <w:r>
              <w:t xml:space="preserve">afternoon/ </w:t>
            </w:r>
            <w:r>
              <w:rPr>
                <w:lang w:val="en-IN"/>
              </w:rPr>
              <w:t xml:space="preserve">In the </w:t>
            </w:r>
            <w:r>
              <w:t>evening</w:t>
            </w:r>
            <w:r w:rsidRPr="00953D1C">
              <w:rPr>
                <w:lang w:val="en-IN"/>
              </w:rPr>
              <w:t xml:space="preserve"> </w:t>
            </w:r>
            <w:r>
              <w:rPr>
                <w:lang w:val="en-IN"/>
              </w:rPr>
              <w:t>/ Last night</w:t>
            </w:r>
            <w:r w:rsidRPr="00953D1C">
              <w:rPr>
                <w:lang w:val="en-IN"/>
              </w:rPr>
              <w:t>}</w:t>
            </w:r>
            <w:r>
              <w:rPr>
                <w:lang w:val="en-IN"/>
              </w:rPr>
              <w:t>, ...</w:t>
            </w:r>
          </w:p>
        </w:tc>
        <w:tc>
          <w:tcPr>
            <w:tcW w:w="796" w:type="pct"/>
          </w:tcPr>
          <w:p w:rsidR="00A86038" w:rsidRDefault="00A86038" w:rsidP="003B7CD1">
            <w:pPr>
              <w:rPr>
                <w:lang w:val="en-IN"/>
              </w:rPr>
            </w:pPr>
          </w:p>
        </w:tc>
        <w:tc>
          <w:tcPr>
            <w:tcW w:w="795" w:type="pct"/>
          </w:tcPr>
          <w:p w:rsidR="00A86038" w:rsidRDefault="00A86038" w:rsidP="0004103B">
            <w:pPr>
              <w:rPr>
                <w:cs/>
                <w:lang w:val="en-IN" w:bidi="mr-IN"/>
              </w:rPr>
            </w:pPr>
            <w:r>
              <w:rPr>
                <w:rFonts w:hint="cs"/>
                <w:cs/>
                <w:lang w:val="en-IN" w:bidi="mr-IN"/>
              </w:rPr>
              <w:t>{काल</w:t>
            </w:r>
            <w:r>
              <w:rPr>
                <w:lang w:bidi="mr-IN"/>
              </w:rPr>
              <w:t xml:space="preserve"> / </w:t>
            </w:r>
            <w:r>
              <w:rPr>
                <w:rFonts w:hint="cs"/>
                <w:cs/>
                <w:lang w:val="en-IN" w:bidi="mr-IN"/>
              </w:rPr>
              <w:t xml:space="preserve">सकाळी </w:t>
            </w:r>
            <w:r>
              <w:rPr>
                <w:lang w:bidi="mr-IN"/>
              </w:rPr>
              <w:t>/</w:t>
            </w:r>
            <w:r>
              <w:rPr>
                <w:rFonts w:hint="cs"/>
                <w:cs/>
                <w:lang w:bidi="mr-IN"/>
              </w:rPr>
              <w:t xml:space="preserve"> </w:t>
            </w:r>
            <w:r>
              <w:rPr>
                <w:rFonts w:hint="cs"/>
                <w:cs/>
                <w:lang w:val="en-IN" w:bidi="mr-IN"/>
              </w:rPr>
              <w:t xml:space="preserve">दुपारी </w:t>
            </w:r>
            <w:r>
              <w:rPr>
                <w:lang w:bidi="mr-IN"/>
              </w:rPr>
              <w:t xml:space="preserve">/ </w:t>
            </w:r>
            <w:r>
              <w:rPr>
                <w:rFonts w:hint="cs"/>
                <w:cs/>
                <w:lang w:val="en-IN" w:bidi="mr-IN"/>
              </w:rPr>
              <w:t xml:space="preserve">संध्याकाळी </w:t>
            </w:r>
            <w:r>
              <w:rPr>
                <w:lang w:bidi="mr-IN"/>
              </w:rPr>
              <w:t>/</w:t>
            </w:r>
            <w:r>
              <w:rPr>
                <w:rFonts w:hint="cs"/>
                <w:cs/>
                <w:lang w:bidi="mr-IN"/>
              </w:rPr>
              <w:t xml:space="preserve"> </w:t>
            </w:r>
            <w:r>
              <w:rPr>
                <w:rFonts w:hint="cs"/>
                <w:cs/>
                <w:lang w:val="en-IN" w:bidi="mr-IN"/>
              </w:rPr>
              <w:t>काल रात्री}</w:t>
            </w:r>
            <w:r>
              <w:rPr>
                <w:lang w:val="en-IN" w:bidi="mr-IN"/>
              </w:rPr>
              <w:t>...</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5</w:t>
            </w:r>
            <w:r w:rsidR="000357E2">
              <w:rPr>
                <w:lang w:val="en-IN"/>
              </w:rPr>
              <w:t>_supposedToTake</w:t>
            </w:r>
          </w:p>
        </w:tc>
        <w:tc>
          <w:tcPr>
            <w:tcW w:w="796" w:type="pct"/>
          </w:tcPr>
          <w:p w:rsidR="00A86038" w:rsidRPr="00034BC2" w:rsidRDefault="00A86038" w:rsidP="009C5AAC">
            <w:pPr>
              <w:rPr>
                <w:lang w:val="en-IN"/>
              </w:rPr>
            </w:pPr>
            <w:r>
              <w:rPr>
                <w:lang w:val="en-IN"/>
              </w:rPr>
              <w:t>... you were supposed to take ...</w:t>
            </w:r>
          </w:p>
        </w:tc>
        <w:tc>
          <w:tcPr>
            <w:tcW w:w="796" w:type="pct"/>
          </w:tcPr>
          <w:p w:rsidR="00A86038" w:rsidRDefault="00A86038" w:rsidP="003B7CD1">
            <w:pPr>
              <w:rPr>
                <w:lang w:val="en-IN"/>
              </w:rPr>
            </w:pPr>
          </w:p>
        </w:tc>
        <w:tc>
          <w:tcPr>
            <w:tcW w:w="795" w:type="pct"/>
          </w:tcPr>
          <w:p w:rsidR="00A86038" w:rsidRDefault="00A86038" w:rsidP="00100DC3">
            <w:pPr>
              <w:rPr>
                <w:cs/>
                <w:lang w:val="en-IN" w:bidi="mr-IN"/>
              </w:rPr>
            </w:pPr>
            <w:r>
              <w:rPr>
                <w:lang w:val="en-IN" w:bidi="mr-IN"/>
              </w:rPr>
              <w:t xml:space="preserve">... </w:t>
            </w:r>
            <w:r w:rsidR="00100DC3">
              <w:rPr>
                <w:rFonts w:hint="cs"/>
                <w:cs/>
                <w:lang w:val="en-IN" w:bidi="mr-IN"/>
              </w:rPr>
              <w:t xml:space="preserve">तुम्ही </w:t>
            </w:r>
            <w:r w:rsidR="00100DC3">
              <w:rPr>
                <w:lang w:val="en-IN" w:bidi="mr-IN"/>
              </w:rPr>
              <w:t>ART</w:t>
            </w:r>
            <w:r w:rsidR="00100DC3">
              <w:rPr>
                <w:rFonts w:hint="cs"/>
                <w:cs/>
                <w:lang w:val="en-IN" w:bidi="mr-IN"/>
              </w:rPr>
              <w:t>च्या</w:t>
            </w:r>
            <w:r w:rsidR="00100DC3" w:rsidRPr="00694D76">
              <w:rPr>
                <w:rFonts w:hint="cs"/>
                <w:highlight w:val="yellow"/>
                <w:cs/>
                <w:lang w:val="en-IN" w:bidi="mr-IN"/>
              </w:rPr>
              <w:t xml:space="preserve"> बाटलीत</w:t>
            </w:r>
            <w:r w:rsidR="00100DC3">
              <w:rPr>
                <w:rFonts w:hint="cs"/>
                <w:cs/>
                <w:lang w:val="en-IN" w:bidi="mr-IN"/>
              </w:rPr>
              <w:t>ून</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0357E2" w:rsidP="000C43FB">
            <w:pPr>
              <w:rPr>
                <w:lang w:val="en-IN"/>
              </w:rPr>
            </w:pPr>
            <w:r w:rsidRPr="00DF6A72">
              <w:rPr>
                <w:lang w:val="en-IN"/>
              </w:rPr>
              <w:t>001</w:t>
            </w:r>
            <w:r>
              <w:rPr>
                <w:lang w:val="en-IN"/>
              </w:rPr>
              <w:t>_07</w:t>
            </w:r>
            <w:r w:rsidRPr="00DF6A72">
              <w:rPr>
                <w:lang w:val="en-IN"/>
              </w:rPr>
              <w:t>_0</w:t>
            </w:r>
            <w:r>
              <w:rPr>
                <w:lang w:val="en-IN"/>
              </w:rPr>
              <w:t>6_lastDoseNames</w:t>
            </w:r>
          </w:p>
        </w:tc>
        <w:tc>
          <w:tcPr>
            <w:tcW w:w="796" w:type="pct"/>
          </w:tcPr>
          <w:p w:rsidR="00A86038" w:rsidRPr="00034BC2" w:rsidRDefault="00A86038" w:rsidP="009C5AAC">
            <w:pPr>
              <w:rPr>
                <w:lang w:val="en-IN"/>
              </w:rPr>
            </w:pPr>
            <w:r>
              <w:rPr>
                <w:lang w:val="en-IN"/>
              </w:rPr>
              <w:t>... {last dose names}.</w:t>
            </w:r>
          </w:p>
        </w:tc>
        <w:tc>
          <w:tcPr>
            <w:tcW w:w="796" w:type="pct"/>
          </w:tcPr>
          <w:p w:rsidR="00A86038" w:rsidRDefault="00A86038" w:rsidP="003B7CD1">
            <w:pPr>
              <w:rPr>
                <w:lang w:val="en-IN"/>
              </w:rPr>
            </w:pPr>
          </w:p>
        </w:tc>
        <w:tc>
          <w:tcPr>
            <w:tcW w:w="795" w:type="pct"/>
          </w:tcPr>
          <w:p w:rsidR="00A86038" w:rsidRDefault="00A86038" w:rsidP="004677E0">
            <w:pPr>
              <w:rPr>
                <w:cs/>
                <w:lang w:val="en-IN" w:bidi="mr-IN"/>
              </w:rPr>
            </w:pPr>
            <w:r>
              <w:rPr>
                <w:lang w:val="en-IN"/>
              </w:rPr>
              <w:t>... {last dose names}</w:t>
            </w:r>
            <w:r>
              <w:rPr>
                <w:rFonts w:hint="cs"/>
                <w:cs/>
                <w:lang w:val="en-IN" w:bidi="mr-IN"/>
              </w:rPr>
              <w:t xml:space="preserve"> ...</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7</w:t>
            </w:r>
            <w:r w:rsidR="000357E2">
              <w:rPr>
                <w:lang w:val="en-IN"/>
              </w:rPr>
              <w:t>_fromTheBottle</w:t>
            </w:r>
          </w:p>
        </w:tc>
        <w:tc>
          <w:tcPr>
            <w:tcW w:w="796" w:type="pct"/>
          </w:tcPr>
          <w:p w:rsidR="00A86038" w:rsidRPr="00563009" w:rsidRDefault="00A86038" w:rsidP="009C5AAC">
            <w:pPr>
              <w:rPr>
                <w:lang w:bidi="mr-IN"/>
              </w:rPr>
            </w:pPr>
            <w:r>
              <w:rPr>
                <w:lang w:bidi="mr-IN"/>
              </w:rPr>
              <w:t xml:space="preserve">from the bottle. </w:t>
            </w:r>
          </w:p>
        </w:tc>
        <w:tc>
          <w:tcPr>
            <w:tcW w:w="796" w:type="pct"/>
          </w:tcPr>
          <w:p w:rsidR="00A86038" w:rsidRDefault="00A86038" w:rsidP="003B7CD1">
            <w:pPr>
              <w:rPr>
                <w:lang w:val="en-IN"/>
              </w:rPr>
            </w:pPr>
          </w:p>
        </w:tc>
        <w:tc>
          <w:tcPr>
            <w:tcW w:w="795" w:type="pct"/>
          </w:tcPr>
          <w:p w:rsidR="00A86038" w:rsidRDefault="00A86038" w:rsidP="00DD013E">
            <w:pPr>
              <w:rPr>
                <w:lang w:val="en-IN" w:bidi="mr-IN"/>
              </w:rPr>
            </w:pPr>
            <w:r>
              <w:rPr>
                <w:rFonts w:hint="cs"/>
                <w:cs/>
                <w:lang w:val="en-IN" w:bidi="mr-IN"/>
              </w:rPr>
              <w:t xml:space="preserve">... </w:t>
            </w:r>
            <w:r w:rsidR="00100DC3">
              <w:rPr>
                <w:rFonts w:hint="cs"/>
                <w:cs/>
                <w:lang w:val="en-IN" w:bidi="mr-IN"/>
              </w:rPr>
              <w:t xml:space="preserve">चा डोस घ्यायचा </w:t>
            </w:r>
            <w:r>
              <w:rPr>
                <w:rFonts w:hint="cs"/>
                <w:cs/>
                <w:lang w:val="en-IN" w:bidi="mr-IN"/>
              </w:rPr>
              <w:t>हो</w:t>
            </w:r>
            <w:r w:rsidR="000C0433">
              <w:rPr>
                <w:rFonts w:hint="cs"/>
                <w:cs/>
                <w:lang w:val="en-IN" w:bidi="mr-IN"/>
              </w:rPr>
              <w:t>ता.</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A86038" w:rsidP="00A93F85">
            <w:pPr>
              <w:rPr>
                <w:lang w:val="en-IN"/>
              </w:rPr>
            </w:pPr>
            <w:r w:rsidRPr="00DF6A72">
              <w:rPr>
                <w:lang w:val="en-IN"/>
              </w:rPr>
              <w:t>001_0</w:t>
            </w:r>
            <w:r>
              <w:rPr>
                <w:lang w:val="en-IN"/>
              </w:rPr>
              <w:t>7</w:t>
            </w:r>
            <w:r w:rsidRPr="00DF6A72">
              <w:rPr>
                <w:lang w:val="en-IN"/>
              </w:rPr>
              <w:t>_0</w:t>
            </w:r>
            <w:r>
              <w:rPr>
                <w:lang w:val="en-IN"/>
              </w:rPr>
              <w:t>8</w:t>
            </w:r>
            <w:r w:rsidR="000357E2">
              <w:rPr>
                <w:lang w:val="en-IN"/>
              </w:rPr>
              <w:t>_lastDoseMenu</w:t>
            </w:r>
          </w:p>
        </w:tc>
        <w:tc>
          <w:tcPr>
            <w:tcW w:w="796" w:type="pct"/>
          </w:tcPr>
          <w:p w:rsidR="00A86038" w:rsidRPr="00034BC2" w:rsidRDefault="00A86038" w:rsidP="00FC56EB">
            <w:pPr>
              <w:rPr>
                <w:lang w:val="en-IN"/>
              </w:rPr>
            </w:pPr>
            <w:r w:rsidRPr="00034BC2">
              <w:rPr>
                <w:lang w:val="en-IN"/>
              </w:rPr>
              <w:t xml:space="preserve">If you </w:t>
            </w:r>
            <w:r>
              <w:rPr>
                <w:lang w:val="en-IN"/>
              </w:rPr>
              <w:t xml:space="preserve">took that </w:t>
            </w:r>
            <w:r w:rsidRPr="00034BC2">
              <w:rPr>
                <w:lang w:val="en-IN"/>
              </w:rPr>
              <w:t>dose, press 1.</w:t>
            </w:r>
          </w:p>
          <w:p w:rsidR="00A86038" w:rsidRPr="00034BC2" w:rsidRDefault="00A86038" w:rsidP="004E0D6A">
            <w:pPr>
              <w:rPr>
                <w:lang w:val="en-IN"/>
              </w:rPr>
            </w:pPr>
            <w:r w:rsidRPr="00034BC2">
              <w:rPr>
                <w:lang w:val="en-IN"/>
              </w:rPr>
              <w:t xml:space="preserve">If you </w:t>
            </w:r>
            <w:r>
              <w:rPr>
                <w:lang w:val="en-IN"/>
              </w:rPr>
              <w:t xml:space="preserve">did not take that </w:t>
            </w:r>
            <w:r w:rsidRPr="00034BC2">
              <w:rPr>
                <w:lang w:val="en-IN"/>
              </w:rPr>
              <w:t>dose, press 3.</w:t>
            </w:r>
          </w:p>
        </w:tc>
        <w:tc>
          <w:tcPr>
            <w:tcW w:w="796" w:type="pct"/>
          </w:tcPr>
          <w:p w:rsidR="00A86038" w:rsidRPr="00DF6A72" w:rsidRDefault="00A86038" w:rsidP="00FC56EB">
            <w:pPr>
              <w:rPr>
                <w:lang w:val="en-IN"/>
              </w:rPr>
            </w:pPr>
            <w:r>
              <w:rPr>
                <w:lang w:val="en-IN"/>
              </w:rPr>
              <w:t>1 – block 8</w:t>
            </w:r>
          </w:p>
          <w:p w:rsidR="00A86038" w:rsidRPr="00DF6A72" w:rsidRDefault="00A86038" w:rsidP="00FC56EB">
            <w:pPr>
              <w:rPr>
                <w:lang w:val="en-IN"/>
              </w:rPr>
            </w:pPr>
            <w:r w:rsidRPr="00DF6A72">
              <w:rPr>
                <w:lang w:val="en-IN"/>
              </w:rPr>
              <w:t xml:space="preserve">3 – </w:t>
            </w:r>
            <w:r>
              <w:rPr>
                <w:lang w:val="en-IN"/>
              </w:rPr>
              <w:t>block 9</w:t>
            </w:r>
          </w:p>
          <w:p w:rsidR="00A86038" w:rsidRDefault="00A86038" w:rsidP="00FC56EB">
            <w:pPr>
              <w:rPr>
                <w:lang w:val="en-IN"/>
              </w:rPr>
            </w:pPr>
            <w:r w:rsidRPr="00DF6A72">
              <w:rPr>
                <w:lang w:val="en-IN"/>
              </w:rPr>
              <w:t>Any other key – Go to 001_03_05</w:t>
            </w:r>
          </w:p>
        </w:tc>
        <w:tc>
          <w:tcPr>
            <w:tcW w:w="795" w:type="pct"/>
          </w:tcPr>
          <w:p w:rsidR="00A86038" w:rsidRPr="00034BC2" w:rsidRDefault="00A86038" w:rsidP="00FC56EB">
            <w:pPr>
              <w:rPr>
                <w:lang w:val="en-IN"/>
              </w:rPr>
            </w:pPr>
            <w:r>
              <w:rPr>
                <w:rFonts w:hint="cs"/>
                <w:cs/>
                <w:lang w:val="en-IN" w:bidi="mr-IN"/>
              </w:rPr>
              <w:t xml:space="preserve">तुम्ही तुमचा तो </w:t>
            </w:r>
            <w:r w:rsidRPr="00034BC2">
              <w:rPr>
                <w:cs/>
                <w:lang w:val="en-IN"/>
              </w:rPr>
              <w:t>डोस घेतला असेल</w:t>
            </w:r>
            <w:r w:rsidRPr="00034BC2">
              <w:rPr>
                <w:lang w:val="en-IN"/>
              </w:rPr>
              <w:t xml:space="preserve">, </w:t>
            </w:r>
            <w:r w:rsidRPr="00034BC2">
              <w:rPr>
                <w:cs/>
                <w:lang w:val="en-IN"/>
              </w:rPr>
              <w:t>तर १ दाबा.</w:t>
            </w:r>
          </w:p>
          <w:p w:rsidR="00A86038" w:rsidRDefault="00A86038" w:rsidP="00D65D27">
            <w:pPr>
              <w:rPr>
                <w:cs/>
                <w:lang w:val="en-IN" w:bidi="mr-IN"/>
              </w:rPr>
            </w:pPr>
            <w:r>
              <w:rPr>
                <w:rFonts w:hint="cs"/>
                <w:cs/>
                <w:lang w:val="en-IN" w:bidi="mr-IN"/>
              </w:rPr>
              <w:t xml:space="preserve">तुम्ही तुमचा तो </w:t>
            </w:r>
            <w:r w:rsidRPr="00034BC2">
              <w:rPr>
                <w:cs/>
                <w:lang w:val="en-IN"/>
              </w:rPr>
              <w:t>डोस</w:t>
            </w:r>
            <w:r w:rsidR="000C0433">
              <w:rPr>
                <w:rFonts w:hint="cs"/>
                <w:cs/>
                <w:lang w:val="en-IN" w:bidi="mr-IN"/>
              </w:rPr>
              <w:t xml:space="preserve"> </w:t>
            </w:r>
            <w:r w:rsidR="00D65D27">
              <w:rPr>
                <w:rFonts w:hint="cs"/>
                <w:cs/>
                <w:lang w:val="en-IN" w:bidi="mr-IN"/>
              </w:rPr>
              <w:t>घेतला नसेल</w:t>
            </w:r>
            <w:r w:rsidRPr="00034BC2">
              <w:rPr>
                <w:lang w:val="en-IN"/>
              </w:rPr>
              <w:t>,</w:t>
            </w:r>
            <w:r w:rsidRPr="00034BC2">
              <w:rPr>
                <w:cs/>
                <w:lang w:val="en-IN"/>
              </w:rPr>
              <w:t xml:space="preserve"> तर ३ दाबा.</w:t>
            </w:r>
          </w:p>
        </w:tc>
        <w:tc>
          <w:tcPr>
            <w:tcW w:w="796" w:type="pct"/>
          </w:tcPr>
          <w:p w:rsidR="00A86038" w:rsidRPr="00034BC2" w:rsidRDefault="00A86038" w:rsidP="00FC56EB">
            <w:pPr>
              <w:rPr>
                <w:cs/>
                <w:lang w:val="en-IN"/>
              </w:rPr>
            </w:pPr>
          </w:p>
        </w:tc>
        <w:tc>
          <w:tcPr>
            <w:tcW w:w="796" w:type="pct"/>
          </w:tcPr>
          <w:p w:rsidR="00A86038" w:rsidRPr="00034BC2" w:rsidRDefault="00A86038" w:rsidP="003B7CD1">
            <w:pPr>
              <w:rPr>
                <w:lang w:val="en-IN"/>
              </w:rPr>
            </w:pPr>
          </w:p>
        </w:tc>
      </w:tr>
      <w:tr w:rsidR="00A86038" w:rsidRPr="00034BC2" w:rsidTr="0084221B">
        <w:trPr>
          <w:cantSplit/>
          <w:tblHeader/>
        </w:trPr>
        <w:tc>
          <w:tcPr>
            <w:tcW w:w="226" w:type="pct"/>
            <w:shd w:val="clear" w:color="auto" w:fill="BFBFBF" w:themeFill="background1" w:themeFillShade="BF"/>
          </w:tcPr>
          <w:p w:rsidR="00A86038" w:rsidRDefault="00A86038" w:rsidP="0084221B">
            <w:pPr>
              <w:rPr>
                <w:lang w:val="en-IN"/>
              </w:rPr>
            </w:pPr>
          </w:p>
        </w:tc>
        <w:tc>
          <w:tcPr>
            <w:tcW w:w="795" w:type="pct"/>
            <w:shd w:val="clear" w:color="auto" w:fill="BFBFBF" w:themeFill="background1" w:themeFillShade="BF"/>
          </w:tcPr>
          <w:p w:rsidR="00A86038" w:rsidRPr="00034BC2" w:rsidRDefault="00A86038" w:rsidP="0084221B">
            <w:pPr>
              <w:rPr>
                <w:lang w:val="en-IN"/>
              </w:rPr>
            </w:pPr>
          </w:p>
        </w:tc>
        <w:tc>
          <w:tcPr>
            <w:tcW w:w="796" w:type="pct"/>
            <w:shd w:val="clear" w:color="auto" w:fill="BFBFBF" w:themeFill="background1" w:themeFillShade="BF"/>
          </w:tcPr>
          <w:p w:rsidR="00A86038" w:rsidRDefault="00A86038" w:rsidP="0084221B">
            <w:pPr>
              <w:rPr>
                <w:lang w:val="en-IN"/>
              </w:rPr>
            </w:pPr>
          </w:p>
        </w:tc>
        <w:tc>
          <w:tcPr>
            <w:tcW w:w="796" w:type="pct"/>
            <w:shd w:val="clear" w:color="auto" w:fill="BFBFBF" w:themeFill="background1" w:themeFillShade="BF"/>
          </w:tcPr>
          <w:p w:rsidR="00A86038" w:rsidRPr="00034BC2" w:rsidRDefault="00A86038" w:rsidP="0084221B">
            <w:pPr>
              <w:rPr>
                <w:lang w:val="en-IN"/>
              </w:rPr>
            </w:pPr>
          </w:p>
        </w:tc>
        <w:tc>
          <w:tcPr>
            <w:tcW w:w="795" w:type="pct"/>
            <w:shd w:val="clear" w:color="auto" w:fill="BFBFBF" w:themeFill="background1" w:themeFillShade="BF"/>
          </w:tcPr>
          <w:p w:rsidR="00A86038" w:rsidRPr="00034BC2" w:rsidRDefault="00A86038" w:rsidP="0084221B">
            <w:pPr>
              <w:rPr>
                <w:cs/>
                <w:lang w:val="en-IN"/>
              </w:rPr>
            </w:pPr>
          </w:p>
        </w:tc>
        <w:tc>
          <w:tcPr>
            <w:tcW w:w="796" w:type="pct"/>
            <w:shd w:val="clear" w:color="auto" w:fill="BFBFBF" w:themeFill="background1" w:themeFillShade="BF"/>
          </w:tcPr>
          <w:p w:rsidR="00A86038" w:rsidRPr="00034BC2" w:rsidRDefault="00A86038" w:rsidP="0084221B">
            <w:pPr>
              <w:rPr>
                <w:cs/>
                <w:lang w:val="en-IN"/>
              </w:rPr>
            </w:pPr>
          </w:p>
        </w:tc>
        <w:tc>
          <w:tcPr>
            <w:tcW w:w="796" w:type="pct"/>
            <w:shd w:val="clear" w:color="auto" w:fill="BFBFBF" w:themeFill="background1" w:themeFillShade="BF"/>
          </w:tcPr>
          <w:p w:rsidR="00A86038" w:rsidRPr="00034BC2" w:rsidRDefault="00A86038" w:rsidP="0084221B">
            <w:pPr>
              <w:rPr>
                <w:lang w:val="en-IN"/>
              </w:rPr>
            </w:pPr>
          </w:p>
        </w:tc>
      </w:tr>
      <w:tr w:rsidR="00A86038" w:rsidRPr="00034BC2" w:rsidTr="003B7CD1">
        <w:trPr>
          <w:cantSplit/>
          <w:tblHeader/>
        </w:trPr>
        <w:tc>
          <w:tcPr>
            <w:tcW w:w="226" w:type="pct"/>
          </w:tcPr>
          <w:p w:rsidR="00A86038" w:rsidRDefault="00A86038" w:rsidP="003B7CD1">
            <w:pPr>
              <w:rPr>
                <w:lang w:val="en-IN"/>
              </w:rPr>
            </w:pPr>
            <w:r>
              <w:rPr>
                <w:lang w:val="en-IN"/>
              </w:rPr>
              <w:t>8</w:t>
            </w:r>
          </w:p>
        </w:tc>
        <w:tc>
          <w:tcPr>
            <w:tcW w:w="795" w:type="pct"/>
          </w:tcPr>
          <w:p w:rsidR="00A86038" w:rsidRPr="00034BC2" w:rsidRDefault="00A86038" w:rsidP="00A93F85">
            <w:pPr>
              <w:rPr>
                <w:lang w:val="en-IN"/>
              </w:rPr>
            </w:pPr>
            <w:r w:rsidRPr="00DF6A72">
              <w:rPr>
                <w:lang w:val="en-IN"/>
              </w:rPr>
              <w:t>001_0</w:t>
            </w:r>
            <w:r>
              <w:rPr>
                <w:lang w:val="en-IN"/>
              </w:rPr>
              <w:t>8</w:t>
            </w:r>
            <w:r w:rsidRPr="00DF6A72">
              <w:rPr>
                <w:lang w:val="en-IN"/>
              </w:rPr>
              <w:t>_0</w:t>
            </w:r>
            <w:r>
              <w:rPr>
                <w:lang w:val="en-IN"/>
              </w:rPr>
              <w:t>1</w:t>
            </w:r>
            <w:r w:rsidR="000357E2">
              <w:rPr>
                <w:lang w:val="en-IN"/>
              </w:rPr>
              <w:t>_youSaidYouTook</w:t>
            </w:r>
          </w:p>
        </w:tc>
        <w:tc>
          <w:tcPr>
            <w:tcW w:w="796" w:type="pct"/>
          </w:tcPr>
          <w:p w:rsidR="00A86038" w:rsidRDefault="00A86038" w:rsidP="00555673">
            <w:pPr>
              <w:rPr>
                <w:lang w:val="en-IN"/>
              </w:rPr>
            </w:pPr>
            <w:r>
              <w:rPr>
                <w:lang w:val="en-IN"/>
              </w:rPr>
              <w:t>You said you took the ...</w:t>
            </w:r>
          </w:p>
        </w:tc>
        <w:tc>
          <w:tcPr>
            <w:tcW w:w="796" w:type="pct"/>
          </w:tcPr>
          <w:p w:rsidR="00A86038" w:rsidRPr="00034BC2" w:rsidRDefault="00A86038" w:rsidP="00BC717D">
            <w:pPr>
              <w:rPr>
                <w:lang w:val="en-IN"/>
              </w:rPr>
            </w:pPr>
          </w:p>
        </w:tc>
        <w:tc>
          <w:tcPr>
            <w:tcW w:w="795" w:type="pct"/>
          </w:tcPr>
          <w:p w:rsidR="00A86038" w:rsidRPr="00034BC2" w:rsidRDefault="00A86038" w:rsidP="006C4A06">
            <w:pPr>
              <w:rPr>
                <w:cs/>
                <w:lang w:val="en-IN" w:bidi="mr-IN"/>
              </w:rPr>
            </w:pPr>
            <w:r>
              <w:rPr>
                <w:rFonts w:hint="cs"/>
                <w:cs/>
                <w:lang w:val="en-IN" w:bidi="mr-IN"/>
              </w:rPr>
              <w:t xml:space="preserve">तुम्ही म्हणालात की तुम्ही तुमचा </w:t>
            </w:r>
            <w:r>
              <w:rPr>
                <w:lang w:val="en-IN" w:bidi="mr-IN"/>
              </w:rPr>
              <w:t>...</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8</w:t>
            </w:r>
            <w:r w:rsidRPr="00DF6A72">
              <w:rPr>
                <w:lang w:val="en-IN"/>
              </w:rPr>
              <w:t>_0</w:t>
            </w:r>
            <w:r>
              <w:rPr>
                <w:lang w:val="en-IN"/>
              </w:rPr>
              <w:t>2</w:t>
            </w:r>
            <w:r w:rsidR="000357E2">
              <w:rPr>
                <w:lang w:val="en-IN"/>
              </w:rPr>
              <w:t>_doseTime_Of</w:t>
            </w:r>
          </w:p>
        </w:tc>
        <w:tc>
          <w:tcPr>
            <w:tcW w:w="796" w:type="pct"/>
          </w:tcPr>
          <w:p w:rsidR="00A86038" w:rsidRPr="00034BC2" w:rsidRDefault="00A86038" w:rsidP="001219BC">
            <w:pPr>
              <w:rPr>
                <w:lang w:val="en-IN"/>
              </w:rPr>
            </w:pPr>
            <w:r>
              <w:rPr>
                <w:lang w:val="en-IN"/>
              </w:rPr>
              <w:t xml:space="preserve">... </w:t>
            </w:r>
            <w:r w:rsidRPr="00953D1C">
              <w:rPr>
                <w:lang w:val="en-IN"/>
              </w:rPr>
              <w:t>{</w:t>
            </w:r>
            <w:r>
              <w:rPr>
                <w:lang w:val="en-IN"/>
              </w:rPr>
              <w:t xml:space="preserve">yesterday’s / </w:t>
            </w:r>
            <w:r>
              <w:t>morning/ afternoon/ evening / night</w:t>
            </w:r>
            <w:r w:rsidRPr="00953D1C">
              <w:rPr>
                <w:lang w:val="en-IN"/>
              </w:rPr>
              <w:t>}</w:t>
            </w:r>
            <w:r>
              <w:rPr>
                <w:lang w:val="en-IN"/>
              </w:rPr>
              <w:t xml:space="preserve"> ...</w:t>
            </w:r>
          </w:p>
        </w:tc>
        <w:tc>
          <w:tcPr>
            <w:tcW w:w="796" w:type="pct"/>
          </w:tcPr>
          <w:p w:rsidR="00A86038" w:rsidRDefault="00A86038" w:rsidP="0084221B">
            <w:pPr>
              <w:rPr>
                <w:lang w:val="en-IN"/>
              </w:rPr>
            </w:pPr>
          </w:p>
        </w:tc>
        <w:tc>
          <w:tcPr>
            <w:tcW w:w="795" w:type="pct"/>
          </w:tcPr>
          <w:p w:rsidR="00A86038" w:rsidRDefault="00A86038" w:rsidP="005D6E31">
            <w:pPr>
              <w:rPr>
                <w:cs/>
                <w:lang w:val="en-IN" w:bidi="mr-IN"/>
              </w:rPr>
            </w:pPr>
            <w:r>
              <w:rPr>
                <w:rFonts w:hint="cs"/>
                <w:cs/>
                <w:lang w:val="en-IN" w:bidi="mr-IN"/>
              </w:rPr>
              <w:t xml:space="preserve">... {कालचा </w:t>
            </w:r>
            <w:r>
              <w:rPr>
                <w:lang w:bidi="mr-IN"/>
              </w:rPr>
              <w:t>/</w:t>
            </w:r>
            <w:r>
              <w:rPr>
                <w:rFonts w:hint="cs"/>
                <w:cs/>
                <w:lang w:val="en-IN" w:bidi="mr-IN"/>
              </w:rPr>
              <w:t xml:space="preserve"> सकाळचा </w:t>
            </w:r>
            <w:r>
              <w:rPr>
                <w:lang w:bidi="mr-IN"/>
              </w:rPr>
              <w:t>/</w:t>
            </w:r>
            <w:r>
              <w:rPr>
                <w:rFonts w:hint="cs"/>
                <w:cs/>
                <w:lang w:bidi="mr-IN"/>
              </w:rPr>
              <w:t xml:space="preserve"> </w:t>
            </w:r>
            <w:r>
              <w:rPr>
                <w:rFonts w:hint="cs"/>
                <w:cs/>
                <w:lang w:val="en-IN" w:bidi="mr-IN"/>
              </w:rPr>
              <w:t xml:space="preserve">दुपारचा </w:t>
            </w:r>
            <w:r>
              <w:rPr>
                <w:lang w:bidi="mr-IN"/>
              </w:rPr>
              <w:t>/</w:t>
            </w:r>
            <w:r>
              <w:rPr>
                <w:rFonts w:hint="cs"/>
                <w:cs/>
                <w:lang w:bidi="mr-IN"/>
              </w:rPr>
              <w:t xml:space="preserve"> </w:t>
            </w:r>
            <w:r>
              <w:rPr>
                <w:rFonts w:hint="cs"/>
                <w:cs/>
                <w:lang w:val="en-IN" w:bidi="mr-IN"/>
              </w:rPr>
              <w:t xml:space="preserve">संध्याकाळचा </w:t>
            </w:r>
            <w:r>
              <w:rPr>
                <w:lang w:bidi="mr-IN"/>
              </w:rPr>
              <w:t>/</w:t>
            </w:r>
            <w:r>
              <w:rPr>
                <w:rFonts w:hint="cs"/>
                <w:cs/>
                <w:lang w:bidi="mr-IN"/>
              </w:rPr>
              <w:t xml:space="preserve"> </w:t>
            </w:r>
            <w:r>
              <w:rPr>
                <w:rFonts w:hint="cs"/>
                <w:cs/>
                <w:lang w:val="en-IN" w:bidi="mr-IN"/>
              </w:rPr>
              <w:t xml:space="preserve">काल रात्रीचा} </w:t>
            </w:r>
            <w:r>
              <w:rPr>
                <w:lang w:val="en-IN" w:bidi="mr-IN"/>
              </w:rPr>
              <w:t>...</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034BC2" w:rsidRDefault="00A86038" w:rsidP="00A93F85">
            <w:pPr>
              <w:rPr>
                <w:lang w:val="en-IN"/>
              </w:rPr>
            </w:pPr>
            <w:r w:rsidRPr="00DF6A72">
              <w:rPr>
                <w:lang w:val="en-IN"/>
              </w:rPr>
              <w:t>001_0</w:t>
            </w:r>
            <w:r>
              <w:rPr>
                <w:lang w:val="en-IN"/>
              </w:rPr>
              <w:t>8</w:t>
            </w:r>
            <w:r w:rsidRPr="00DF6A72">
              <w:rPr>
                <w:lang w:val="en-IN"/>
              </w:rPr>
              <w:t>_0</w:t>
            </w:r>
            <w:r>
              <w:rPr>
                <w:lang w:val="en-IN"/>
              </w:rPr>
              <w:t>3</w:t>
            </w:r>
            <w:r w:rsidR="000357E2">
              <w:rPr>
                <w:lang w:val="en-IN"/>
              </w:rPr>
              <w:t>_doseTaken</w:t>
            </w:r>
          </w:p>
        </w:tc>
        <w:tc>
          <w:tcPr>
            <w:tcW w:w="796" w:type="pct"/>
          </w:tcPr>
          <w:p w:rsidR="00A86038" w:rsidRDefault="00A86038" w:rsidP="00BB3D0A">
            <w:pPr>
              <w:rPr>
                <w:lang w:val="en-IN"/>
              </w:rPr>
            </w:pPr>
            <w:r>
              <w:rPr>
                <w:lang w:val="en-IN"/>
              </w:rPr>
              <w:t xml:space="preserve">... dose. </w:t>
            </w:r>
          </w:p>
        </w:tc>
        <w:tc>
          <w:tcPr>
            <w:tcW w:w="796" w:type="pct"/>
          </w:tcPr>
          <w:p w:rsidR="00A86038" w:rsidRPr="00034BC2" w:rsidRDefault="00A86038" w:rsidP="003B7CD1">
            <w:pPr>
              <w:rPr>
                <w:lang w:val="en-IN"/>
              </w:rPr>
            </w:pPr>
          </w:p>
        </w:tc>
        <w:tc>
          <w:tcPr>
            <w:tcW w:w="795" w:type="pct"/>
          </w:tcPr>
          <w:p w:rsidR="00A86038" w:rsidRPr="00034BC2" w:rsidRDefault="00A86038" w:rsidP="000C0433">
            <w:pPr>
              <w:rPr>
                <w:cs/>
                <w:lang w:val="en-IN" w:bidi="mr-IN"/>
              </w:rPr>
            </w:pPr>
            <w:r>
              <w:rPr>
                <w:rFonts w:hint="cs"/>
                <w:cs/>
                <w:lang w:val="en-IN" w:bidi="mr-IN"/>
              </w:rPr>
              <w:t xml:space="preserve">... डोस घेतला </w:t>
            </w:r>
            <w:r w:rsidR="000C0433">
              <w:rPr>
                <w:rFonts w:hint="cs"/>
                <w:cs/>
                <w:lang w:val="en-IN" w:bidi="mr-IN"/>
              </w:rPr>
              <w:t>होता</w:t>
            </w:r>
            <w:r>
              <w:rPr>
                <w:rFonts w:hint="cs"/>
                <w:cs/>
                <w:lang w:val="en-IN" w:bidi="mr-IN"/>
              </w:rPr>
              <w:t>.</w:t>
            </w: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3B7CD1">
        <w:trPr>
          <w:cantSplit/>
          <w:tblHeader/>
        </w:trPr>
        <w:tc>
          <w:tcPr>
            <w:tcW w:w="226" w:type="pct"/>
          </w:tcPr>
          <w:p w:rsidR="00A86038" w:rsidRDefault="00A86038" w:rsidP="003B7CD1">
            <w:pPr>
              <w:rPr>
                <w:lang w:val="en-IN"/>
              </w:rPr>
            </w:pPr>
          </w:p>
        </w:tc>
        <w:tc>
          <w:tcPr>
            <w:tcW w:w="795" w:type="pct"/>
          </w:tcPr>
          <w:p w:rsidR="00A86038" w:rsidRPr="00767A2E" w:rsidRDefault="00A86038" w:rsidP="000C43FB">
            <w:pPr>
              <w:rPr>
                <w:i/>
                <w:iCs/>
                <w:lang w:bidi="mr-IN"/>
              </w:rPr>
            </w:pPr>
            <w:r w:rsidRPr="00767A2E">
              <w:rPr>
                <w:i/>
                <w:iCs/>
                <w:lang w:bidi="mr-IN"/>
              </w:rPr>
              <w:t xml:space="preserve">Same as </w:t>
            </w:r>
            <w:r w:rsidRPr="00767A2E">
              <w:rPr>
                <w:i/>
                <w:iCs/>
                <w:lang w:val="en-IN"/>
              </w:rPr>
              <w:t>001_05_01_doseRecorded</w:t>
            </w:r>
          </w:p>
        </w:tc>
        <w:tc>
          <w:tcPr>
            <w:tcW w:w="796" w:type="pct"/>
          </w:tcPr>
          <w:p w:rsidR="00A86038" w:rsidRDefault="00A86038" w:rsidP="00482C03">
            <w:pPr>
              <w:rPr>
                <w:lang w:val="en-IN"/>
              </w:rPr>
            </w:pPr>
          </w:p>
        </w:tc>
        <w:tc>
          <w:tcPr>
            <w:tcW w:w="796" w:type="pct"/>
          </w:tcPr>
          <w:p w:rsidR="00A86038" w:rsidRDefault="00A86038" w:rsidP="003B7CD1">
            <w:pPr>
              <w:rPr>
                <w:lang w:val="en-IN"/>
              </w:rPr>
            </w:pPr>
            <w:r>
              <w:rPr>
                <w:lang w:val="en-IN"/>
              </w:rPr>
              <w:t>Go to block 6</w:t>
            </w:r>
          </w:p>
        </w:tc>
        <w:tc>
          <w:tcPr>
            <w:tcW w:w="795" w:type="pct"/>
          </w:tcPr>
          <w:p w:rsidR="00A86038" w:rsidRDefault="00A86038" w:rsidP="001E7D02">
            <w:pPr>
              <w:rPr>
                <w:cs/>
                <w:lang w:val="en-IN" w:bidi="mr-IN"/>
              </w:rPr>
            </w:pPr>
          </w:p>
        </w:tc>
        <w:tc>
          <w:tcPr>
            <w:tcW w:w="796" w:type="pct"/>
          </w:tcPr>
          <w:p w:rsidR="00A86038" w:rsidRPr="00034BC2" w:rsidRDefault="00A86038" w:rsidP="003B7CD1">
            <w:pPr>
              <w:rPr>
                <w:cs/>
                <w:lang w:val="en-IN"/>
              </w:rPr>
            </w:pPr>
          </w:p>
        </w:tc>
        <w:tc>
          <w:tcPr>
            <w:tcW w:w="796" w:type="pct"/>
          </w:tcPr>
          <w:p w:rsidR="00A86038" w:rsidRPr="00034BC2" w:rsidRDefault="00A86038" w:rsidP="003B7CD1">
            <w:pPr>
              <w:rPr>
                <w:lang w:val="en-IN"/>
              </w:rPr>
            </w:pPr>
          </w:p>
        </w:tc>
      </w:tr>
      <w:tr w:rsidR="00A86038" w:rsidRPr="00034BC2" w:rsidTr="00836F44">
        <w:trPr>
          <w:cantSplit/>
          <w:tblHeader/>
        </w:trPr>
        <w:tc>
          <w:tcPr>
            <w:tcW w:w="226" w:type="pct"/>
            <w:shd w:val="clear" w:color="auto" w:fill="BFBFBF" w:themeFill="background1" w:themeFillShade="BF"/>
          </w:tcPr>
          <w:p w:rsidR="00A86038" w:rsidRDefault="00A86038" w:rsidP="003B7CD1">
            <w:pPr>
              <w:rPr>
                <w:lang w:val="en-IN"/>
              </w:rPr>
            </w:pPr>
          </w:p>
        </w:tc>
        <w:tc>
          <w:tcPr>
            <w:tcW w:w="795" w:type="pct"/>
            <w:shd w:val="clear" w:color="auto" w:fill="BFBFBF" w:themeFill="background1" w:themeFillShade="BF"/>
          </w:tcPr>
          <w:p w:rsidR="00A86038" w:rsidRPr="00034BC2" w:rsidRDefault="00A86038" w:rsidP="000C43FB">
            <w:pPr>
              <w:rPr>
                <w:lang w:val="en-IN"/>
              </w:rPr>
            </w:pPr>
          </w:p>
        </w:tc>
        <w:tc>
          <w:tcPr>
            <w:tcW w:w="796" w:type="pct"/>
            <w:shd w:val="clear" w:color="auto" w:fill="BFBFBF" w:themeFill="background1" w:themeFillShade="BF"/>
          </w:tcPr>
          <w:p w:rsidR="00A86038" w:rsidRDefault="00A86038" w:rsidP="003B7CD1">
            <w:pPr>
              <w:rPr>
                <w:lang w:val="en-IN"/>
              </w:rPr>
            </w:pPr>
          </w:p>
        </w:tc>
        <w:tc>
          <w:tcPr>
            <w:tcW w:w="796" w:type="pct"/>
            <w:shd w:val="clear" w:color="auto" w:fill="BFBFBF" w:themeFill="background1" w:themeFillShade="BF"/>
          </w:tcPr>
          <w:p w:rsidR="00A86038" w:rsidRPr="00034BC2" w:rsidRDefault="00A86038" w:rsidP="003B7CD1">
            <w:pPr>
              <w:rPr>
                <w:lang w:val="en-IN"/>
              </w:rPr>
            </w:pPr>
          </w:p>
        </w:tc>
        <w:tc>
          <w:tcPr>
            <w:tcW w:w="795"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cs/>
                <w:lang w:val="en-IN"/>
              </w:rPr>
            </w:pPr>
          </w:p>
        </w:tc>
        <w:tc>
          <w:tcPr>
            <w:tcW w:w="796" w:type="pct"/>
            <w:shd w:val="clear" w:color="auto" w:fill="BFBFBF" w:themeFill="background1" w:themeFillShade="BF"/>
          </w:tcPr>
          <w:p w:rsidR="00A86038" w:rsidRPr="00034BC2" w:rsidRDefault="00A86038" w:rsidP="003B7CD1">
            <w:pPr>
              <w:rPr>
                <w:lang w:val="en-IN"/>
              </w:rPr>
            </w:pPr>
          </w:p>
        </w:tc>
      </w:tr>
      <w:tr w:rsidR="00A86038" w:rsidRPr="00034BC2" w:rsidTr="0084221B">
        <w:trPr>
          <w:cantSplit/>
          <w:tblHeader/>
        </w:trPr>
        <w:tc>
          <w:tcPr>
            <w:tcW w:w="226" w:type="pct"/>
          </w:tcPr>
          <w:p w:rsidR="00A86038" w:rsidRDefault="00A86038" w:rsidP="0084221B">
            <w:pPr>
              <w:rPr>
                <w:lang w:val="en-IN"/>
              </w:rPr>
            </w:pPr>
            <w:r>
              <w:rPr>
                <w:lang w:val="en-IN"/>
              </w:rPr>
              <w:t>9</w:t>
            </w:r>
          </w:p>
        </w:tc>
        <w:tc>
          <w:tcPr>
            <w:tcW w:w="795" w:type="pct"/>
          </w:tcPr>
          <w:p w:rsidR="00A86038" w:rsidRPr="00034BC2" w:rsidRDefault="00A86038" w:rsidP="00A93F85">
            <w:pPr>
              <w:rPr>
                <w:lang w:val="en-IN"/>
              </w:rPr>
            </w:pPr>
            <w:r w:rsidRPr="00DF6A72">
              <w:rPr>
                <w:lang w:val="en-IN"/>
              </w:rPr>
              <w:t>001_0</w:t>
            </w:r>
            <w:r>
              <w:rPr>
                <w:lang w:val="en-IN"/>
              </w:rPr>
              <w:t>9</w:t>
            </w:r>
            <w:r w:rsidRPr="00DF6A72">
              <w:rPr>
                <w:lang w:val="en-IN"/>
              </w:rPr>
              <w:t>_0</w:t>
            </w:r>
            <w:r>
              <w:rPr>
                <w:lang w:val="en-IN"/>
              </w:rPr>
              <w:t>1</w:t>
            </w:r>
            <w:r w:rsidR="000357E2">
              <w:rPr>
                <w:lang w:val="en-IN"/>
              </w:rPr>
              <w:t>_youSaidYouTookNot</w:t>
            </w:r>
          </w:p>
        </w:tc>
        <w:tc>
          <w:tcPr>
            <w:tcW w:w="796" w:type="pct"/>
          </w:tcPr>
          <w:p w:rsidR="00A86038" w:rsidRDefault="00A86038" w:rsidP="00652B10">
            <w:pPr>
              <w:rPr>
                <w:lang w:val="en-IN"/>
              </w:rPr>
            </w:pPr>
            <w:r>
              <w:rPr>
                <w:lang w:val="en-IN"/>
              </w:rPr>
              <w:t>You said you did not take your ...</w:t>
            </w:r>
          </w:p>
        </w:tc>
        <w:tc>
          <w:tcPr>
            <w:tcW w:w="796" w:type="pct"/>
          </w:tcPr>
          <w:p w:rsidR="00A86038" w:rsidRPr="00034BC2" w:rsidRDefault="00A86038" w:rsidP="0084221B">
            <w:pPr>
              <w:rPr>
                <w:lang w:val="en-IN"/>
              </w:rPr>
            </w:pPr>
          </w:p>
        </w:tc>
        <w:tc>
          <w:tcPr>
            <w:tcW w:w="795" w:type="pct"/>
          </w:tcPr>
          <w:p w:rsidR="00A86038" w:rsidRPr="00034BC2" w:rsidRDefault="00A86038" w:rsidP="009C5AAC">
            <w:pPr>
              <w:rPr>
                <w:cs/>
                <w:lang w:val="en-IN" w:bidi="mr-IN"/>
              </w:rPr>
            </w:pPr>
            <w:r>
              <w:rPr>
                <w:rFonts w:hint="cs"/>
                <w:cs/>
                <w:lang w:val="en-IN" w:bidi="mr-IN"/>
              </w:rPr>
              <w:t xml:space="preserve">तुम्ही म्हणालात की तुम्ही तुमचा </w:t>
            </w:r>
            <w:r>
              <w:rPr>
                <w:lang w:val="en-IN"/>
              </w:rPr>
              <w:t>...</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9</w:t>
            </w:r>
            <w:r w:rsidRPr="00DF6A72">
              <w:rPr>
                <w:lang w:val="en-IN"/>
              </w:rPr>
              <w:t>_0</w:t>
            </w:r>
            <w:r>
              <w:rPr>
                <w:lang w:val="en-IN"/>
              </w:rPr>
              <w:t>2</w:t>
            </w:r>
            <w:r w:rsidR="000357E2">
              <w:rPr>
                <w:lang w:val="en-IN"/>
              </w:rPr>
              <w:t>_doseTime_Of</w:t>
            </w:r>
          </w:p>
        </w:tc>
        <w:tc>
          <w:tcPr>
            <w:tcW w:w="796" w:type="pct"/>
          </w:tcPr>
          <w:p w:rsidR="00A86038" w:rsidRPr="00034BC2" w:rsidRDefault="00A86038" w:rsidP="00645D0E">
            <w:pPr>
              <w:rPr>
                <w:lang w:val="en-IN"/>
              </w:rPr>
            </w:pPr>
            <w:r>
              <w:rPr>
                <w:lang w:val="en-IN"/>
              </w:rPr>
              <w:t xml:space="preserve">... </w:t>
            </w:r>
            <w:r w:rsidRPr="00953D1C">
              <w:rPr>
                <w:lang w:val="en-IN"/>
              </w:rPr>
              <w:t>{</w:t>
            </w:r>
            <w:r>
              <w:rPr>
                <w:lang w:val="en-IN"/>
              </w:rPr>
              <w:t xml:space="preserve">yesterday’s / </w:t>
            </w:r>
            <w:r>
              <w:t>morning/ afternoon/ evening</w:t>
            </w:r>
            <w:r w:rsidRPr="00953D1C">
              <w:rPr>
                <w:lang w:val="en-IN"/>
              </w:rPr>
              <w:t xml:space="preserve"> </w:t>
            </w:r>
            <w:r>
              <w:t>/ last night</w:t>
            </w:r>
            <w:r w:rsidRPr="00953D1C">
              <w:rPr>
                <w:lang w:val="en-IN"/>
              </w:rPr>
              <w:t>}</w:t>
            </w:r>
            <w:r>
              <w:rPr>
                <w:lang w:val="en-IN"/>
              </w:rPr>
              <w:t xml:space="preserve"> ...</w:t>
            </w:r>
          </w:p>
        </w:tc>
        <w:tc>
          <w:tcPr>
            <w:tcW w:w="796" w:type="pct"/>
          </w:tcPr>
          <w:p w:rsidR="00A86038" w:rsidRDefault="00A86038" w:rsidP="0084221B">
            <w:pPr>
              <w:rPr>
                <w:lang w:val="en-IN"/>
              </w:rPr>
            </w:pPr>
          </w:p>
        </w:tc>
        <w:tc>
          <w:tcPr>
            <w:tcW w:w="795" w:type="pct"/>
          </w:tcPr>
          <w:p w:rsidR="00A86038" w:rsidRDefault="00A86038" w:rsidP="0084221B">
            <w:pPr>
              <w:rPr>
                <w:cs/>
                <w:lang w:val="en-IN" w:bidi="mr-IN"/>
              </w:rPr>
            </w:pPr>
            <w:r>
              <w:rPr>
                <w:lang w:val="en-IN" w:bidi="mr-IN"/>
              </w:rPr>
              <w:t xml:space="preserve">... </w:t>
            </w:r>
            <w:r>
              <w:rPr>
                <w:rFonts w:hint="cs"/>
                <w:cs/>
                <w:lang w:val="en-IN" w:bidi="mr-IN"/>
              </w:rPr>
              <w:t xml:space="preserve">{ कालचा </w:t>
            </w:r>
            <w:r>
              <w:rPr>
                <w:lang w:bidi="mr-IN"/>
              </w:rPr>
              <w:t>/</w:t>
            </w:r>
            <w:r>
              <w:rPr>
                <w:rFonts w:hint="cs"/>
                <w:cs/>
                <w:lang w:val="en-IN" w:bidi="mr-IN"/>
              </w:rPr>
              <w:t xml:space="preserve"> सकाळचा </w:t>
            </w:r>
            <w:r>
              <w:rPr>
                <w:lang w:bidi="mr-IN"/>
              </w:rPr>
              <w:t>/</w:t>
            </w:r>
            <w:r>
              <w:rPr>
                <w:rFonts w:hint="cs"/>
                <w:cs/>
                <w:lang w:bidi="mr-IN"/>
              </w:rPr>
              <w:t xml:space="preserve"> </w:t>
            </w:r>
            <w:r>
              <w:rPr>
                <w:rFonts w:hint="cs"/>
                <w:cs/>
                <w:lang w:val="en-IN" w:bidi="mr-IN"/>
              </w:rPr>
              <w:t xml:space="preserve">दुपारचा </w:t>
            </w:r>
            <w:r>
              <w:rPr>
                <w:lang w:bidi="mr-IN"/>
              </w:rPr>
              <w:t>/</w:t>
            </w:r>
            <w:r>
              <w:rPr>
                <w:rFonts w:hint="cs"/>
                <w:cs/>
                <w:lang w:bidi="mr-IN"/>
              </w:rPr>
              <w:t xml:space="preserve"> </w:t>
            </w:r>
            <w:r>
              <w:rPr>
                <w:rFonts w:hint="cs"/>
                <w:cs/>
                <w:lang w:val="en-IN" w:bidi="mr-IN"/>
              </w:rPr>
              <w:t xml:space="preserve">संध्याकाळचा </w:t>
            </w:r>
            <w:r>
              <w:rPr>
                <w:lang w:bidi="mr-IN"/>
              </w:rPr>
              <w:t>/</w:t>
            </w:r>
            <w:r>
              <w:rPr>
                <w:rFonts w:hint="cs"/>
                <w:cs/>
                <w:lang w:bidi="mr-IN"/>
              </w:rPr>
              <w:t xml:space="preserve"> </w:t>
            </w:r>
            <w:r>
              <w:rPr>
                <w:rFonts w:hint="cs"/>
                <w:cs/>
                <w:lang w:val="en-IN" w:bidi="mr-IN"/>
              </w:rPr>
              <w:t>काल रात्रीचा }</w:t>
            </w:r>
            <w:r>
              <w:rPr>
                <w:lang w:val="en-IN"/>
              </w:rPr>
              <w:t xml:space="preserve"> ...</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9</w:t>
            </w:r>
            <w:r w:rsidRPr="00DF6A72">
              <w:rPr>
                <w:lang w:val="en-IN"/>
              </w:rPr>
              <w:t>_0</w:t>
            </w:r>
            <w:r>
              <w:rPr>
                <w:lang w:val="en-IN"/>
              </w:rPr>
              <w:t>3</w:t>
            </w:r>
            <w:r w:rsidR="000357E2">
              <w:rPr>
                <w:lang w:val="en-IN"/>
              </w:rPr>
              <w:t>_doseNotTaken</w:t>
            </w:r>
          </w:p>
        </w:tc>
        <w:tc>
          <w:tcPr>
            <w:tcW w:w="796" w:type="pct"/>
          </w:tcPr>
          <w:p w:rsidR="00A86038" w:rsidRDefault="00A86038" w:rsidP="008825B8">
            <w:pPr>
              <w:rPr>
                <w:lang w:val="en-IN"/>
              </w:rPr>
            </w:pPr>
            <w:r>
              <w:rPr>
                <w:lang w:val="en-IN"/>
              </w:rPr>
              <w:t>... dose.</w:t>
            </w:r>
          </w:p>
        </w:tc>
        <w:tc>
          <w:tcPr>
            <w:tcW w:w="796" w:type="pct"/>
          </w:tcPr>
          <w:p w:rsidR="00A86038" w:rsidRPr="00034BC2" w:rsidRDefault="00A86038" w:rsidP="0084221B">
            <w:pPr>
              <w:rPr>
                <w:lang w:val="en-IN"/>
              </w:rPr>
            </w:pPr>
          </w:p>
        </w:tc>
        <w:tc>
          <w:tcPr>
            <w:tcW w:w="795" w:type="pct"/>
          </w:tcPr>
          <w:p w:rsidR="00A86038" w:rsidRPr="00034BC2" w:rsidRDefault="00A86038" w:rsidP="00775A5F">
            <w:pPr>
              <w:rPr>
                <w:cs/>
                <w:lang w:val="en-IN" w:bidi="mr-IN"/>
              </w:rPr>
            </w:pPr>
            <w:r>
              <w:rPr>
                <w:rFonts w:hint="cs"/>
                <w:cs/>
                <w:lang w:val="en-IN" w:bidi="mr-IN"/>
              </w:rPr>
              <w:t>... डोस घेतला नाही.</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84221B">
            <w:pPr>
              <w:rPr>
                <w:lang w:val="en-IN"/>
              </w:rPr>
            </w:pPr>
            <w:r w:rsidRPr="00767A2E">
              <w:rPr>
                <w:i/>
                <w:iCs/>
                <w:lang w:bidi="mr-IN"/>
              </w:rPr>
              <w:t xml:space="preserve">Same as </w:t>
            </w:r>
            <w:r w:rsidRPr="00767A2E">
              <w:rPr>
                <w:i/>
                <w:iCs/>
                <w:lang w:val="en-IN"/>
              </w:rPr>
              <w:t>001_05_01_doseRecorded</w:t>
            </w:r>
          </w:p>
        </w:tc>
        <w:tc>
          <w:tcPr>
            <w:tcW w:w="796" w:type="pct"/>
          </w:tcPr>
          <w:p w:rsidR="00A86038" w:rsidRDefault="00A86038" w:rsidP="00765258">
            <w:pPr>
              <w:rPr>
                <w:lang w:val="en-IN"/>
              </w:rPr>
            </w:pPr>
          </w:p>
        </w:tc>
        <w:tc>
          <w:tcPr>
            <w:tcW w:w="796" w:type="pct"/>
          </w:tcPr>
          <w:p w:rsidR="00A86038" w:rsidRDefault="00A86038" w:rsidP="0084221B">
            <w:pPr>
              <w:rPr>
                <w:lang w:val="en-IN"/>
              </w:rPr>
            </w:pPr>
          </w:p>
        </w:tc>
        <w:tc>
          <w:tcPr>
            <w:tcW w:w="795" w:type="pct"/>
          </w:tcPr>
          <w:p w:rsidR="00A86038" w:rsidRDefault="00A86038" w:rsidP="00765258">
            <w:pPr>
              <w:rPr>
                <w:cs/>
                <w:lang w:val="en-IN" w:bidi="mr-IN"/>
              </w:rPr>
            </w:pP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r w:rsidR="00A86038" w:rsidRPr="00034BC2" w:rsidTr="0084221B">
        <w:trPr>
          <w:cantSplit/>
          <w:tblHeader/>
        </w:trPr>
        <w:tc>
          <w:tcPr>
            <w:tcW w:w="226" w:type="pct"/>
          </w:tcPr>
          <w:p w:rsidR="00A86038" w:rsidRDefault="00A86038" w:rsidP="0084221B">
            <w:pPr>
              <w:rPr>
                <w:lang w:val="en-IN"/>
              </w:rPr>
            </w:pPr>
          </w:p>
        </w:tc>
        <w:tc>
          <w:tcPr>
            <w:tcW w:w="795" w:type="pct"/>
          </w:tcPr>
          <w:p w:rsidR="00A86038" w:rsidRPr="00034BC2" w:rsidRDefault="00A86038" w:rsidP="00A93F85">
            <w:pPr>
              <w:rPr>
                <w:lang w:val="en-IN"/>
              </w:rPr>
            </w:pPr>
            <w:r w:rsidRPr="00DF6A72">
              <w:rPr>
                <w:lang w:val="en-IN"/>
              </w:rPr>
              <w:t>001_0</w:t>
            </w:r>
            <w:r>
              <w:rPr>
                <w:lang w:val="en-IN"/>
              </w:rPr>
              <w:t>9</w:t>
            </w:r>
            <w:r w:rsidRPr="00DF6A72">
              <w:rPr>
                <w:lang w:val="en-IN"/>
              </w:rPr>
              <w:t>_0</w:t>
            </w:r>
            <w:r>
              <w:rPr>
                <w:lang w:val="en-IN"/>
              </w:rPr>
              <w:t>5</w:t>
            </w:r>
            <w:r w:rsidR="000357E2">
              <w:rPr>
                <w:lang w:val="en-IN"/>
              </w:rPr>
              <w:t>_tryNotToMiss</w:t>
            </w:r>
          </w:p>
        </w:tc>
        <w:tc>
          <w:tcPr>
            <w:tcW w:w="796" w:type="pct"/>
          </w:tcPr>
          <w:p w:rsidR="00A86038" w:rsidRDefault="00A86038" w:rsidP="00765258">
            <w:pPr>
              <w:rPr>
                <w:lang w:val="en-IN"/>
              </w:rPr>
            </w:pPr>
            <w:r>
              <w:rPr>
                <w:lang w:val="en-IN"/>
              </w:rPr>
              <w:t>In future, try not to miss a single dose. But do not take a double dose now.</w:t>
            </w:r>
          </w:p>
        </w:tc>
        <w:tc>
          <w:tcPr>
            <w:tcW w:w="796" w:type="pct"/>
          </w:tcPr>
          <w:p w:rsidR="00A86038" w:rsidRDefault="00A86038" w:rsidP="0084221B">
            <w:pPr>
              <w:rPr>
                <w:lang w:val="en-IN"/>
              </w:rPr>
            </w:pPr>
            <w:r>
              <w:rPr>
                <w:lang w:val="en-IN"/>
              </w:rPr>
              <w:t>Go to block 6</w:t>
            </w:r>
          </w:p>
        </w:tc>
        <w:tc>
          <w:tcPr>
            <w:tcW w:w="795" w:type="pct"/>
          </w:tcPr>
          <w:p w:rsidR="00A86038" w:rsidRDefault="00A86038" w:rsidP="00765258">
            <w:pPr>
              <w:rPr>
                <w:cs/>
                <w:lang w:val="en-IN" w:bidi="mr-IN"/>
              </w:rPr>
            </w:pPr>
            <w:r>
              <w:rPr>
                <w:rFonts w:hint="cs"/>
                <w:cs/>
                <w:lang w:val="en-IN" w:bidi="mr-IN"/>
              </w:rPr>
              <w:t>इथून पुढं, एकही डोस चुकू देऊ नका. पण आता दुप्पट डोस घेऊ नका.</w:t>
            </w:r>
          </w:p>
        </w:tc>
        <w:tc>
          <w:tcPr>
            <w:tcW w:w="796" w:type="pct"/>
          </w:tcPr>
          <w:p w:rsidR="00A86038" w:rsidRPr="00034BC2" w:rsidRDefault="00A86038" w:rsidP="0084221B">
            <w:pPr>
              <w:rPr>
                <w:cs/>
                <w:lang w:val="en-IN"/>
              </w:rPr>
            </w:pPr>
          </w:p>
        </w:tc>
        <w:tc>
          <w:tcPr>
            <w:tcW w:w="796" w:type="pct"/>
          </w:tcPr>
          <w:p w:rsidR="00A86038" w:rsidRPr="00034BC2" w:rsidRDefault="00A86038" w:rsidP="0084221B">
            <w:pPr>
              <w:rPr>
                <w:lang w:val="en-IN"/>
              </w:rPr>
            </w:pPr>
          </w:p>
        </w:tc>
      </w:tr>
    </w:tbl>
    <w:p w:rsidR="006C4C56" w:rsidRDefault="006C4C56">
      <w:pPr>
        <w:spacing w:before="0" w:after="0"/>
        <w:rPr>
          <w:lang w:val="en-IN"/>
        </w:rPr>
      </w:pPr>
      <w:bookmarkStart w:id="75" w:name="_UseCase:_TAMA_IVR_002_patientCallsT"/>
      <w:bookmarkStart w:id="76" w:name="_Toc265768470"/>
      <w:bookmarkStart w:id="77" w:name="_Toc267841625"/>
      <w:bookmarkStart w:id="78" w:name="_Toc267913030"/>
      <w:bookmarkStart w:id="79" w:name="_Toc267913552"/>
      <w:bookmarkStart w:id="80" w:name="_Ref278812381"/>
      <w:bookmarkEnd w:id="75"/>
      <w:r>
        <w:rPr>
          <w:lang w:val="en-IN"/>
        </w:rPr>
        <w:br w:type="page"/>
      </w:r>
    </w:p>
    <w:p w:rsidR="002D0DEC" w:rsidRPr="002D0DEC" w:rsidRDefault="002D0DEC" w:rsidP="002D0DEC">
      <w:pPr>
        <w:rPr>
          <w:lang w:val="en-IN"/>
        </w:rPr>
      </w:pPr>
    </w:p>
    <w:p w:rsidR="002D0DEC" w:rsidRPr="00034BC2" w:rsidRDefault="002D0DEC" w:rsidP="002D0DEC">
      <w:pPr>
        <w:pStyle w:val="Heading3"/>
        <w:rPr>
          <w:lang w:val="en-IN"/>
        </w:rPr>
      </w:pPr>
      <w:bookmarkStart w:id="81" w:name="_Toc301455947"/>
      <w:bookmarkStart w:id="82" w:name="_Toc265768472"/>
      <w:bookmarkStart w:id="83" w:name="_Toc267841627"/>
      <w:bookmarkStart w:id="84" w:name="_Toc267913031"/>
      <w:bookmarkStart w:id="85" w:name="_Toc267913553"/>
      <w:bookmarkStart w:id="86" w:name="_Ref271619101"/>
      <w:bookmarkEnd w:id="76"/>
      <w:bookmarkEnd w:id="77"/>
      <w:bookmarkEnd w:id="78"/>
      <w:bookmarkEnd w:id="79"/>
      <w:bookmarkEnd w:id="80"/>
      <w:r w:rsidRPr="00034BC2">
        <w:rPr>
          <w:lang w:val="en-IN"/>
        </w:rPr>
        <w:t>UseCase: TAMA_IVR_002_patientCallsToConfirmDosage</w:t>
      </w:r>
      <w:bookmarkEnd w:id="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2798"/>
      </w:tblGrid>
      <w:tr w:rsidR="002D0DEC" w:rsidRPr="00034BC2" w:rsidTr="009231B8">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D0DEC" w:rsidRPr="00034BC2" w:rsidRDefault="002D0DEC" w:rsidP="009231B8">
            <w:pPr>
              <w:rPr>
                <w:lang w:val="en-IN"/>
              </w:rPr>
            </w:pPr>
            <w:r w:rsidRPr="00034BC2">
              <w:rPr>
                <w:lang w:val="en-IN"/>
              </w:rPr>
              <w:t>General Information</w:t>
            </w:r>
          </w:p>
        </w:tc>
      </w:tr>
      <w:tr w:rsidR="002D0DEC" w:rsidRPr="00034BC2" w:rsidTr="009231B8">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2D0DEC" w:rsidRPr="00034BC2" w:rsidRDefault="002D0DEC" w:rsidP="009231B8">
            <w:pPr>
              <w:rPr>
                <w:lang w:val="en-IN"/>
              </w:rPr>
            </w:pPr>
            <w:r w:rsidRPr="00034BC2">
              <w:rPr>
                <w:lang w:val="en-IN"/>
              </w:rPr>
              <w:t>Use Case Name / ID</w:t>
            </w:r>
          </w:p>
        </w:tc>
        <w:tc>
          <w:tcPr>
            <w:tcW w:w="12798" w:type="dxa"/>
            <w:tcBorders>
              <w:top w:val="single" w:sz="4" w:space="0" w:color="auto"/>
              <w:left w:val="single" w:sz="4" w:space="0" w:color="auto"/>
              <w:bottom w:val="single" w:sz="4" w:space="0" w:color="auto"/>
              <w:right w:val="single" w:sz="4" w:space="0" w:color="auto"/>
            </w:tcBorders>
          </w:tcPr>
          <w:p w:rsidR="002D0DEC" w:rsidRPr="00034BC2" w:rsidRDefault="002D0DEC" w:rsidP="009231B8">
            <w:pPr>
              <w:rPr>
                <w:rFonts w:cs="Arial"/>
                <w:szCs w:val="24"/>
                <w:lang w:val="en-IN"/>
              </w:rPr>
            </w:pPr>
            <w:bookmarkStart w:id="87" w:name="TAMA_IVR_002_patientCallsToConfirm"/>
            <w:r w:rsidRPr="00034BC2">
              <w:rPr>
                <w:rFonts w:cs="Arial"/>
                <w:szCs w:val="24"/>
                <w:lang w:val="en-IN"/>
              </w:rPr>
              <w:t>TAMA_IVR_002_patientCallsToConfirm</w:t>
            </w:r>
            <w:bookmarkEnd w:id="87"/>
            <w:r w:rsidRPr="00034BC2">
              <w:rPr>
                <w:rFonts w:cs="Arial"/>
                <w:szCs w:val="24"/>
                <w:lang w:val="en-IN"/>
              </w:rPr>
              <w:t>Dosage</w:t>
            </w:r>
          </w:p>
        </w:tc>
      </w:tr>
      <w:tr w:rsidR="002D0DEC" w:rsidRPr="00034BC2" w:rsidTr="009231B8">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2D0DEC" w:rsidRPr="00034BC2" w:rsidRDefault="002D0DEC" w:rsidP="009231B8">
            <w:pPr>
              <w:rPr>
                <w:lang w:val="en-IN"/>
              </w:rPr>
            </w:pPr>
            <w:r w:rsidRPr="00034BC2">
              <w:rPr>
                <w:lang w:val="en-IN"/>
              </w:rPr>
              <w:t>Short description</w:t>
            </w:r>
          </w:p>
        </w:tc>
        <w:tc>
          <w:tcPr>
            <w:tcW w:w="12798" w:type="dxa"/>
            <w:tcBorders>
              <w:top w:val="single" w:sz="4" w:space="0" w:color="auto"/>
              <w:left w:val="single" w:sz="4" w:space="0" w:color="auto"/>
              <w:bottom w:val="single" w:sz="4" w:space="0" w:color="auto"/>
              <w:right w:val="single" w:sz="4" w:space="0" w:color="auto"/>
            </w:tcBorders>
          </w:tcPr>
          <w:p w:rsidR="002D0DEC" w:rsidRPr="00DF6A72" w:rsidRDefault="002D0DEC" w:rsidP="009231B8">
            <w:pPr>
              <w:rPr>
                <w:rFonts w:cs="Arial"/>
                <w:szCs w:val="24"/>
                <w:lang w:val="en-IN"/>
              </w:rPr>
            </w:pPr>
            <w:r w:rsidRPr="00DF6A72">
              <w:rPr>
                <w:rFonts w:cs="Arial"/>
                <w:szCs w:val="24"/>
                <w:lang w:val="en-IN"/>
              </w:rPr>
              <w:t xml:space="preserve">The patient calls TAMA to give his update on medicine regime </w:t>
            </w:r>
            <w:r w:rsidR="00A44974" w:rsidRPr="00DF6A72">
              <w:rPr>
                <w:rFonts w:cs="Arial"/>
                <w:szCs w:val="24"/>
                <w:lang w:val="en-IN"/>
              </w:rPr>
              <w:t>at a time when the patient is supposed to take his dose</w:t>
            </w:r>
            <w:r w:rsidRPr="00DF6A72">
              <w:rPr>
                <w:rFonts w:cs="Arial"/>
                <w:szCs w:val="24"/>
                <w:lang w:val="en-IN"/>
              </w:rPr>
              <w:t>. This will pre-empt TAMA from initiating a reminder call for this dosage.</w:t>
            </w:r>
            <w:r w:rsidR="004B0529" w:rsidRPr="00DF6A72">
              <w:rPr>
                <w:rFonts w:cs="Arial"/>
                <w:szCs w:val="24"/>
                <w:lang w:val="en-IN"/>
              </w:rPr>
              <w:t xml:space="preserve"> The patient can call TAMA any time between pill Time - pill window </w:t>
            </w:r>
            <w:r w:rsidR="003A0374">
              <w:rPr>
                <w:rFonts w:cs="Arial"/>
                <w:szCs w:val="24"/>
                <w:lang w:val="en-IN"/>
              </w:rPr>
              <w:t xml:space="preserve">till next pillTime </w:t>
            </w:r>
            <w:r w:rsidR="00276120">
              <w:rPr>
                <w:rFonts w:cs="Arial"/>
                <w:szCs w:val="24"/>
                <w:lang w:val="en-IN"/>
              </w:rPr>
              <w:t>–</w:t>
            </w:r>
            <w:r w:rsidR="003A0374">
              <w:rPr>
                <w:rFonts w:cs="Arial"/>
                <w:szCs w:val="24"/>
                <w:lang w:val="en-IN"/>
              </w:rPr>
              <w:t xml:space="preserve"> pill</w:t>
            </w:r>
            <w:r w:rsidR="00276120">
              <w:rPr>
                <w:rFonts w:cs="Arial"/>
                <w:szCs w:val="24"/>
                <w:lang w:val="en-IN"/>
              </w:rPr>
              <w:t xml:space="preserve">Window </w:t>
            </w:r>
            <w:r w:rsidR="004B0529" w:rsidRPr="00DF6A72">
              <w:rPr>
                <w:rFonts w:cs="Arial"/>
                <w:szCs w:val="24"/>
                <w:lang w:val="en-IN"/>
              </w:rPr>
              <w:t xml:space="preserve">to confirm taking his medicine. </w:t>
            </w:r>
          </w:p>
          <w:p w:rsidR="002D0DEC" w:rsidRPr="00DF6A72" w:rsidRDefault="009C5AAC" w:rsidP="004B0529">
            <w:pPr>
              <w:rPr>
                <w:rFonts w:cs="Arial"/>
                <w:szCs w:val="24"/>
                <w:lang w:val="en-IN"/>
              </w:rPr>
            </w:pPr>
            <w:r w:rsidRPr="00DF6A72">
              <w:rPr>
                <w:rFonts w:cs="Arial"/>
                <w:szCs w:val="24"/>
                <w:lang w:val="en-IN"/>
              </w:rPr>
              <w:t>I.e</w:t>
            </w:r>
            <w:r w:rsidR="007D66F1" w:rsidRPr="00DF6A72">
              <w:rPr>
                <w:rFonts w:cs="Arial"/>
                <w:szCs w:val="24"/>
                <w:lang w:val="en-IN"/>
              </w:rPr>
              <w:t>. if pillTime = 9am</w:t>
            </w:r>
            <w:r w:rsidR="00276120">
              <w:rPr>
                <w:rFonts w:cs="Arial"/>
                <w:szCs w:val="24"/>
                <w:lang w:val="en-IN"/>
              </w:rPr>
              <w:t xml:space="preserve"> and 9pm daily</w:t>
            </w:r>
            <w:r w:rsidR="007D66F1" w:rsidRPr="00DF6A72">
              <w:rPr>
                <w:rFonts w:cs="Arial"/>
                <w:szCs w:val="24"/>
                <w:lang w:val="en-IN"/>
              </w:rPr>
              <w:t xml:space="preserve"> patient can call any time from </w:t>
            </w:r>
            <w:r w:rsidR="004B0529" w:rsidRPr="00DF6A72">
              <w:rPr>
                <w:rFonts w:cs="Arial"/>
                <w:szCs w:val="24"/>
                <w:lang w:val="en-IN"/>
              </w:rPr>
              <w:t>7</w:t>
            </w:r>
            <w:r w:rsidR="007D66F1" w:rsidRPr="00DF6A72">
              <w:rPr>
                <w:rFonts w:cs="Arial"/>
                <w:szCs w:val="24"/>
                <w:lang w:val="en-IN"/>
              </w:rPr>
              <w:t>am</w:t>
            </w:r>
            <w:r w:rsidR="004B0529" w:rsidRPr="00DF6A72">
              <w:rPr>
                <w:rFonts w:cs="Arial"/>
                <w:szCs w:val="24"/>
                <w:lang w:val="en-IN"/>
              </w:rPr>
              <w:t xml:space="preserve"> </w:t>
            </w:r>
            <w:r w:rsidRPr="00DF6A72">
              <w:rPr>
                <w:rFonts w:cs="Arial"/>
                <w:szCs w:val="24"/>
                <w:lang w:val="en-IN"/>
              </w:rPr>
              <w:t>up to</w:t>
            </w:r>
            <w:r w:rsidR="004B0529" w:rsidRPr="00DF6A72">
              <w:rPr>
                <w:rFonts w:cs="Arial"/>
                <w:szCs w:val="24"/>
                <w:lang w:val="en-IN"/>
              </w:rPr>
              <w:t xml:space="preserve"> </w:t>
            </w:r>
            <w:r w:rsidR="00276120">
              <w:rPr>
                <w:rFonts w:cs="Arial"/>
                <w:szCs w:val="24"/>
                <w:lang w:val="en-IN"/>
              </w:rPr>
              <w:t>6:59:59p</w:t>
            </w:r>
            <w:r w:rsidR="00276120" w:rsidRPr="00DF6A72">
              <w:rPr>
                <w:rFonts w:cs="Arial"/>
                <w:szCs w:val="24"/>
                <w:lang w:val="en-IN"/>
              </w:rPr>
              <w:t>m</w:t>
            </w:r>
            <w:r w:rsidR="00276120">
              <w:rPr>
                <w:rFonts w:cs="Arial"/>
                <w:szCs w:val="24"/>
                <w:lang w:val="en-IN"/>
              </w:rPr>
              <w:t xml:space="preserve"> for the 9am dosage</w:t>
            </w:r>
            <w:r w:rsidR="007D66F1" w:rsidRPr="00DF6A72">
              <w:rPr>
                <w:rFonts w:cs="Arial"/>
                <w:szCs w:val="24"/>
                <w:lang w:val="en-IN"/>
              </w:rPr>
              <w:t xml:space="preserve">. </w:t>
            </w:r>
            <w:r w:rsidR="00276120">
              <w:rPr>
                <w:rFonts w:cs="Arial"/>
                <w:szCs w:val="24"/>
                <w:lang w:val="en-IN"/>
              </w:rPr>
              <w:t>If</w:t>
            </w:r>
            <w:r w:rsidR="00A00D23">
              <w:rPr>
                <w:rFonts w:cs="Arial"/>
                <w:szCs w:val="24"/>
                <w:lang w:val="en-IN"/>
              </w:rPr>
              <w:t xml:space="preserve"> </w:t>
            </w:r>
            <w:r w:rsidR="007D66F1" w:rsidRPr="00DF6A72">
              <w:rPr>
                <w:rFonts w:cs="Arial"/>
                <w:szCs w:val="24"/>
                <w:lang w:val="en-IN"/>
              </w:rPr>
              <w:t xml:space="preserve">patient confirms taking his </w:t>
            </w:r>
            <w:r w:rsidR="00276120">
              <w:rPr>
                <w:rFonts w:cs="Arial"/>
                <w:szCs w:val="24"/>
                <w:lang w:val="en-IN"/>
              </w:rPr>
              <w:t xml:space="preserve">9am </w:t>
            </w:r>
            <w:r w:rsidR="007D66F1" w:rsidRPr="00DF6A72">
              <w:rPr>
                <w:rFonts w:cs="Arial"/>
                <w:szCs w:val="24"/>
                <w:lang w:val="en-IN"/>
              </w:rPr>
              <w:t>dosage</w:t>
            </w:r>
            <w:r w:rsidR="00276120">
              <w:rPr>
                <w:rFonts w:cs="Arial"/>
                <w:szCs w:val="24"/>
                <w:lang w:val="en-IN"/>
              </w:rPr>
              <w:t xml:space="preserve"> before 9am</w:t>
            </w:r>
            <w:r w:rsidR="007D66F1" w:rsidRPr="00DF6A72">
              <w:rPr>
                <w:rFonts w:cs="Arial"/>
                <w:szCs w:val="24"/>
                <w:lang w:val="en-IN"/>
              </w:rPr>
              <w:t>, TAMA will not call the patient to remind him of this dosage any more.</w:t>
            </w:r>
            <w:r w:rsidR="00276120">
              <w:rPr>
                <w:rFonts w:cs="Arial"/>
                <w:szCs w:val="24"/>
                <w:lang w:val="en-IN"/>
              </w:rPr>
              <w:t xml:space="preserve"> After 7pm, patient’s response to taking medicine will be taken to be for the 9pm dosage. In case patient has not confirmed +ve or –ve about 9am dosage to TAMA, TAMA will ask patient to confirm +ve or –ve for the 9am dosage.</w:t>
            </w:r>
          </w:p>
          <w:p w:rsidR="006A69F5" w:rsidRPr="00DF6A72" w:rsidRDefault="006A69F5" w:rsidP="004B0529">
            <w:pPr>
              <w:rPr>
                <w:rFonts w:cs="Arial"/>
                <w:szCs w:val="24"/>
                <w:lang w:val="en-IN"/>
              </w:rPr>
            </w:pPr>
            <w:r w:rsidRPr="00DF6A72">
              <w:rPr>
                <w:rFonts w:cs="Arial"/>
                <w:szCs w:val="24"/>
                <w:lang w:val="en-IN"/>
              </w:rPr>
              <w:t>See User case 010 below</w:t>
            </w:r>
          </w:p>
        </w:tc>
      </w:tr>
    </w:tbl>
    <w:p w:rsidR="00C80E32" w:rsidRDefault="00C80E32" w:rsidP="002D0DEC">
      <w:pPr>
        <w:rPr>
          <w:lang w:val="en-IN"/>
        </w:rPr>
      </w:pPr>
    </w:p>
    <w:p w:rsidR="002173C7" w:rsidRPr="00034BC2" w:rsidRDefault="002173C7" w:rsidP="00D05789">
      <w:pPr>
        <w:pStyle w:val="Heading3"/>
        <w:rPr>
          <w:lang w:val="en-IN"/>
        </w:rPr>
      </w:pPr>
      <w:bookmarkStart w:id="88" w:name="_Toc301455948"/>
      <w:r w:rsidRPr="00034BC2">
        <w:rPr>
          <w:lang w:val="en-IN"/>
        </w:rPr>
        <w:t xml:space="preserve">UseCase: </w:t>
      </w:r>
      <w:bookmarkEnd w:id="82"/>
      <w:r w:rsidR="00EB515C" w:rsidRPr="00034BC2">
        <w:rPr>
          <w:lang w:val="en-IN"/>
        </w:rPr>
        <w:t>TAMA_IVR_</w:t>
      </w:r>
      <w:r w:rsidR="004E4B00" w:rsidRPr="00034BC2">
        <w:rPr>
          <w:lang w:val="en-IN"/>
        </w:rPr>
        <w:t>003_</w:t>
      </w:r>
      <w:r w:rsidR="00EB515C" w:rsidRPr="00034BC2">
        <w:rPr>
          <w:lang w:val="en-IN"/>
        </w:rPr>
        <w:t>remCall</w:t>
      </w:r>
      <w:r w:rsidR="00317D14" w:rsidRPr="00034BC2">
        <w:rPr>
          <w:lang w:val="en-IN"/>
        </w:rPr>
        <w:t>InWindow</w:t>
      </w:r>
      <w:r w:rsidR="00EB515C" w:rsidRPr="00034BC2">
        <w:rPr>
          <w:lang w:val="en-IN"/>
        </w:rPr>
        <w:t>Do</w:t>
      </w:r>
      <w:r w:rsidR="003A0E36" w:rsidRPr="00034BC2">
        <w:rPr>
          <w:lang w:val="en-IN"/>
        </w:rPr>
        <w:t>sageNotTakenYet</w:t>
      </w:r>
      <w:bookmarkEnd w:id="83"/>
      <w:bookmarkEnd w:id="84"/>
      <w:bookmarkEnd w:id="85"/>
      <w:r w:rsidR="00317D14" w:rsidRPr="00034BC2">
        <w:rPr>
          <w:lang w:val="en-IN"/>
        </w:rPr>
        <w:t>CallL</w:t>
      </w:r>
      <w:r w:rsidR="003E28FE" w:rsidRPr="00034BC2">
        <w:rPr>
          <w:lang w:val="en-IN"/>
        </w:rPr>
        <w:t>a</w:t>
      </w:r>
      <w:r w:rsidR="00317D14" w:rsidRPr="00034BC2">
        <w:rPr>
          <w:lang w:val="en-IN"/>
        </w:rPr>
        <w:t>ter</w:t>
      </w:r>
      <w:bookmarkEnd w:id="86"/>
      <w:bookmarkEnd w:id="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2798"/>
      </w:tblGrid>
      <w:tr w:rsidR="002173C7" w:rsidRPr="00034BC2" w:rsidTr="00DE3F14">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250842">
            <w:pPr>
              <w:rPr>
                <w:lang w:val="en-IN"/>
              </w:rPr>
            </w:pPr>
            <w:r w:rsidRPr="00034BC2">
              <w:rPr>
                <w:lang w:val="en-IN"/>
              </w:rPr>
              <w:t>General Information</w:t>
            </w:r>
          </w:p>
        </w:tc>
      </w:tr>
      <w:tr w:rsidR="002173C7" w:rsidRPr="00034BC2" w:rsidTr="00423E1C">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250842">
            <w:pPr>
              <w:rPr>
                <w:lang w:val="en-IN"/>
              </w:rPr>
            </w:pPr>
            <w:r w:rsidRPr="00034BC2">
              <w:rPr>
                <w:lang w:val="en-IN"/>
              </w:rPr>
              <w:t>Use Case Name / ID</w:t>
            </w:r>
          </w:p>
        </w:tc>
        <w:tc>
          <w:tcPr>
            <w:tcW w:w="12798" w:type="dxa"/>
            <w:tcBorders>
              <w:top w:val="single" w:sz="4" w:space="0" w:color="auto"/>
              <w:left w:val="single" w:sz="4" w:space="0" w:color="auto"/>
              <w:bottom w:val="single" w:sz="4" w:space="0" w:color="auto"/>
              <w:right w:val="single" w:sz="4" w:space="0" w:color="auto"/>
            </w:tcBorders>
          </w:tcPr>
          <w:p w:rsidR="002173C7" w:rsidRPr="00034BC2" w:rsidRDefault="004E4B00" w:rsidP="00250842">
            <w:pPr>
              <w:rPr>
                <w:rFonts w:cs="Arial"/>
                <w:szCs w:val="24"/>
                <w:lang w:val="en-IN"/>
              </w:rPr>
            </w:pPr>
            <w:bookmarkStart w:id="89" w:name="TAMA_IVR_005_dosageNotTakenYet"/>
            <w:r w:rsidRPr="00034BC2">
              <w:rPr>
                <w:rFonts w:cs="Arial"/>
                <w:szCs w:val="24"/>
                <w:lang w:val="en-IN"/>
              </w:rPr>
              <w:t>TAMA_IVR_003</w:t>
            </w:r>
            <w:r w:rsidR="002173C7" w:rsidRPr="00034BC2">
              <w:rPr>
                <w:rFonts w:cs="Arial"/>
                <w:szCs w:val="24"/>
                <w:lang w:val="en-IN"/>
              </w:rPr>
              <w:t>_</w:t>
            </w:r>
            <w:r w:rsidR="003A0E36" w:rsidRPr="00034BC2">
              <w:rPr>
                <w:rFonts w:cs="Arial"/>
                <w:szCs w:val="24"/>
                <w:lang w:val="en-IN"/>
              </w:rPr>
              <w:t>remCall</w:t>
            </w:r>
            <w:r w:rsidR="00317D14" w:rsidRPr="00034BC2">
              <w:rPr>
                <w:rFonts w:cs="Arial"/>
                <w:szCs w:val="24"/>
                <w:lang w:val="en-IN"/>
              </w:rPr>
              <w:t>InWindow</w:t>
            </w:r>
            <w:r w:rsidR="003A0E36" w:rsidRPr="00034BC2">
              <w:rPr>
                <w:rFonts w:cs="Arial"/>
                <w:szCs w:val="24"/>
                <w:lang w:val="en-IN"/>
              </w:rPr>
              <w:t>D</w:t>
            </w:r>
            <w:r w:rsidR="002173C7" w:rsidRPr="00034BC2">
              <w:rPr>
                <w:rFonts w:cs="Arial"/>
                <w:szCs w:val="24"/>
                <w:lang w:val="en-IN"/>
              </w:rPr>
              <w:t>osageNotTakenYet</w:t>
            </w:r>
            <w:bookmarkEnd w:id="89"/>
            <w:r w:rsidR="00317D14" w:rsidRPr="00034BC2">
              <w:rPr>
                <w:rFonts w:cs="Arial"/>
                <w:szCs w:val="24"/>
                <w:lang w:val="en-IN"/>
              </w:rPr>
              <w:t>CallLater</w:t>
            </w:r>
          </w:p>
        </w:tc>
      </w:tr>
      <w:tr w:rsidR="002173C7" w:rsidRPr="00034BC2" w:rsidTr="00423E1C">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2173C7" w:rsidRPr="00034BC2" w:rsidRDefault="002173C7" w:rsidP="00250842">
            <w:pPr>
              <w:rPr>
                <w:lang w:val="en-IN"/>
              </w:rPr>
            </w:pPr>
            <w:r w:rsidRPr="00034BC2">
              <w:rPr>
                <w:lang w:val="en-IN"/>
              </w:rPr>
              <w:t>Short description</w:t>
            </w:r>
          </w:p>
        </w:tc>
        <w:tc>
          <w:tcPr>
            <w:tcW w:w="12798" w:type="dxa"/>
            <w:tcBorders>
              <w:top w:val="single" w:sz="4" w:space="0" w:color="auto"/>
              <w:left w:val="single" w:sz="4" w:space="0" w:color="auto"/>
              <w:bottom w:val="single" w:sz="4" w:space="0" w:color="auto"/>
              <w:right w:val="single" w:sz="4" w:space="0" w:color="auto"/>
            </w:tcBorders>
          </w:tcPr>
          <w:p w:rsidR="001D6D10" w:rsidRPr="00034BC2" w:rsidRDefault="002173C7" w:rsidP="00DE3F14">
            <w:pPr>
              <w:rPr>
                <w:rFonts w:cs="Arial"/>
                <w:szCs w:val="24"/>
                <w:lang w:val="en-IN"/>
              </w:rPr>
            </w:pPr>
            <w:r w:rsidRPr="00034BC2">
              <w:rPr>
                <w:rFonts w:cs="Arial"/>
                <w:szCs w:val="24"/>
                <w:lang w:val="en-IN"/>
              </w:rPr>
              <w:t xml:space="preserve">TAMA calls patient at scheduled time </w:t>
            </w:r>
            <w:r w:rsidR="003453DF" w:rsidRPr="00034BC2">
              <w:rPr>
                <w:rFonts w:cs="Arial"/>
                <w:szCs w:val="24"/>
                <w:lang w:val="en-IN"/>
              </w:rPr>
              <w:t xml:space="preserve">or at follow-up reminder time </w:t>
            </w:r>
            <w:r w:rsidRPr="00034BC2">
              <w:rPr>
                <w:rFonts w:cs="Arial"/>
                <w:szCs w:val="24"/>
                <w:lang w:val="en-IN"/>
              </w:rPr>
              <w:t xml:space="preserve">and patient responds that he has not taken his medicine dosage as yet but would like to be called after a while and will give his response. TAMA then sets itself up to call again after </w:t>
            </w:r>
            <w:fldSimple w:instr=" REF RETRY_INTERVAL \h  \* MERGEFORMAT ">
              <w:r w:rsidR="00FA487A" w:rsidRPr="00034BC2">
                <w:rPr>
                  <w:lang w:val="en-IN"/>
                </w:rPr>
                <w:t>RETRY_INTERVAL</w:t>
              </w:r>
            </w:fldSimple>
            <w:r w:rsidRPr="00034BC2">
              <w:rPr>
                <w:lang w:val="en-IN"/>
              </w:rPr>
              <w:t xml:space="preserve"> minutes.</w:t>
            </w:r>
            <w:r w:rsidR="008E4ECA">
              <w:rPr>
                <w:lang w:val="en-IN"/>
              </w:rPr>
              <w:t xml:space="preserve"> </w:t>
            </w:r>
            <w:r w:rsidR="003453DF" w:rsidRPr="00034BC2">
              <w:rPr>
                <w:lang w:val="en-IN"/>
              </w:rPr>
              <w:t>It is still within permitted time window so another outbound</w:t>
            </w:r>
            <w:r w:rsidR="00890184" w:rsidRPr="00034BC2">
              <w:rPr>
                <w:lang w:val="en-IN"/>
              </w:rPr>
              <w:t xml:space="preserve"> </w:t>
            </w:r>
            <w:r w:rsidR="003453DF" w:rsidRPr="00034BC2">
              <w:rPr>
                <w:lang w:val="en-IN"/>
              </w:rPr>
              <w:t>call will be allowed.</w:t>
            </w:r>
          </w:p>
        </w:tc>
      </w:tr>
    </w:tbl>
    <w:p w:rsidR="00B3237A" w:rsidRPr="00034BC2" w:rsidRDefault="00074969" w:rsidP="00EC6BDF">
      <w:pPr>
        <w:pStyle w:val="Heading4"/>
        <w:rPr>
          <w:lang w:val="en-IN"/>
        </w:rPr>
      </w:pPr>
      <w:r w:rsidRPr="00034BC2">
        <w:rPr>
          <w:lang w:val="en-IN"/>
        </w:rPr>
        <w:t>Script</w:t>
      </w:r>
    </w:p>
    <w:tbl>
      <w:tblPr>
        <w:tblStyle w:val="TableGrid"/>
        <w:tblW w:w="5000" w:type="pct"/>
        <w:tblLayout w:type="fixed"/>
        <w:tblLook w:val="04A0"/>
      </w:tblPr>
      <w:tblGrid>
        <w:gridCol w:w="650"/>
        <w:gridCol w:w="2492"/>
        <w:gridCol w:w="2495"/>
        <w:gridCol w:w="2492"/>
        <w:gridCol w:w="2495"/>
        <w:gridCol w:w="2492"/>
        <w:gridCol w:w="2494"/>
      </w:tblGrid>
      <w:tr w:rsidR="004F47A8" w:rsidRPr="00034BC2" w:rsidTr="004F47A8">
        <w:trPr>
          <w:cantSplit/>
          <w:tblHeader/>
        </w:trPr>
        <w:tc>
          <w:tcPr>
            <w:tcW w:w="208" w:type="pct"/>
            <w:shd w:val="clear" w:color="auto" w:fill="BFBFBF" w:themeFill="background1" w:themeFillShade="BF"/>
          </w:tcPr>
          <w:p w:rsidR="004F47A8" w:rsidRPr="00034BC2" w:rsidRDefault="004F47A8" w:rsidP="009E30C5">
            <w:pPr>
              <w:keepNext/>
              <w:rPr>
                <w:lang w:val="en-IN"/>
              </w:rPr>
            </w:pPr>
            <w:r w:rsidRPr="00034BC2">
              <w:rPr>
                <w:lang w:val="en-IN"/>
              </w:rPr>
              <w:t xml:space="preserve">Block </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File</w:t>
            </w:r>
          </w:p>
        </w:tc>
        <w:tc>
          <w:tcPr>
            <w:tcW w:w="799" w:type="pct"/>
            <w:shd w:val="clear" w:color="auto" w:fill="BFBFBF" w:themeFill="background1" w:themeFillShade="BF"/>
          </w:tcPr>
          <w:p w:rsidR="004F47A8" w:rsidRPr="00034BC2" w:rsidRDefault="004F47A8" w:rsidP="009E30C5">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On user input jump to block</w:t>
            </w:r>
          </w:p>
        </w:tc>
        <w:tc>
          <w:tcPr>
            <w:tcW w:w="799" w:type="pct"/>
            <w:shd w:val="clear" w:color="auto" w:fill="BFBFBF" w:themeFill="background1" w:themeFillShade="BF"/>
          </w:tcPr>
          <w:p w:rsidR="004F47A8" w:rsidRPr="00034BC2" w:rsidRDefault="004F47A8" w:rsidP="009E30C5">
            <w:pPr>
              <w:keepNext/>
              <w:rPr>
                <w:lang w:val="en-IN"/>
              </w:rPr>
            </w:pPr>
            <w:r w:rsidRPr="00034BC2">
              <w:rPr>
                <w:lang w:val="en-IN"/>
              </w:rPr>
              <w:t>Marathi</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Hindi</w:t>
            </w:r>
          </w:p>
        </w:tc>
        <w:tc>
          <w:tcPr>
            <w:tcW w:w="799" w:type="pct"/>
            <w:shd w:val="clear" w:color="auto" w:fill="BFBFBF" w:themeFill="background1" w:themeFillShade="BF"/>
          </w:tcPr>
          <w:p w:rsidR="004F47A8" w:rsidRPr="00034BC2" w:rsidRDefault="004F47A8" w:rsidP="009E30C5">
            <w:pPr>
              <w:keepNext/>
              <w:rPr>
                <w:lang w:val="en-IN"/>
              </w:rPr>
            </w:pPr>
            <w:r w:rsidRPr="00034BC2">
              <w:rPr>
                <w:lang w:val="en-IN"/>
              </w:rPr>
              <w:t>Third language</w:t>
            </w:r>
          </w:p>
        </w:tc>
      </w:tr>
      <w:tr w:rsidR="004F47A8" w:rsidRPr="00034BC2" w:rsidTr="004F47A8">
        <w:trPr>
          <w:cantSplit/>
          <w:tblHeader/>
        </w:trPr>
        <w:tc>
          <w:tcPr>
            <w:tcW w:w="208" w:type="pct"/>
          </w:tcPr>
          <w:p w:rsidR="004F47A8" w:rsidRPr="00034BC2" w:rsidRDefault="004F47A8" w:rsidP="00A37863">
            <w:pPr>
              <w:rPr>
                <w:lang w:val="en-IN"/>
              </w:rPr>
            </w:pPr>
            <w:r w:rsidRPr="00034BC2">
              <w:rPr>
                <w:lang w:val="en-IN"/>
              </w:rPr>
              <w:t>1</w:t>
            </w:r>
          </w:p>
        </w:tc>
        <w:tc>
          <w:tcPr>
            <w:tcW w:w="798" w:type="pct"/>
          </w:tcPr>
          <w:p w:rsidR="004F47A8" w:rsidRPr="00034BC2" w:rsidRDefault="004F47A8" w:rsidP="00A37863">
            <w:pPr>
              <w:rPr>
                <w:i/>
                <w:iCs/>
                <w:lang w:val="en-IN"/>
              </w:rPr>
            </w:pPr>
            <w:r w:rsidRPr="00034BC2">
              <w:rPr>
                <w:i/>
                <w:iCs/>
                <w:lang w:val="en-IN"/>
              </w:rPr>
              <w:t>Same as use case 001 block 01</w:t>
            </w:r>
          </w:p>
        </w:tc>
        <w:tc>
          <w:tcPr>
            <w:tcW w:w="799" w:type="pct"/>
          </w:tcPr>
          <w:p w:rsidR="004F47A8" w:rsidRPr="00034BC2" w:rsidRDefault="004F47A8" w:rsidP="00A37863">
            <w:pPr>
              <w:rPr>
                <w:lang w:val="en-IN"/>
              </w:rPr>
            </w:pPr>
          </w:p>
        </w:tc>
        <w:tc>
          <w:tcPr>
            <w:tcW w:w="798" w:type="pct"/>
          </w:tcPr>
          <w:p w:rsidR="004F47A8" w:rsidRPr="00034BC2" w:rsidRDefault="004F47A8" w:rsidP="00A37863">
            <w:pPr>
              <w:rPr>
                <w:lang w:val="en-IN"/>
              </w:rPr>
            </w:pPr>
          </w:p>
        </w:tc>
        <w:tc>
          <w:tcPr>
            <w:tcW w:w="799" w:type="pct"/>
          </w:tcPr>
          <w:p w:rsidR="004F47A8" w:rsidRPr="00034BC2" w:rsidRDefault="004F47A8" w:rsidP="00A37863">
            <w:pPr>
              <w:rPr>
                <w:lang w:val="en-IN"/>
              </w:rPr>
            </w:pPr>
          </w:p>
        </w:tc>
        <w:tc>
          <w:tcPr>
            <w:tcW w:w="798" w:type="pct"/>
          </w:tcPr>
          <w:p w:rsidR="004F47A8" w:rsidRPr="00034BC2" w:rsidRDefault="004F47A8" w:rsidP="00A37863">
            <w:pPr>
              <w:rPr>
                <w:lang w:val="en-IN"/>
              </w:rPr>
            </w:pPr>
          </w:p>
        </w:tc>
        <w:tc>
          <w:tcPr>
            <w:tcW w:w="799" w:type="pct"/>
          </w:tcPr>
          <w:p w:rsidR="004F47A8" w:rsidRPr="00034BC2" w:rsidRDefault="004F47A8" w:rsidP="00A37863">
            <w:pPr>
              <w:rPr>
                <w:lang w:val="en-IN"/>
              </w:rPr>
            </w:pPr>
          </w:p>
        </w:tc>
      </w:tr>
      <w:tr w:rsidR="004F47A8" w:rsidRPr="00034BC2" w:rsidTr="004F47A8">
        <w:trPr>
          <w:cantSplit/>
          <w:tblHeader/>
        </w:trPr>
        <w:tc>
          <w:tcPr>
            <w:tcW w:w="208" w:type="pct"/>
            <w:shd w:val="clear" w:color="auto" w:fill="BFBFBF" w:themeFill="background1" w:themeFillShade="BF"/>
          </w:tcPr>
          <w:p w:rsidR="004F47A8" w:rsidRPr="00034BC2" w:rsidRDefault="004F47A8" w:rsidP="00A37863">
            <w:pPr>
              <w:rPr>
                <w:cs/>
                <w:lang w:val="en-IN"/>
              </w:rPr>
            </w:pPr>
            <w:r w:rsidRPr="00034BC2">
              <w:rPr>
                <w:lang w:val="en-IN"/>
              </w:rPr>
              <w:t xml:space="preserve"> </w:t>
            </w:r>
          </w:p>
        </w:tc>
        <w:tc>
          <w:tcPr>
            <w:tcW w:w="798" w:type="pct"/>
            <w:shd w:val="clear" w:color="auto" w:fill="BFBFBF" w:themeFill="background1" w:themeFillShade="BF"/>
          </w:tcPr>
          <w:p w:rsidR="004F47A8" w:rsidRPr="00034BC2" w:rsidRDefault="004F47A8" w:rsidP="00A37863">
            <w:pPr>
              <w:rPr>
                <w:lang w:val="en-IN"/>
              </w:rPr>
            </w:pPr>
          </w:p>
        </w:tc>
        <w:tc>
          <w:tcPr>
            <w:tcW w:w="799" w:type="pct"/>
            <w:shd w:val="clear" w:color="auto" w:fill="BFBFBF" w:themeFill="background1" w:themeFillShade="BF"/>
          </w:tcPr>
          <w:p w:rsidR="004F47A8" w:rsidRPr="00034BC2" w:rsidRDefault="004F47A8" w:rsidP="00A37863">
            <w:pPr>
              <w:rPr>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r>
      <w:tr w:rsidR="004F47A8" w:rsidRPr="00034BC2" w:rsidTr="004F47A8">
        <w:trPr>
          <w:cantSplit/>
          <w:tblHeader/>
        </w:trPr>
        <w:tc>
          <w:tcPr>
            <w:tcW w:w="208" w:type="pct"/>
          </w:tcPr>
          <w:p w:rsidR="004F47A8" w:rsidRPr="00034BC2" w:rsidRDefault="004F47A8" w:rsidP="00A37863">
            <w:pPr>
              <w:rPr>
                <w:cs/>
                <w:lang w:val="en-IN"/>
              </w:rPr>
            </w:pPr>
            <w:r w:rsidRPr="00034BC2">
              <w:rPr>
                <w:lang w:val="en-IN"/>
              </w:rPr>
              <w:t>2</w:t>
            </w:r>
          </w:p>
        </w:tc>
        <w:tc>
          <w:tcPr>
            <w:tcW w:w="798" w:type="pct"/>
          </w:tcPr>
          <w:p w:rsidR="004F47A8" w:rsidRPr="00034BC2" w:rsidRDefault="004F47A8" w:rsidP="00EE7CE3">
            <w:pPr>
              <w:rPr>
                <w:i/>
                <w:iCs/>
                <w:lang w:val="en-IN"/>
              </w:rPr>
            </w:pPr>
            <w:r w:rsidRPr="00034BC2">
              <w:rPr>
                <w:i/>
                <w:iCs/>
                <w:lang w:val="en-IN"/>
              </w:rPr>
              <w:t>Same as use case 001 block 02</w:t>
            </w:r>
          </w:p>
        </w:tc>
        <w:tc>
          <w:tcPr>
            <w:tcW w:w="799" w:type="pct"/>
          </w:tcPr>
          <w:p w:rsidR="004F47A8" w:rsidRPr="00034BC2" w:rsidRDefault="004F47A8" w:rsidP="00A37863">
            <w:pPr>
              <w:rPr>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r>
      <w:tr w:rsidR="004F47A8" w:rsidRPr="00034BC2" w:rsidTr="004F47A8">
        <w:trPr>
          <w:cantSplit/>
          <w:tblHeader/>
        </w:trPr>
        <w:tc>
          <w:tcPr>
            <w:tcW w:w="208" w:type="pct"/>
            <w:shd w:val="clear" w:color="auto" w:fill="BFBFBF" w:themeFill="background1" w:themeFillShade="BF"/>
          </w:tcPr>
          <w:p w:rsidR="004F47A8" w:rsidRPr="00034BC2" w:rsidRDefault="004F47A8" w:rsidP="00A37863">
            <w:pPr>
              <w:rPr>
                <w:cs/>
                <w:lang w:val="en-IN"/>
              </w:rPr>
            </w:pPr>
            <w:r w:rsidRPr="00034BC2">
              <w:rPr>
                <w:lang w:val="en-IN"/>
              </w:rPr>
              <w:t xml:space="preserve"> </w:t>
            </w:r>
          </w:p>
        </w:tc>
        <w:tc>
          <w:tcPr>
            <w:tcW w:w="798" w:type="pct"/>
            <w:shd w:val="clear" w:color="auto" w:fill="BFBFBF" w:themeFill="background1" w:themeFillShade="BF"/>
          </w:tcPr>
          <w:p w:rsidR="004F47A8" w:rsidRPr="00034BC2" w:rsidRDefault="004F47A8" w:rsidP="00A37863">
            <w:pPr>
              <w:rPr>
                <w:lang w:val="en-IN"/>
              </w:rPr>
            </w:pPr>
          </w:p>
        </w:tc>
        <w:tc>
          <w:tcPr>
            <w:tcW w:w="799" w:type="pct"/>
            <w:shd w:val="clear" w:color="auto" w:fill="BFBFBF" w:themeFill="background1" w:themeFillShade="BF"/>
          </w:tcPr>
          <w:p w:rsidR="004F47A8" w:rsidRPr="00034BC2" w:rsidRDefault="004F47A8" w:rsidP="00A37863">
            <w:pPr>
              <w:rPr>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r>
      <w:tr w:rsidR="006D57B0" w:rsidRPr="00034BC2" w:rsidTr="004F47A8">
        <w:trPr>
          <w:cantSplit/>
          <w:tblHeader/>
        </w:trPr>
        <w:tc>
          <w:tcPr>
            <w:tcW w:w="208" w:type="pct"/>
          </w:tcPr>
          <w:p w:rsidR="006D57B0" w:rsidRPr="00034BC2" w:rsidRDefault="006D57B0" w:rsidP="00A37863">
            <w:pPr>
              <w:rPr>
                <w:cs/>
                <w:lang w:val="en-IN"/>
              </w:rPr>
            </w:pPr>
            <w:r w:rsidRPr="00034BC2">
              <w:rPr>
                <w:lang w:val="en-IN"/>
              </w:rPr>
              <w:lastRenderedPageBreak/>
              <w:t>3</w:t>
            </w:r>
          </w:p>
        </w:tc>
        <w:tc>
          <w:tcPr>
            <w:tcW w:w="798" w:type="pct"/>
          </w:tcPr>
          <w:p w:rsidR="006D57B0" w:rsidRPr="00034BC2" w:rsidRDefault="006D57B0" w:rsidP="00A37863">
            <w:pPr>
              <w:rPr>
                <w:lang w:val="en-IN"/>
              </w:rPr>
            </w:pPr>
            <w:r w:rsidRPr="00034BC2">
              <w:rPr>
                <w:lang w:val="en-IN"/>
              </w:rPr>
              <w:t>003_03_01_TAMAPillDelayWarning1</w:t>
            </w:r>
          </w:p>
        </w:tc>
        <w:tc>
          <w:tcPr>
            <w:tcW w:w="799" w:type="pct"/>
          </w:tcPr>
          <w:p w:rsidR="00B1395C" w:rsidRDefault="006D57B0" w:rsidP="000950DE">
            <w:pPr>
              <w:rPr>
                <w:lang w:val="en-IN"/>
              </w:rPr>
            </w:pPr>
            <w:r w:rsidRPr="00034BC2">
              <w:rPr>
                <w:lang w:val="en-IN"/>
              </w:rPr>
              <w:t xml:space="preserve">You are getting late for your </w:t>
            </w:r>
            <w:r w:rsidR="00AA2F04">
              <w:rPr>
                <w:lang w:val="en-IN"/>
              </w:rPr>
              <w:t>dose</w:t>
            </w:r>
            <w:r w:rsidRPr="00034BC2">
              <w:rPr>
                <w:lang w:val="en-IN"/>
              </w:rPr>
              <w:t xml:space="preserve">. Please </w:t>
            </w:r>
            <w:commentRangeStart w:id="90"/>
            <w:del w:id="91" w:author="Anirudha" w:date="2011-08-17T19:56:00Z">
              <w:r w:rsidRPr="00034BC2" w:rsidDel="000C0433">
                <w:rPr>
                  <w:lang w:val="en-IN"/>
                </w:rPr>
                <w:delText>eat something and</w:delText>
              </w:r>
            </w:del>
            <w:commentRangeEnd w:id="90"/>
            <w:r w:rsidR="000C0433">
              <w:rPr>
                <w:rStyle w:val="CommentReference"/>
              </w:rPr>
              <w:commentReference w:id="90"/>
            </w:r>
            <w:del w:id="92" w:author="Anirudha" w:date="2011-08-17T19:56:00Z">
              <w:r w:rsidRPr="00034BC2" w:rsidDel="000C0433">
                <w:rPr>
                  <w:lang w:val="en-IN"/>
                </w:rPr>
                <w:delText xml:space="preserve"> </w:delText>
              </w:r>
            </w:del>
            <w:r w:rsidRPr="00034BC2">
              <w:rPr>
                <w:lang w:val="en-IN"/>
              </w:rPr>
              <w:t xml:space="preserve">take your </w:t>
            </w:r>
            <w:r w:rsidR="00AA2F04">
              <w:rPr>
                <w:lang w:val="en-IN"/>
              </w:rPr>
              <w:t>dose</w:t>
            </w:r>
            <w:r w:rsidRPr="00034BC2">
              <w:rPr>
                <w:lang w:val="en-IN"/>
              </w:rPr>
              <w:t xml:space="preserve"> as soon as possible. If you take your dose on time, </w:t>
            </w:r>
            <w:r w:rsidR="000950DE">
              <w:rPr>
                <w:lang w:val="en-IN"/>
              </w:rPr>
              <w:t xml:space="preserve">your </w:t>
            </w:r>
            <w:r w:rsidRPr="00034BC2">
              <w:rPr>
                <w:lang w:val="en-IN"/>
              </w:rPr>
              <w:t xml:space="preserve">medicines will be </w:t>
            </w:r>
            <w:r w:rsidR="00B1395C">
              <w:rPr>
                <w:lang w:val="en-IN"/>
              </w:rPr>
              <w:t xml:space="preserve">more </w:t>
            </w:r>
            <w:r w:rsidRPr="00034BC2">
              <w:rPr>
                <w:lang w:val="en-IN"/>
              </w:rPr>
              <w:t>effective.</w:t>
            </w:r>
          </w:p>
          <w:p w:rsidR="006D57B0" w:rsidRPr="00034BC2" w:rsidRDefault="006D57B0" w:rsidP="000950DE">
            <w:pPr>
              <w:rPr>
                <w:lang w:val="en-IN"/>
              </w:rPr>
            </w:pPr>
            <w:r w:rsidRPr="00034BC2">
              <w:rPr>
                <w:lang w:val="en-IN"/>
              </w:rPr>
              <w:t>TAMA will call you</w:t>
            </w:r>
            <w:r w:rsidR="00982653" w:rsidRPr="00034BC2">
              <w:rPr>
                <w:lang w:val="en-IN"/>
              </w:rPr>
              <w:t xml:space="preserve"> again </w:t>
            </w:r>
            <w:r w:rsidR="003F5E6D">
              <w:rPr>
                <w:lang w:val="en-IN"/>
              </w:rPr>
              <w:t>after</w:t>
            </w:r>
            <w:r w:rsidR="008C798A">
              <w:rPr>
                <w:lang w:val="en-IN"/>
              </w:rPr>
              <w:t xml:space="preserve"> ...</w:t>
            </w:r>
          </w:p>
        </w:tc>
        <w:tc>
          <w:tcPr>
            <w:tcW w:w="798" w:type="pct"/>
          </w:tcPr>
          <w:p w:rsidR="006D57B0" w:rsidRPr="00034BC2" w:rsidRDefault="006D57B0" w:rsidP="00A37863">
            <w:pPr>
              <w:rPr>
                <w:cs/>
                <w:lang w:val="en-IN"/>
              </w:rPr>
            </w:pPr>
          </w:p>
        </w:tc>
        <w:tc>
          <w:tcPr>
            <w:tcW w:w="799" w:type="pct"/>
          </w:tcPr>
          <w:p w:rsidR="006D57B0" w:rsidRPr="00034BC2" w:rsidRDefault="00C67870" w:rsidP="000C0433">
            <w:pPr>
              <w:rPr>
                <w:cs/>
                <w:lang w:val="en-IN" w:bidi="mr-IN"/>
              </w:rPr>
            </w:pPr>
            <w:r>
              <w:rPr>
                <w:rFonts w:hint="cs"/>
                <w:cs/>
                <w:lang w:val="en-IN" w:bidi="mr-IN"/>
              </w:rPr>
              <w:t>हा</w:t>
            </w:r>
            <w:r w:rsidR="00154BBC" w:rsidRPr="00034BC2">
              <w:rPr>
                <w:cs/>
                <w:lang w:val="en-IN" w:bidi="mr-IN"/>
              </w:rPr>
              <w:t xml:space="preserve"> डोस घ्यायला तुम्हाला उशीर होतोय.</w:t>
            </w:r>
            <w:r w:rsidR="00890184" w:rsidRPr="00034BC2">
              <w:rPr>
                <w:cs/>
                <w:lang w:val="en-IN" w:bidi="mr-IN"/>
              </w:rPr>
              <w:t xml:space="preserve"> </w:t>
            </w:r>
            <w:r w:rsidR="00154BBC" w:rsidRPr="00034BC2">
              <w:rPr>
                <w:cs/>
                <w:lang w:val="en-IN" w:bidi="mr-IN"/>
              </w:rPr>
              <w:t>लवकरात लवकर डोस घ्या. वेळेवर डोस घेतला की औषधं व्यवस्थित काम करतात.</w:t>
            </w:r>
            <w:r w:rsidR="00616341" w:rsidRPr="00034BC2">
              <w:rPr>
                <w:lang w:val="en-IN"/>
              </w:rPr>
              <w:t xml:space="preserve"> </w:t>
            </w:r>
            <w:r w:rsidR="00616341" w:rsidRPr="00034BC2">
              <w:rPr>
                <w:cs/>
                <w:lang w:val="en-IN" w:bidi="mr-IN"/>
              </w:rPr>
              <w:t xml:space="preserve">टामा तुम्हाला </w:t>
            </w:r>
            <w:r w:rsidR="00AD6AFE" w:rsidRPr="00034BC2">
              <w:rPr>
                <w:cs/>
                <w:lang w:val="en-IN" w:bidi="mr-IN"/>
              </w:rPr>
              <w:t>...</w:t>
            </w:r>
          </w:p>
        </w:tc>
        <w:tc>
          <w:tcPr>
            <w:tcW w:w="798" w:type="pct"/>
          </w:tcPr>
          <w:p w:rsidR="006D57B0" w:rsidRPr="00034BC2" w:rsidRDefault="00154BBC" w:rsidP="000C0433">
            <w:pPr>
              <w:rPr>
                <w:cs/>
                <w:lang w:val="en-IN" w:bidi="mr-IN"/>
              </w:rPr>
            </w:pPr>
            <w:r w:rsidRPr="00034BC2">
              <w:rPr>
                <w:cs/>
                <w:lang w:val="en-IN" w:bidi="mr-IN"/>
              </w:rPr>
              <w:t>दवाई की आज की खुराक लेने में आपको देर हो रही है</w:t>
            </w:r>
            <w:r w:rsidR="00680DAF" w:rsidRPr="00034BC2">
              <w:rPr>
                <w:lang w:val="en-IN" w:bidi="mr-IN"/>
              </w:rPr>
              <w:t>|</w:t>
            </w:r>
            <w:r w:rsidRPr="00034BC2">
              <w:rPr>
                <w:cs/>
                <w:lang w:val="en-IN" w:bidi="mr-IN"/>
              </w:rPr>
              <w:t xml:space="preserve"> जल्दी से अपनी खुराक ले लीजिये</w:t>
            </w:r>
            <w:r w:rsidR="00680DAF" w:rsidRPr="00034BC2">
              <w:rPr>
                <w:lang w:val="en-IN" w:bidi="mr-IN"/>
              </w:rPr>
              <w:t>|</w:t>
            </w:r>
            <w:r w:rsidRPr="00034BC2">
              <w:rPr>
                <w:lang w:val="en-IN" w:bidi="mr-IN"/>
              </w:rPr>
              <w:t xml:space="preserve"> </w:t>
            </w:r>
            <w:r w:rsidRPr="00034BC2">
              <w:rPr>
                <w:cs/>
                <w:lang w:val="en-IN" w:bidi="mr-IN"/>
              </w:rPr>
              <w:t>खुराक समय पर लेने से दवाईयाँ ठीक से काम करती हैं</w:t>
            </w:r>
            <w:r w:rsidR="00680DAF" w:rsidRPr="00034BC2">
              <w:rPr>
                <w:lang w:val="en-IN" w:bidi="mr-IN"/>
              </w:rPr>
              <w:t>|</w:t>
            </w:r>
            <w:r w:rsidR="00616341" w:rsidRPr="00034BC2">
              <w:rPr>
                <w:cs/>
                <w:lang w:val="en-IN" w:bidi="mr-IN"/>
              </w:rPr>
              <w:t xml:space="preserve"> टामा आपको...</w:t>
            </w:r>
          </w:p>
        </w:tc>
        <w:tc>
          <w:tcPr>
            <w:tcW w:w="799" w:type="pct"/>
          </w:tcPr>
          <w:p w:rsidR="006D57B0" w:rsidRPr="00034BC2" w:rsidRDefault="006D57B0" w:rsidP="00A37863">
            <w:pPr>
              <w:rPr>
                <w:cs/>
                <w:lang w:val="en-IN"/>
              </w:rPr>
            </w:pPr>
          </w:p>
        </w:tc>
      </w:tr>
      <w:tr w:rsidR="00B00538" w:rsidRPr="00034BC2" w:rsidTr="004F47A8">
        <w:trPr>
          <w:cantSplit/>
          <w:tblHeader/>
        </w:trPr>
        <w:tc>
          <w:tcPr>
            <w:tcW w:w="208" w:type="pct"/>
          </w:tcPr>
          <w:p w:rsidR="00B00538" w:rsidRPr="00034BC2" w:rsidRDefault="00B00538" w:rsidP="00A37863">
            <w:pPr>
              <w:rPr>
                <w:lang w:val="en-IN"/>
              </w:rPr>
            </w:pPr>
          </w:p>
        </w:tc>
        <w:tc>
          <w:tcPr>
            <w:tcW w:w="798" w:type="pct"/>
          </w:tcPr>
          <w:p w:rsidR="00B00538" w:rsidRPr="00034BC2" w:rsidRDefault="00B00538" w:rsidP="00A37863">
            <w:pPr>
              <w:rPr>
                <w:i/>
                <w:iCs/>
                <w:color w:val="00B050"/>
                <w:lang w:val="en-IN"/>
              </w:rPr>
            </w:pPr>
            <w:r w:rsidRPr="00034BC2">
              <w:rPr>
                <w:i/>
                <w:iCs/>
                <w:color w:val="00B050"/>
                <w:lang w:val="en-IN"/>
              </w:rPr>
              <w:t>RETRY_INTERVAL</w:t>
            </w:r>
          </w:p>
        </w:tc>
        <w:tc>
          <w:tcPr>
            <w:tcW w:w="799" w:type="pct"/>
          </w:tcPr>
          <w:p w:rsidR="00B00538" w:rsidRPr="00DF6A72" w:rsidRDefault="008C798A" w:rsidP="008C798A">
            <w:pPr>
              <w:rPr>
                <w:lang w:val="en-IN"/>
              </w:rPr>
            </w:pPr>
            <w:r>
              <w:rPr>
                <w:lang w:val="en-IN"/>
              </w:rPr>
              <w:t xml:space="preserve">... </w:t>
            </w:r>
            <w:r w:rsidR="00B00538" w:rsidRPr="00DF6A72">
              <w:rPr>
                <w:lang w:val="en-IN"/>
              </w:rPr>
              <w:t>{</w:t>
            </w:r>
            <w:r w:rsidR="004217D3" w:rsidRPr="00DF6A72">
              <w:rPr>
                <w:lang w:val="en-IN"/>
              </w:rPr>
              <w:t>parameter value to be picked up from configurable parameter set in TAMA</w:t>
            </w:r>
            <w:r w:rsidR="00B00538" w:rsidRPr="00DF6A72">
              <w:rPr>
                <w:lang w:val="en-IN"/>
              </w:rPr>
              <w:t>}</w:t>
            </w:r>
            <w:r w:rsidR="00525A61" w:rsidRPr="00DF6A72">
              <w:rPr>
                <w:lang w:val="en-IN"/>
              </w:rPr>
              <w:t xml:space="preserve"> </w:t>
            </w:r>
            <w:r>
              <w:rPr>
                <w:lang w:val="en-IN"/>
              </w:rPr>
              <w:t>...</w:t>
            </w:r>
          </w:p>
        </w:tc>
        <w:tc>
          <w:tcPr>
            <w:tcW w:w="798" w:type="pct"/>
          </w:tcPr>
          <w:p w:rsidR="00B00538" w:rsidRPr="00034BC2" w:rsidRDefault="00B00538" w:rsidP="00A37863">
            <w:pPr>
              <w:rPr>
                <w:lang w:val="en-IN"/>
              </w:rPr>
            </w:pPr>
          </w:p>
        </w:tc>
        <w:tc>
          <w:tcPr>
            <w:tcW w:w="799" w:type="pct"/>
          </w:tcPr>
          <w:p w:rsidR="00B00538" w:rsidRPr="00034BC2" w:rsidRDefault="000C78D8" w:rsidP="006D4861">
            <w:pPr>
              <w:rPr>
                <w:lang w:val="en-IN"/>
              </w:rPr>
            </w:pPr>
            <w:r>
              <w:rPr>
                <w:lang w:val="en-IN"/>
              </w:rPr>
              <w:t xml:space="preserve">... </w:t>
            </w:r>
            <w:r w:rsidRPr="00DF6A72">
              <w:rPr>
                <w:lang w:val="en-IN"/>
              </w:rPr>
              <w:t xml:space="preserve">{parameter value to be picked up from configurable parameter set in TAMA} </w:t>
            </w:r>
            <w:r>
              <w:rPr>
                <w:lang w:val="en-IN"/>
              </w:rPr>
              <w:t>...</w:t>
            </w:r>
          </w:p>
        </w:tc>
        <w:tc>
          <w:tcPr>
            <w:tcW w:w="798" w:type="pct"/>
          </w:tcPr>
          <w:p w:rsidR="00B00538" w:rsidRPr="00034BC2" w:rsidRDefault="000C78D8" w:rsidP="006D4861">
            <w:pPr>
              <w:rPr>
                <w:lang w:val="en-IN"/>
              </w:rPr>
            </w:pPr>
            <w:r>
              <w:rPr>
                <w:lang w:val="en-IN"/>
              </w:rPr>
              <w:t xml:space="preserve"> ... </w:t>
            </w:r>
            <w:r w:rsidRPr="00DF6A72">
              <w:rPr>
                <w:lang w:val="en-IN"/>
              </w:rPr>
              <w:t xml:space="preserve">{parameter value to be picked up from configurable parameter set in TAMA} </w:t>
            </w:r>
            <w:r>
              <w:rPr>
                <w:lang w:val="en-IN"/>
              </w:rPr>
              <w:t>...</w:t>
            </w:r>
          </w:p>
        </w:tc>
        <w:tc>
          <w:tcPr>
            <w:tcW w:w="799" w:type="pct"/>
          </w:tcPr>
          <w:p w:rsidR="00B00538" w:rsidRPr="00034BC2" w:rsidRDefault="00B00538" w:rsidP="00A37863">
            <w:pPr>
              <w:rPr>
                <w:lang w:val="en-IN"/>
              </w:rPr>
            </w:pPr>
          </w:p>
        </w:tc>
      </w:tr>
      <w:tr w:rsidR="00B00538" w:rsidRPr="00034BC2" w:rsidTr="004F47A8">
        <w:trPr>
          <w:cantSplit/>
          <w:tblHeader/>
        </w:trPr>
        <w:tc>
          <w:tcPr>
            <w:tcW w:w="208" w:type="pct"/>
          </w:tcPr>
          <w:p w:rsidR="00B00538" w:rsidRPr="00034BC2" w:rsidRDefault="00B00538" w:rsidP="00A37863">
            <w:pPr>
              <w:rPr>
                <w:cs/>
                <w:lang w:val="en-IN"/>
              </w:rPr>
            </w:pPr>
          </w:p>
        </w:tc>
        <w:tc>
          <w:tcPr>
            <w:tcW w:w="798" w:type="pct"/>
          </w:tcPr>
          <w:p w:rsidR="00B00538" w:rsidRPr="00034BC2" w:rsidRDefault="00B00538" w:rsidP="00A37863">
            <w:pPr>
              <w:rPr>
                <w:lang w:val="en-IN"/>
              </w:rPr>
            </w:pPr>
            <w:r w:rsidRPr="00034BC2">
              <w:rPr>
                <w:lang w:val="en-IN"/>
              </w:rPr>
              <w:t>003_03_03_TAMAPillDelayWarning2</w:t>
            </w:r>
          </w:p>
        </w:tc>
        <w:tc>
          <w:tcPr>
            <w:tcW w:w="799" w:type="pct"/>
          </w:tcPr>
          <w:p w:rsidR="00B00538" w:rsidRPr="00DF6A72" w:rsidRDefault="008C798A" w:rsidP="00A37863">
            <w:pPr>
              <w:rPr>
                <w:lang w:val="en-IN"/>
              </w:rPr>
            </w:pPr>
            <w:r>
              <w:rPr>
                <w:lang w:val="en-IN"/>
              </w:rPr>
              <w:t xml:space="preserve">... </w:t>
            </w:r>
            <w:r w:rsidR="003F5E6D" w:rsidRPr="00DF6A72">
              <w:rPr>
                <w:lang w:val="en-IN"/>
              </w:rPr>
              <w:t>minutes</w:t>
            </w:r>
            <w:r>
              <w:rPr>
                <w:lang w:val="en-IN"/>
              </w:rPr>
              <w:t>.</w:t>
            </w:r>
          </w:p>
        </w:tc>
        <w:tc>
          <w:tcPr>
            <w:tcW w:w="798" w:type="pct"/>
          </w:tcPr>
          <w:p w:rsidR="00B00538" w:rsidRPr="00034BC2" w:rsidRDefault="00B00538" w:rsidP="00A37863">
            <w:pPr>
              <w:rPr>
                <w:lang w:val="en-IN"/>
              </w:rPr>
            </w:pPr>
          </w:p>
        </w:tc>
        <w:tc>
          <w:tcPr>
            <w:tcW w:w="799" w:type="pct"/>
          </w:tcPr>
          <w:p w:rsidR="00B00538" w:rsidRPr="00034BC2" w:rsidRDefault="00B00538" w:rsidP="00B12DF6">
            <w:pPr>
              <w:rPr>
                <w:cs/>
                <w:lang w:val="en-IN"/>
              </w:rPr>
            </w:pPr>
            <w:r w:rsidRPr="00034BC2">
              <w:rPr>
                <w:lang w:val="en-IN"/>
              </w:rPr>
              <w:t xml:space="preserve">... </w:t>
            </w:r>
            <w:r w:rsidR="006D4861">
              <w:rPr>
                <w:rFonts w:hint="cs"/>
                <w:cs/>
                <w:lang w:val="en-IN" w:bidi="mr-IN"/>
              </w:rPr>
              <w:t xml:space="preserve">मिनिटांनी </w:t>
            </w:r>
            <w:r w:rsidR="00982653" w:rsidRPr="00034BC2">
              <w:rPr>
                <w:cs/>
                <w:lang w:val="en-IN"/>
              </w:rPr>
              <w:t xml:space="preserve">पुन्हा </w:t>
            </w:r>
            <w:r w:rsidRPr="00034BC2">
              <w:rPr>
                <w:cs/>
                <w:lang w:val="en-IN"/>
              </w:rPr>
              <w:t>फोन करेल.</w:t>
            </w:r>
          </w:p>
        </w:tc>
        <w:tc>
          <w:tcPr>
            <w:tcW w:w="798" w:type="pct"/>
          </w:tcPr>
          <w:p w:rsidR="00B00538" w:rsidRPr="00034BC2" w:rsidRDefault="00B00538" w:rsidP="00B12DF6">
            <w:pPr>
              <w:rPr>
                <w:lang w:val="en-IN"/>
              </w:rPr>
            </w:pPr>
            <w:r w:rsidRPr="00034BC2">
              <w:rPr>
                <w:cs/>
                <w:lang w:val="en-IN"/>
              </w:rPr>
              <w:t>...</w:t>
            </w:r>
            <w:r w:rsidR="006D4861">
              <w:rPr>
                <w:rFonts w:hint="cs"/>
                <w:cs/>
                <w:lang w:val="en-IN"/>
              </w:rPr>
              <w:t>मिनिट बाद</w:t>
            </w:r>
            <w:r w:rsidR="00982653" w:rsidRPr="00034BC2">
              <w:rPr>
                <w:cs/>
                <w:lang w:val="en-IN"/>
              </w:rPr>
              <w:t xml:space="preserve"> फिर </w:t>
            </w:r>
            <w:r w:rsidRPr="00034BC2">
              <w:rPr>
                <w:cs/>
                <w:lang w:val="en-IN"/>
              </w:rPr>
              <w:t>फोन करेगी</w:t>
            </w:r>
            <w:r w:rsidR="00680DAF" w:rsidRPr="00034BC2">
              <w:rPr>
                <w:lang w:val="en-IN"/>
              </w:rPr>
              <w:t>|</w:t>
            </w:r>
          </w:p>
        </w:tc>
        <w:tc>
          <w:tcPr>
            <w:tcW w:w="799" w:type="pct"/>
          </w:tcPr>
          <w:p w:rsidR="00B00538" w:rsidRPr="00034BC2" w:rsidRDefault="00B00538" w:rsidP="00A37863">
            <w:pPr>
              <w:rPr>
                <w:lang w:val="en-IN"/>
              </w:rPr>
            </w:pPr>
          </w:p>
        </w:tc>
      </w:tr>
      <w:tr w:rsidR="004F47A8" w:rsidRPr="00034BC2" w:rsidTr="004F47A8">
        <w:trPr>
          <w:cantSplit/>
          <w:tblHeader/>
        </w:trPr>
        <w:tc>
          <w:tcPr>
            <w:tcW w:w="208" w:type="pct"/>
          </w:tcPr>
          <w:p w:rsidR="004F47A8" w:rsidRPr="00034BC2" w:rsidRDefault="004F47A8" w:rsidP="00A37863">
            <w:pPr>
              <w:rPr>
                <w:lang w:val="en-IN"/>
              </w:rPr>
            </w:pPr>
          </w:p>
        </w:tc>
        <w:tc>
          <w:tcPr>
            <w:tcW w:w="798" w:type="pct"/>
          </w:tcPr>
          <w:p w:rsidR="004F47A8" w:rsidRPr="00034BC2" w:rsidRDefault="004F47A8" w:rsidP="00A37863">
            <w:pPr>
              <w:rPr>
                <w:i/>
                <w:iCs/>
                <w:lang w:val="en-IN"/>
              </w:rPr>
            </w:pPr>
          </w:p>
        </w:tc>
        <w:tc>
          <w:tcPr>
            <w:tcW w:w="799" w:type="pct"/>
          </w:tcPr>
          <w:p w:rsidR="004F47A8" w:rsidRPr="00034BC2" w:rsidRDefault="004F47A8" w:rsidP="00A37863">
            <w:pPr>
              <w:rPr>
                <w:lang w:val="en-IN"/>
              </w:rPr>
            </w:pPr>
          </w:p>
        </w:tc>
        <w:tc>
          <w:tcPr>
            <w:tcW w:w="798" w:type="pct"/>
          </w:tcPr>
          <w:p w:rsidR="00B50EA6" w:rsidRDefault="00B50EA6" w:rsidP="00B50EA6">
            <w:pPr>
              <w:rPr>
                <w:lang w:val="en-IN"/>
              </w:rPr>
            </w:pPr>
            <w:r>
              <w:rPr>
                <w:lang w:val="en-IN"/>
              </w:rPr>
              <w:t xml:space="preserve">If (previousDoseRecordStatus = NOT_Reported) go to use case 001 block 7. </w:t>
            </w:r>
          </w:p>
          <w:p w:rsidR="004F47A8" w:rsidRPr="00034BC2" w:rsidRDefault="00B50EA6" w:rsidP="00A37863">
            <w:pPr>
              <w:rPr>
                <w:cs/>
                <w:lang w:val="en-IN"/>
              </w:rPr>
            </w:pPr>
            <w:r>
              <w:rPr>
                <w:lang w:val="en-IN"/>
              </w:rPr>
              <w:t xml:space="preserve">Else play </w:t>
            </w:r>
            <w:r w:rsidRPr="00034BC2">
              <w:rPr>
                <w:i/>
                <w:iCs/>
                <w:lang w:val="en-IN"/>
              </w:rPr>
              <w:t>Same as use case 001 block 05 file 04</w:t>
            </w:r>
            <w:r>
              <w:rPr>
                <w:rFonts w:hint="cs"/>
                <w:i/>
                <w:iCs/>
                <w:cs/>
                <w:lang w:val="en-IN"/>
              </w:rPr>
              <w:t xml:space="preserve"> </w:t>
            </w:r>
            <w:r w:rsidRPr="00034BC2">
              <w:rPr>
                <w:lang w:val="en-IN"/>
              </w:rPr>
              <w:t>001_05_04_mayEndThisCallNow2</w:t>
            </w:r>
          </w:p>
        </w:tc>
        <w:tc>
          <w:tcPr>
            <w:tcW w:w="799"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r>
    </w:tbl>
    <w:p w:rsidR="00287E05" w:rsidRPr="00034BC2" w:rsidRDefault="00287E05" w:rsidP="00EC6BDF">
      <w:pPr>
        <w:rPr>
          <w:lang w:val="en-IN"/>
        </w:rPr>
      </w:pPr>
      <w:r w:rsidRPr="00034BC2">
        <w:rPr>
          <w:lang w:val="en-IN"/>
        </w:rPr>
        <w:br w:type="page"/>
      </w:r>
    </w:p>
    <w:p w:rsidR="002173C7" w:rsidRPr="00034BC2" w:rsidRDefault="00225849" w:rsidP="00D05789">
      <w:pPr>
        <w:pStyle w:val="Heading3"/>
        <w:rPr>
          <w:lang w:val="en-IN"/>
        </w:rPr>
      </w:pPr>
      <w:bookmarkStart w:id="93" w:name="_Use_Case:_TAMA_IVR_004_remCallWillN"/>
      <w:bookmarkStart w:id="94" w:name="_Toc265768473"/>
      <w:bookmarkStart w:id="95" w:name="_Toc267841628"/>
      <w:bookmarkStart w:id="96" w:name="_Toc267913032"/>
      <w:bookmarkStart w:id="97" w:name="_Toc267913554"/>
      <w:bookmarkStart w:id="98" w:name="_Ref271619111"/>
      <w:bookmarkStart w:id="99" w:name="_Ref271619122"/>
      <w:bookmarkStart w:id="100" w:name="_Ref277606075"/>
      <w:bookmarkStart w:id="101" w:name="_Toc301455949"/>
      <w:bookmarkEnd w:id="93"/>
      <w:r w:rsidRPr="00034BC2">
        <w:rPr>
          <w:lang w:val="en-IN"/>
        </w:rPr>
        <w:lastRenderedPageBreak/>
        <w:t>Use Case: TAMA_IVR_004</w:t>
      </w:r>
      <w:r w:rsidR="002173C7" w:rsidRPr="00034BC2">
        <w:rPr>
          <w:lang w:val="en-IN"/>
        </w:rPr>
        <w:t>_</w:t>
      </w:r>
      <w:bookmarkEnd w:id="94"/>
      <w:bookmarkEnd w:id="95"/>
      <w:bookmarkEnd w:id="96"/>
      <w:bookmarkEnd w:id="97"/>
      <w:bookmarkEnd w:id="98"/>
      <w:bookmarkEnd w:id="99"/>
      <w:r w:rsidR="00351A64" w:rsidRPr="00034BC2">
        <w:rPr>
          <w:lang w:val="en-IN"/>
        </w:rPr>
        <w:t>remCallWillNotTakeMedicine</w:t>
      </w:r>
      <w:bookmarkEnd w:id="100"/>
      <w:bookmarkEnd w:id="1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2798"/>
      </w:tblGrid>
      <w:tr w:rsidR="006003EF" w:rsidRPr="00034BC2" w:rsidTr="00DE3F14">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6003EF" w:rsidRPr="00034BC2" w:rsidRDefault="006003EF" w:rsidP="00250842">
            <w:pPr>
              <w:rPr>
                <w:lang w:val="en-IN"/>
              </w:rPr>
            </w:pPr>
            <w:r w:rsidRPr="00034BC2">
              <w:rPr>
                <w:lang w:val="en-IN"/>
              </w:rPr>
              <w:t>General Information</w:t>
            </w:r>
          </w:p>
        </w:tc>
      </w:tr>
      <w:tr w:rsidR="006003EF" w:rsidRPr="00034BC2" w:rsidTr="00423E1C">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6003EF" w:rsidRPr="00034BC2" w:rsidRDefault="006003EF" w:rsidP="00250842">
            <w:pPr>
              <w:rPr>
                <w:lang w:val="en-IN"/>
              </w:rPr>
            </w:pPr>
            <w:r w:rsidRPr="00034BC2">
              <w:rPr>
                <w:lang w:val="en-IN"/>
              </w:rPr>
              <w:t>Use Case Name / ID</w:t>
            </w:r>
          </w:p>
        </w:tc>
        <w:tc>
          <w:tcPr>
            <w:tcW w:w="12798" w:type="dxa"/>
            <w:tcBorders>
              <w:top w:val="single" w:sz="4" w:space="0" w:color="auto"/>
              <w:left w:val="single" w:sz="4" w:space="0" w:color="auto"/>
              <w:bottom w:val="single" w:sz="4" w:space="0" w:color="auto"/>
              <w:right w:val="single" w:sz="4" w:space="0" w:color="auto"/>
            </w:tcBorders>
          </w:tcPr>
          <w:p w:rsidR="006003EF" w:rsidRPr="00034BC2" w:rsidRDefault="003719DB" w:rsidP="00250842">
            <w:pPr>
              <w:rPr>
                <w:rFonts w:cs="Arial"/>
                <w:szCs w:val="24"/>
                <w:lang w:val="en-IN"/>
              </w:rPr>
            </w:pPr>
            <w:r w:rsidRPr="00034BC2">
              <w:rPr>
                <w:rFonts w:cs="Arial"/>
                <w:szCs w:val="24"/>
                <w:lang w:val="en-IN"/>
              </w:rPr>
              <w:t>TAMA_IVR_004</w:t>
            </w:r>
            <w:r w:rsidR="006003EF" w:rsidRPr="00034BC2">
              <w:rPr>
                <w:rFonts w:cs="Arial"/>
                <w:szCs w:val="24"/>
                <w:lang w:val="en-IN"/>
              </w:rPr>
              <w:t>_</w:t>
            </w:r>
            <w:r w:rsidR="00351A64" w:rsidRPr="00034BC2">
              <w:rPr>
                <w:rFonts w:cs="Arial"/>
                <w:szCs w:val="24"/>
                <w:lang w:val="en-IN"/>
              </w:rPr>
              <w:t>remCallWillNotTakeMedicine</w:t>
            </w:r>
          </w:p>
        </w:tc>
      </w:tr>
      <w:tr w:rsidR="006003EF" w:rsidRPr="00034BC2" w:rsidTr="00423E1C">
        <w:trPr>
          <w:cantSplit/>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6003EF" w:rsidRPr="00034BC2" w:rsidRDefault="006003EF" w:rsidP="00250842">
            <w:pPr>
              <w:rPr>
                <w:lang w:val="en-IN"/>
              </w:rPr>
            </w:pPr>
            <w:r w:rsidRPr="00034BC2">
              <w:rPr>
                <w:lang w:val="en-IN"/>
              </w:rPr>
              <w:t>Short description</w:t>
            </w:r>
          </w:p>
        </w:tc>
        <w:tc>
          <w:tcPr>
            <w:tcW w:w="12798" w:type="dxa"/>
            <w:tcBorders>
              <w:top w:val="single" w:sz="4" w:space="0" w:color="auto"/>
              <w:left w:val="single" w:sz="4" w:space="0" w:color="auto"/>
              <w:bottom w:val="single" w:sz="4" w:space="0" w:color="auto"/>
              <w:right w:val="single" w:sz="4" w:space="0" w:color="auto"/>
            </w:tcBorders>
          </w:tcPr>
          <w:p w:rsidR="00965BEA" w:rsidRPr="00034BC2" w:rsidRDefault="00965BEA" w:rsidP="00250842">
            <w:pPr>
              <w:rPr>
                <w:lang w:val="en-IN"/>
              </w:rPr>
            </w:pPr>
            <w:r w:rsidRPr="00034BC2">
              <w:rPr>
                <w:lang w:val="en-IN"/>
              </w:rPr>
              <w:t xml:space="preserve">TAMA calls patient at scheduled time or at follow-up reminder time. Patient responds that (s)he will not take his/her this medicine dosage. This may be because the patient may be </w:t>
            </w:r>
            <w:r w:rsidR="00267A98" w:rsidRPr="00034BC2">
              <w:rPr>
                <w:lang w:val="en-IN"/>
              </w:rPr>
              <w:t>travelling</w:t>
            </w:r>
            <w:r w:rsidRPr="00034BC2">
              <w:rPr>
                <w:lang w:val="en-IN"/>
              </w:rPr>
              <w:t xml:space="preserve"> and forgot to take his/her medicine along, or (s)he may be with guests and </w:t>
            </w:r>
            <w:r w:rsidR="00066C2D" w:rsidRPr="00034BC2">
              <w:rPr>
                <w:lang w:val="en-IN"/>
              </w:rPr>
              <w:t xml:space="preserve">does not want to be called again. </w:t>
            </w:r>
          </w:p>
          <w:p w:rsidR="00267A98" w:rsidRPr="000A0BB4" w:rsidRDefault="00267A98" w:rsidP="00267A98">
            <w:pPr>
              <w:rPr>
                <w:rFonts w:cs="Arial"/>
                <w:szCs w:val="24"/>
                <w:lang w:val="en-IN"/>
              </w:rPr>
            </w:pPr>
            <w:r w:rsidRPr="00034BC2">
              <w:rPr>
                <w:rFonts w:cs="Arial"/>
                <w:szCs w:val="24"/>
                <w:lang w:val="en-IN"/>
              </w:rPr>
              <w:t xml:space="preserve">With this response, the patient will be asked to give (select from options) a reason for not taking the medication. </w:t>
            </w:r>
          </w:p>
          <w:p w:rsidR="00BD5040" w:rsidRPr="00034BC2" w:rsidRDefault="00BD5040" w:rsidP="00250842">
            <w:pPr>
              <w:rPr>
                <w:rFonts w:cs="Arial"/>
                <w:szCs w:val="24"/>
                <w:lang w:val="en-IN"/>
              </w:rPr>
            </w:pPr>
            <w:r w:rsidRPr="00034BC2">
              <w:rPr>
                <w:rFonts w:cs="Arial"/>
                <w:szCs w:val="24"/>
                <w:lang w:val="en-IN"/>
              </w:rPr>
              <w:t xml:space="preserve">TAMA will </w:t>
            </w:r>
            <w:r w:rsidR="000A0BB4">
              <w:rPr>
                <w:rFonts w:cs="Arial"/>
                <w:szCs w:val="24"/>
                <w:lang w:val="en-IN"/>
              </w:rPr>
              <w:t>calculate</w:t>
            </w:r>
            <w:r w:rsidRPr="00034BC2">
              <w:rPr>
                <w:rFonts w:cs="Arial"/>
                <w:szCs w:val="24"/>
                <w:lang w:val="en-IN"/>
              </w:rPr>
              <w:t xml:space="preserve"> patient’s Adherence Percentage </w:t>
            </w:r>
            <w:r w:rsidR="000A0BB4">
              <w:rPr>
                <w:rFonts w:cs="Arial"/>
                <w:szCs w:val="24"/>
                <w:lang w:val="en-IN"/>
              </w:rPr>
              <w:t>from data in</w:t>
            </w:r>
            <w:r w:rsidR="00A60868" w:rsidRPr="00034BC2">
              <w:rPr>
                <w:rFonts w:cs="Arial"/>
                <w:szCs w:val="24"/>
                <w:lang w:val="en-IN"/>
              </w:rPr>
              <w:t xml:space="preserve"> database </w:t>
            </w:r>
            <w:r w:rsidRPr="00034BC2">
              <w:rPr>
                <w:rFonts w:cs="Arial"/>
                <w:szCs w:val="24"/>
                <w:lang w:val="en-IN"/>
              </w:rPr>
              <w:t xml:space="preserve">and accordingly progressively, stronger messages may be played to patient. </w:t>
            </w:r>
          </w:p>
          <w:p w:rsidR="00267A98" w:rsidRPr="00034BC2" w:rsidRDefault="00267A98" w:rsidP="00267A98">
            <w:pPr>
              <w:rPr>
                <w:lang w:val="en-IN"/>
              </w:rPr>
            </w:pPr>
            <w:r w:rsidRPr="00034BC2">
              <w:rPr>
                <w:lang w:val="en-IN"/>
              </w:rPr>
              <w:t>TAMA will record this as a MISSED_DOSAGE and continue as normal with the next scheduled reminder.</w:t>
            </w:r>
          </w:p>
          <w:p w:rsidR="00267A98" w:rsidRPr="00034BC2" w:rsidRDefault="00267A98" w:rsidP="00267A98">
            <w:pPr>
              <w:rPr>
                <w:lang w:val="en-IN"/>
              </w:rPr>
            </w:pPr>
            <w:r w:rsidRPr="00034BC2">
              <w:rPr>
                <w:lang w:val="en-IN"/>
              </w:rPr>
              <w:t>Note:</w:t>
            </w:r>
          </w:p>
          <w:p w:rsidR="00BD5040" w:rsidRPr="00034BC2" w:rsidRDefault="00267A98" w:rsidP="00EB1D2A">
            <w:pPr>
              <w:rPr>
                <w:lang w:val="en-IN"/>
              </w:rPr>
            </w:pPr>
            <w:r w:rsidRPr="00034BC2">
              <w:rPr>
                <w:lang w:val="en-IN"/>
              </w:rPr>
              <w:t>If patient at a later interaction with study nurse says that (s)he did take his medicine within time window but had not been able to respond to TAMA, study nurse should impress upon patient how important it is to respond to TAMA because otherwise TAMA has no means to get correct information.</w:t>
            </w:r>
          </w:p>
        </w:tc>
      </w:tr>
    </w:tbl>
    <w:p w:rsidR="00B51516" w:rsidRPr="00034BC2" w:rsidRDefault="00074969" w:rsidP="00EC6BDF">
      <w:pPr>
        <w:pStyle w:val="Heading4"/>
        <w:rPr>
          <w:lang w:val="en-IN"/>
        </w:rPr>
      </w:pPr>
      <w:r w:rsidRPr="00034BC2">
        <w:rPr>
          <w:lang w:val="en-IN"/>
        </w:rPr>
        <w:t>Script</w:t>
      </w:r>
    </w:p>
    <w:tbl>
      <w:tblPr>
        <w:tblStyle w:val="TableGrid"/>
        <w:tblW w:w="5000" w:type="pct"/>
        <w:tblLayout w:type="fixed"/>
        <w:tblLook w:val="04A0"/>
      </w:tblPr>
      <w:tblGrid>
        <w:gridCol w:w="653"/>
        <w:gridCol w:w="2495"/>
        <w:gridCol w:w="2492"/>
        <w:gridCol w:w="2492"/>
        <w:gridCol w:w="2492"/>
        <w:gridCol w:w="2492"/>
        <w:gridCol w:w="2494"/>
      </w:tblGrid>
      <w:tr w:rsidR="004F47A8" w:rsidRPr="00034BC2" w:rsidTr="001777AC">
        <w:trPr>
          <w:cantSplit/>
          <w:tblHeader/>
        </w:trPr>
        <w:tc>
          <w:tcPr>
            <w:tcW w:w="209" w:type="pct"/>
            <w:shd w:val="clear" w:color="auto" w:fill="BFBFBF" w:themeFill="background1" w:themeFillShade="BF"/>
          </w:tcPr>
          <w:p w:rsidR="004F47A8" w:rsidRPr="00034BC2" w:rsidRDefault="00D81D5F" w:rsidP="009E30C5">
            <w:pPr>
              <w:keepNext/>
              <w:rPr>
                <w:lang w:val="en-IN"/>
              </w:rPr>
            </w:pPr>
            <w:r>
              <w:rPr>
                <w:lang w:val="en-IN"/>
              </w:rPr>
              <w:t>Block</w:t>
            </w:r>
          </w:p>
        </w:tc>
        <w:tc>
          <w:tcPr>
            <w:tcW w:w="799" w:type="pct"/>
            <w:shd w:val="clear" w:color="auto" w:fill="BFBFBF" w:themeFill="background1" w:themeFillShade="BF"/>
          </w:tcPr>
          <w:p w:rsidR="004F47A8" w:rsidRPr="00034BC2" w:rsidRDefault="004F47A8" w:rsidP="009E30C5">
            <w:pPr>
              <w:keepNext/>
              <w:rPr>
                <w:lang w:val="en-IN"/>
              </w:rPr>
            </w:pPr>
            <w:r w:rsidRPr="00034BC2">
              <w:rPr>
                <w:lang w:val="en-IN"/>
              </w:rPr>
              <w:t>File</w:t>
            </w:r>
          </w:p>
        </w:tc>
        <w:tc>
          <w:tcPr>
            <w:tcW w:w="798" w:type="pct"/>
            <w:shd w:val="clear" w:color="auto" w:fill="BFBFBF" w:themeFill="background1" w:themeFillShade="BF"/>
          </w:tcPr>
          <w:p w:rsidR="004F47A8" w:rsidRPr="00034BC2" w:rsidRDefault="004F47A8" w:rsidP="009E30C5">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On user input jump to block</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Marathi</w:t>
            </w:r>
          </w:p>
        </w:tc>
        <w:tc>
          <w:tcPr>
            <w:tcW w:w="798" w:type="pct"/>
            <w:shd w:val="clear" w:color="auto" w:fill="BFBFBF" w:themeFill="background1" w:themeFillShade="BF"/>
          </w:tcPr>
          <w:p w:rsidR="004F47A8" w:rsidRPr="00034BC2" w:rsidRDefault="004F47A8" w:rsidP="009E30C5">
            <w:pPr>
              <w:keepNext/>
              <w:rPr>
                <w:lang w:val="en-IN"/>
              </w:rPr>
            </w:pPr>
            <w:r w:rsidRPr="00034BC2">
              <w:rPr>
                <w:lang w:val="en-IN"/>
              </w:rPr>
              <w:t>Hindi</w:t>
            </w:r>
          </w:p>
        </w:tc>
        <w:tc>
          <w:tcPr>
            <w:tcW w:w="799" w:type="pct"/>
            <w:shd w:val="clear" w:color="auto" w:fill="BFBFBF" w:themeFill="background1" w:themeFillShade="BF"/>
          </w:tcPr>
          <w:p w:rsidR="004F47A8" w:rsidRPr="00034BC2" w:rsidRDefault="004F47A8" w:rsidP="009E30C5">
            <w:pPr>
              <w:keepNext/>
              <w:rPr>
                <w:lang w:val="en-IN"/>
              </w:rPr>
            </w:pPr>
            <w:r w:rsidRPr="00034BC2">
              <w:rPr>
                <w:lang w:val="en-IN"/>
              </w:rPr>
              <w:t>Third language</w:t>
            </w:r>
          </w:p>
        </w:tc>
      </w:tr>
      <w:tr w:rsidR="004F47A8" w:rsidRPr="00034BC2" w:rsidTr="001777AC">
        <w:trPr>
          <w:cantSplit/>
          <w:tblHeader/>
        </w:trPr>
        <w:tc>
          <w:tcPr>
            <w:tcW w:w="209" w:type="pct"/>
          </w:tcPr>
          <w:p w:rsidR="004F47A8" w:rsidRPr="00034BC2" w:rsidRDefault="004F47A8" w:rsidP="00A37863">
            <w:pPr>
              <w:rPr>
                <w:lang w:val="en-IN"/>
              </w:rPr>
            </w:pPr>
            <w:r w:rsidRPr="00034BC2">
              <w:rPr>
                <w:lang w:val="en-IN"/>
              </w:rPr>
              <w:t>1</w:t>
            </w:r>
          </w:p>
        </w:tc>
        <w:tc>
          <w:tcPr>
            <w:tcW w:w="799" w:type="pct"/>
          </w:tcPr>
          <w:p w:rsidR="004F47A8" w:rsidRPr="00034BC2" w:rsidRDefault="004F47A8" w:rsidP="00A37863">
            <w:pPr>
              <w:rPr>
                <w:i/>
                <w:iCs/>
                <w:lang w:val="en-IN"/>
              </w:rPr>
            </w:pPr>
            <w:r w:rsidRPr="00034BC2">
              <w:rPr>
                <w:i/>
                <w:iCs/>
                <w:lang w:val="en-IN"/>
              </w:rPr>
              <w:t>Same as use case 001 block 01</w:t>
            </w:r>
          </w:p>
        </w:tc>
        <w:tc>
          <w:tcPr>
            <w:tcW w:w="798" w:type="pct"/>
          </w:tcPr>
          <w:p w:rsidR="004F47A8" w:rsidRPr="00034BC2" w:rsidRDefault="004F47A8" w:rsidP="00A37863">
            <w:pPr>
              <w:rPr>
                <w:lang w:val="en-IN"/>
              </w:rPr>
            </w:pPr>
          </w:p>
        </w:tc>
        <w:tc>
          <w:tcPr>
            <w:tcW w:w="798" w:type="pct"/>
          </w:tcPr>
          <w:p w:rsidR="004F47A8" w:rsidRPr="00034BC2" w:rsidRDefault="004F47A8" w:rsidP="00A37863">
            <w:pPr>
              <w:rPr>
                <w:lang w:val="en-IN"/>
              </w:rPr>
            </w:pPr>
          </w:p>
        </w:tc>
        <w:tc>
          <w:tcPr>
            <w:tcW w:w="798" w:type="pct"/>
          </w:tcPr>
          <w:p w:rsidR="004F47A8" w:rsidRPr="00034BC2" w:rsidRDefault="004F47A8" w:rsidP="00A37863">
            <w:pPr>
              <w:rPr>
                <w:lang w:val="en-IN"/>
              </w:rPr>
            </w:pPr>
          </w:p>
        </w:tc>
        <w:tc>
          <w:tcPr>
            <w:tcW w:w="798" w:type="pct"/>
          </w:tcPr>
          <w:p w:rsidR="004F47A8" w:rsidRPr="00034BC2" w:rsidRDefault="004F47A8" w:rsidP="00A37863">
            <w:pPr>
              <w:rPr>
                <w:lang w:val="en-IN"/>
              </w:rPr>
            </w:pPr>
          </w:p>
        </w:tc>
        <w:tc>
          <w:tcPr>
            <w:tcW w:w="799" w:type="pct"/>
          </w:tcPr>
          <w:p w:rsidR="004F47A8" w:rsidRPr="00034BC2" w:rsidRDefault="004F47A8" w:rsidP="00A37863">
            <w:pPr>
              <w:rPr>
                <w:lang w:val="en-IN"/>
              </w:rPr>
            </w:pPr>
          </w:p>
        </w:tc>
      </w:tr>
      <w:tr w:rsidR="004F47A8" w:rsidRPr="00034BC2" w:rsidTr="001777AC">
        <w:trPr>
          <w:cantSplit/>
          <w:tblHeader/>
        </w:trPr>
        <w:tc>
          <w:tcPr>
            <w:tcW w:w="209" w:type="pct"/>
            <w:shd w:val="clear" w:color="auto" w:fill="BFBFBF" w:themeFill="background1" w:themeFillShade="BF"/>
          </w:tcPr>
          <w:p w:rsidR="004F47A8" w:rsidRPr="00034BC2" w:rsidRDefault="004F47A8" w:rsidP="00A37863">
            <w:pPr>
              <w:rPr>
                <w:cs/>
                <w:lang w:val="en-IN"/>
              </w:rPr>
            </w:pPr>
            <w:r w:rsidRPr="00034BC2">
              <w:rPr>
                <w:lang w:val="en-IN"/>
              </w:rPr>
              <w:t xml:space="preserve"> </w:t>
            </w:r>
          </w:p>
        </w:tc>
        <w:tc>
          <w:tcPr>
            <w:tcW w:w="799" w:type="pct"/>
            <w:shd w:val="clear" w:color="auto" w:fill="BFBFBF" w:themeFill="background1" w:themeFillShade="BF"/>
          </w:tcPr>
          <w:p w:rsidR="004F47A8" w:rsidRPr="00034BC2" w:rsidRDefault="004F47A8" w:rsidP="00A37863">
            <w:pPr>
              <w:rPr>
                <w:i/>
                <w:iCs/>
                <w:lang w:val="en-IN"/>
              </w:rPr>
            </w:pPr>
          </w:p>
        </w:tc>
        <w:tc>
          <w:tcPr>
            <w:tcW w:w="798" w:type="pct"/>
            <w:shd w:val="clear" w:color="auto" w:fill="BFBFBF" w:themeFill="background1" w:themeFillShade="BF"/>
          </w:tcPr>
          <w:p w:rsidR="004F47A8" w:rsidRPr="00034BC2" w:rsidRDefault="004F47A8" w:rsidP="00A37863">
            <w:pPr>
              <w:rPr>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r>
      <w:tr w:rsidR="004F47A8" w:rsidRPr="00034BC2" w:rsidTr="001777AC">
        <w:trPr>
          <w:cantSplit/>
          <w:tblHeader/>
        </w:trPr>
        <w:tc>
          <w:tcPr>
            <w:tcW w:w="209" w:type="pct"/>
          </w:tcPr>
          <w:p w:rsidR="004F47A8" w:rsidRPr="00034BC2" w:rsidRDefault="004F47A8" w:rsidP="00A37863">
            <w:pPr>
              <w:rPr>
                <w:cs/>
                <w:lang w:val="en-IN"/>
              </w:rPr>
            </w:pPr>
            <w:r w:rsidRPr="00034BC2">
              <w:rPr>
                <w:lang w:val="en-IN"/>
              </w:rPr>
              <w:t xml:space="preserve">2 </w:t>
            </w:r>
          </w:p>
        </w:tc>
        <w:tc>
          <w:tcPr>
            <w:tcW w:w="799" w:type="pct"/>
          </w:tcPr>
          <w:p w:rsidR="004F47A8" w:rsidRPr="00034BC2" w:rsidRDefault="004F47A8" w:rsidP="00A37863">
            <w:pPr>
              <w:rPr>
                <w:i/>
                <w:iCs/>
                <w:lang w:val="en-IN"/>
              </w:rPr>
            </w:pPr>
            <w:r w:rsidRPr="00034BC2">
              <w:rPr>
                <w:i/>
                <w:iCs/>
                <w:lang w:val="en-IN"/>
              </w:rPr>
              <w:t>Same as use case 001 block 02</w:t>
            </w:r>
          </w:p>
        </w:tc>
        <w:tc>
          <w:tcPr>
            <w:tcW w:w="798" w:type="pct"/>
          </w:tcPr>
          <w:p w:rsidR="004F47A8" w:rsidRPr="00034BC2" w:rsidRDefault="004F47A8" w:rsidP="00A37863">
            <w:pPr>
              <w:rPr>
                <w:lang w:val="en-IN"/>
              </w:rPr>
            </w:pPr>
          </w:p>
        </w:tc>
        <w:tc>
          <w:tcPr>
            <w:tcW w:w="798"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r>
      <w:tr w:rsidR="004F47A8" w:rsidRPr="00034BC2" w:rsidTr="001777AC">
        <w:trPr>
          <w:cantSplit/>
          <w:tblHeader/>
        </w:trPr>
        <w:tc>
          <w:tcPr>
            <w:tcW w:w="209" w:type="pct"/>
            <w:shd w:val="clear" w:color="auto" w:fill="BFBFBF" w:themeFill="background1" w:themeFillShade="BF"/>
          </w:tcPr>
          <w:p w:rsidR="004F47A8" w:rsidRPr="00034BC2" w:rsidRDefault="004F47A8" w:rsidP="00A37863">
            <w:pPr>
              <w:rPr>
                <w:cs/>
                <w:lang w:val="en-IN"/>
              </w:rPr>
            </w:pPr>
            <w:r w:rsidRPr="00034BC2">
              <w:rPr>
                <w:lang w:val="en-IN"/>
              </w:rPr>
              <w:t xml:space="preserve"> </w:t>
            </w:r>
          </w:p>
        </w:tc>
        <w:tc>
          <w:tcPr>
            <w:tcW w:w="799" w:type="pct"/>
            <w:shd w:val="clear" w:color="auto" w:fill="BFBFBF" w:themeFill="background1" w:themeFillShade="BF"/>
          </w:tcPr>
          <w:p w:rsidR="004F47A8" w:rsidRPr="00034BC2" w:rsidRDefault="004F47A8" w:rsidP="00A37863">
            <w:pPr>
              <w:rPr>
                <w:i/>
                <w:iCs/>
                <w:lang w:val="en-IN"/>
              </w:rPr>
            </w:pPr>
          </w:p>
        </w:tc>
        <w:tc>
          <w:tcPr>
            <w:tcW w:w="798" w:type="pct"/>
            <w:shd w:val="clear" w:color="auto" w:fill="BFBFBF" w:themeFill="background1" w:themeFillShade="BF"/>
          </w:tcPr>
          <w:p w:rsidR="004F47A8" w:rsidRPr="00034BC2" w:rsidRDefault="004F47A8" w:rsidP="00A37863">
            <w:pPr>
              <w:rPr>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r>
      <w:tr w:rsidR="004F47A8" w:rsidRPr="00034BC2" w:rsidTr="001777AC">
        <w:trPr>
          <w:cantSplit/>
          <w:tblHeader/>
        </w:trPr>
        <w:tc>
          <w:tcPr>
            <w:tcW w:w="209" w:type="pct"/>
          </w:tcPr>
          <w:p w:rsidR="004F47A8" w:rsidRPr="00034BC2" w:rsidRDefault="004F47A8" w:rsidP="00A37863">
            <w:pPr>
              <w:rPr>
                <w:cs/>
                <w:lang w:val="en-IN"/>
              </w:rPr>
            </w:pPr>
            <w:r w:rsidRPr="00034BC2">
              <w:rPr>
                <w:lang w:val="en-IN"/>
              </w:rPr>
              <w:t>3</w:t>
            </w:r>
          </w:p>
        </w:tc>
        <w:tc>
          <w:tcPr>
            <w:tcW w:w="799" w:type="pct"/>
          </w:tcPr>
          <w:p w:rsidR="004F47A8" w:rsidRPr="00034BC2" w:rsidRDefault="004F47A8" w:rsidP="00A37863">
            <w:pPr>
              <w:rPr>
                <w:i/>
                <w:iCs/>
                <w:lang w:val="en-IN"/>
              </w:rPr>
            </w:pPr>
            <w:r w:rsidRPr="00034BC2">
              <w:rPr>
                <w:i/>
                <w:iCs/>
                <w:lang w:val="en-IN"/>
              </w:rPr>
              <w:t>Same as use case 001 block 03</w:t>
            </w:r>
          </w:p>
        </w:tc>
        <w:tc>
          <w:tcPr>
            <w:tcW w:w="798" w:type="pct"/>
          </w:tcPr>
          <w:p w:rsidR="004F47A8" w:rsidRPr="00034BC2" w:rsidRDefault="004F47A8" w:rsidP="00A37863">
            <w:pPr>
              <w:rPr>
                <w:lang w:val="en-IN"/>
              </w:rPr>
            </w:pPr>
          </w:p>
        </w:tc>
        <w:tc>
          <w:tcPr>
            <w:tcW w:w="798"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r>
      <w:tr w:rsidR="004F47A8" w:rsidRPr="00034BC2" w:rsidTr="0039542F">
        <w:trPr>
          <w:cantSplit/>
          <w:tblHeader/>
        </w:trPr>
        <w:tc>
          <w:tcPr>
            <w:tcW w:w="209" w:type="pct"/>
            <w:tcBorders>
              <w:bottom w:val="single" w:sz="4" w:space="0" w:color="000000"/>
            </w:tcBorders>
            <w:shd w:val="clear" w:color="auto" w:fill="BFBFBF" w:themeFill="background1" w:themeFillShade="BF"/>
          </w:tcPr>
          <w:p w:rsidR="004F47A8" w:rsidRPr="00034BC2" w:rsidRDefault="00890184" w:rsidP="00A37863">
            <w:pPr>
              <w:rPr>
                <w:cs/>
                <w:lang w:val="en-IN"/>
              </w:rPr>
            </w:pPr>
            <w:r w:rsidRPr="00034BC2">
              <w:rPr>
                <w:lang w:val="en-IN"/>
              </w:rPr>
              <w:t xml:space="preserve"> </w:t>
            </w:r>
          </w:p>
        </w:tc>
        <w:tc>
          <w:tcPr>
            <w:tcW w:w="799" w:type="pct"/>
            <w:tcBorders>
              <w:bottom w:val="single" w:sz="4" w:space="0" w:color="000000"/>
            </w:tcBorders>
            <w:shd w:val="clear" w:color="auto" w:fill="BFBFBF" w:themeFill="background1" w:themeFillShade="BF"/>
          </w:tcPr>
          <w:p w:rsidR="004F47A8" w:rsidRPr="00034BC2" w:rsidRDefault="004F47A8" w:rsidP="00A37863">
            <w:pPr>
              <w:rPr>
                <w:lang w:val="en-IN"/>
              </w:rPr>
            </w:pPr>
          </w:p>
        </w:tc>
        <w:tc>
          <w:tcPr>
            <w:tcW w:w="798" w:type="pct"/>
            <w:tcBorders>
              <w:bottom w:val="single" w:sz="4" w:space="0" w:color="000000"/>
            </w:tcBorders>
            <w:shd w:val="clear" w:color="auto" w:fill="BFBFBF" w:themeFill="background1" w:themeFillShade="BF"/>
          </w:tcPr>
          <w:p w:rsidR="004F47A8" w:rsidRPr="00034BC2" w:rsidRDefault="004F47A8" w:rsidP="00A37863">
            <w:pPr>
              <w:rPr>
                <w:cs/>
                <w:lang w:val="en-IN"/>
              </w:rPr>
            </w:pPr>
          </w:p>
        </w:tc>
        <w:tc>
          <w:tcPr>
            <w:tcW w:w="798" w:type="pct"/>
            <w:tcBorders>
              <w:bottom w:val="single" w:sz="4" w:space="0" w:color="000000"/>
            </w:tcBorders>
            <w:shd w:val="clear" w:color="auto" w:fill="BFBFBF" w:themeFill="background1" w:themeFillShade="BF"/>
          </w:tcPr>
          <w:p w:rsidR="004F47A8" w:rsidRPr="00034BC2" w:rsidRDefault="004F47A8" w:rsidP="00A37863">
            <w:pPr>
              <w:rPr>
                <w:cs/>
                <w:lang w:val="en-IN"/>
              </w:rPr>
            </w:pPr>
          </w:p>
        </w:tc>
        <w:tc>
          <w:tcPr>
            <w:tcW w:w="798" w:type="pct"/>
            <w:tcBorders>
              <w:bottom w:val="single" w:sz="4" w:space="0" w:color="000000"/>
            </w:tcBorders>
            <w:shd w:val="clear" w:color="auto" w:fill="BFBFBF" w:themeFill="background1" w:themeFillShade="BF"/>
          </w:tcPr>
          <w:p w:rsidR="004F47A8" w:rsidRPr="00034BC2" w:rsidRDefault="004F47A8" w:rsidP="00A37863">
            <w:pPr>
              <w:rPr>
                <w:cs/>
                <w:lang w:val="en-IN"/>
              </w:rPr>
            </w:pPr>
          </w:p>
        </w:tc>
        <w:tc>
          <w:tcPr>
            <w:tcW w:w="798" w:type="pct"/>
            <w:tcBorders>
              <w:bottom w:val="single" w:sz="4" w:space="0" w:color="000000"/>
            </w:tcBorders>
            <w:shd w:val="clear" w:color="auto" w:fill="BFBFBF" w:themeFill="background1" w:themeFillShade="BF"/>
          </w:tcPr>
          <w:p w:rsidR="004F47A8" w:rsidRPr="00034BC2" w:rsidRDefault="004F47A8" w:rsidP="00A37863">
            <w:pPr>
              <w:rPr>
                <w:cs/>
                <w:lang w:val="en-IN"/>
              </w:rPr>
            </w:pPr>
          </w:p>
        </w:tc>
        <w:tc>
          <w:tcPr>
            <w:tcW w:w="799" w:type="pct"/>
            <w:tcBorders>
              <w:bottom w:val="single" w:sz="4" w:space="0" w:color="000000"/>
            </w:tcBorders>
            <w:shd w:val="clear" w:color="auto" w:fill="BFBFBF" w:themeFill="background1" w:themeFillShade="BF"/>
          </w:tcPr>
          <w:p w:rsidR="004F47A8" w:rsidRPr="00034BC2" w:rsidRDefault="004F47A8" w:rsidP="00A37863">
            <w:pPr>
              <w:rPr>
                <w:cs/>
                <w:lang w:val="en-IN"/>
              </w:rPr>
            </w:pPr>
          </w:p>
        </w:tc>
      </w:tr>
      <w:tr w:rsidR="0039542F" w:rsidRPr="00034BC2" w:rsidTr="0039542F">
        <w:trPr>
          <w:cantSplit/>
          <w:tblHeader/>
        </w:trPr>
        <w:tc>
          <w:tcPr>
            <w:tcW w:w="209" w:type="pct"/>
            <w:tcBorders>
              <w:bottom w:val="single" w:sz="4" w:space="0" w:color="000000"/>
            </w:tcBorders>
            <w:shd w:val="clear" w:color="auto" w:fill="auto"/>
          </w:tcPr>
          <w:p w:rsidR="0039542F" w:rsidRPr="00034BC2" w:rsidRDefault="0039542F" w:rsidP="00A37863">
            <w:pPr>
              <w:rPr>
                <w:lang w:val="en-IN"/>
              </w:rPr>
            </w:pPr>
            <w:r>
              <w:rPr>
                <w:lang w:val="en-IN"/>
              </w:rPr>
              <w:t>4</w:t>
            </w:r>
          </w:p>
        </w:tc>
        <w:tc>
          <w:tcPr>
            <w:tcW w:w="799" w:type="pct"/>
            <w:tcBorders>
              <w:bottom w:val="single" w:sz="4" w:space="0" w:color="000000"/>
            </w:tcBorders>
            <w:shd w:val="clear" w:color="auto" w:fill="auto"/>
          </w:tcPr>
          <w:p w:rsidR="0039542F" w:rsidRPr="00034BC2" w:rsidRDefault="0039542F" w:rsidP="00A37863">
            <w:pPr>
              <w:rPr>
                <w:lang w:val="en-IN"/>
              </w:rPr>
            </w:pPr>
            <w:r>
              <w:rPr>
                <w:lang w:val="en-IN"/>
              </w:rPr>
              <w:t>004_04_01</w:t>
            </w:r>
            <w:r w:rsidRPr="00034BC2">
              <w:rPr>
                <w:lang w:val="en-IN"/>
              </w:rPr>
              <w:t>_MissedPill</w:t>
            </w:r>
            <w:r>
              <w:rPr>
                <w:lang w:val="en-IN"/>
              </w:rPr>
              <w:t>Repeat</w:t>
            </w:r>
          </w:p>
        </w:tc>
        <w:tc>
          <w:tcPr>
            <w:tcW w:w="798" w:type="pct"/>
            <w:tcBorders>
              <w:bottom w:val="single" w:sz="4" w:space="0" w:color="000000"/>
            </w:tcBorders>
            <w:shd w:val="clear" w:color="auto" w:fill="auto"/>
          </w:tcPr>
          <w:p w:rsidR="0039542F" w:rsidRPr="00034BC2" w:rsidRDefault="0039542F" w:rsidP="00A65658">
            <w:pPr>
              <w:rPr>
                <w:cs/>
                <w:lang w:val="en-IN" w:bidi="mr-IN"/>
              </w:rPr>
            </w:pPr>
            <w:r>
              <w:rPr>
                <w:lang w:val="en-IN"/>
              </w:rPr>
              <w:t xml:space="preserve">You </w:t>
            </w:r>
            <w:r w:rsidR="00482C03">
              <w:rPr>
                <w:lang w:val="en-IN"/>
              </w:rPr>
              <w:t>said you cannot take the current dose</w:t>
            </w:r>
            <w:r>
              <w:rPr>
                <w:lang w:val="en-IN"/>
              </w:rPr>
              <w:t>.</w:t>
            </w:r>
            <w:r w:rsidR="001B6CF6">
              <w:rPr>
                <w:lang w:val="en-IN"/>
              </w:rPr>
              <w:t xml:space="preserve"> </w:t>
            </w:r>
            <w:commentRangeStart w:id="102"/>
            <w:r w:rsidR="001B6CF6">
              <w:rPr>
                <w:lang w:val="en-IN"/>
              </w:rPr>
              <w:t>To undo this entry, press 9.</w:t>
            </w:r>
            <w:commentRangeEnd w:id="102"/>
            <w:r w:rsidR="001B6CF6">
              <w:rPr>
                <w:rStyle w:val="CommentReference"/>
              </w:rPr>
              <w:commentReference w:id="102"/>
            </w:r>
          </w:p>
        </w:tc>
        <w:tc>
          <w:tcPr>
            <w:tcW w:w="798" w:type="pct"/>
            <w:tcBorders>
              <w:bottom w:val="single" w:sz="4" w:space="0" w:color="000000"/>
            </w:tcBorders>
            <w:shd w:val="clear" w:color="auto" w:fill="auto"/>
          </w:tcPr>
          <w:p w:rsidR="0039542F" w:rsidRPr="00034BC2" w:rsidRDefault="00482C03" w:rsidP="00A37863">
            <w:pPr>
              <w:rPr>
                <w:cs/>
                <w:lang w:val="en-IN"/>
              </w:rPr>
            </w:pPr>
            <w:r>
              <w:rPr>
                <w:lang w:val="en-IN"/>
              </w:rPr>
              <w:t>9 - UNDO</w:t>
            </w:r>
          </w:p>
        </w:tc>
        <w:tc>
          <w:tcPr>
            <w:tcW w:w="798" w:type="pct"/>
            <w:tcBorders>
              <w:bottom w:val="single" w:sz="4" w:space="0" w:color="000000"/>
            </w:tcBorders>
            <w:shd w:val="clear" w:color="auto" w:fill="auto"/>
          </w:tcPr>
          <w:p w:rsidR="0039542F" w:rsidRPr="00034BC2" w:rsidRDefault="00A65658" w:rsidP="00D65D27">
            <w:pPr>
              <w:rPr>
                <w:cs/>
                <w:lang w:val="en-IN"/>
              </w:rPr>
            </w:pPr>
            <w:r>
              <w:rPr>
                <w:rFonts w:hint="cs"/>
                <w:cs/>
                <w:lang w:val="en-IN" w:bidi="mr-IN"/>
              </w:rPr>
              <w:t xml:space="preserve">तुम्ही म्हणालात की </w:t>
            </w:r>
            <w:r w:rsidR="001D54B8">
              <w:rPr>
                <w:rFonts w:hint="cs"/>
                <w:cs/>
                <w:lang w:val="en-IN" w:bidi="mr-IN"/>
              </w:rPr>
              <w:t>तुम्हाला</w:t>
            </w:r>
            <w:r>
              <w:rPr>
                <w:rFonts w:hint="cs"/>
                <w:cs/>
                <w:lang w:val="en-IN" w:bidi="mr-IN"/>
              </w:rPr>
              <w:t xml:space="preserve"> आत्ताचा डोस घे</w:t>
            </w:r>
            <w:r w:rsidR="001D54B8">
              <w:rPr>
                <w:rFonts w:hint="cs"/>
                <w:cs/>
                <w:lang w:val="en-IN" w:bidi="mr-IN"/>
              </w:rPr>
              <w:t xml:space="preserve">ता येणार </w:t>
            </w:r>
            <w:r>
              <w:rPr>
                <w:rFonts w:hint="cs"/>
                <w:cs/>
                <w:lang w:val="en-IN" w:bidi="mr-IN"/>
              </w:rPr>
              <w:t>नाही</w:t>
            </w:r>
            <w:r w:rsidR="00D65D27">
              <w:rPr>
                <w:rFonts w:hint="cs"/>
                <w:cs/>
                <w:lang w:val="en-IN" w:bidi="mr-IN"/>
              </w:rPr>
              <w:t>.</w:t>
            </w:r>
            <w:r w:rsidR="001B6CF6">
              <w:rPr>
                <w:rFonts w:hint="cs"/>
                <w:cs/>
                <w:lang w:val="en-IN" w:bidi="mr-IN"/>
              </w:rPr>
              <w:t xml:space="preserve"> ही नोंद बदलायची असेल तर ९ दाबा.</w:t>
            </w:r>
          </w:p>
        </w:tc>
        <w:tc>
          <w:tcPr>
            <w:tcW w:w="798" w:type="pct"/>
            <w:tcBorders>
              <w:bottom w:val="single" w:sz="4" w:space="0" w:color="000000"/>
            </w:tcBorders>
            <w:shd w:val="clear" w:color="auto" w:fill="auto"/>
          </w:tcPr>
          <w:p w:rsidR="0039542F" w:rsidRPr="00034BC2" w:rsidRDefault="0039542F" w:rsidP="00A37863">
            <w:pPr>
              <w:rPr>
                <w:cs/>
                <w:lang w:val="en-IN"/>
              </w:rPr>
            </w:pPr>
          </w:p>
        </w:tc>
        <w:tc>
          <w:tcPr>
            <w:tcW w:w="799" w:type="pct"/>
            <w:tcBorders>
              <w:bottom w:val="single" w:sz="4" w:space="0" w:color="000000"/>
            </w:tcBorders>
            <w:shd w:val="clear" w:color="auto" w:fill="auto"/>
          </w:tcPr>
          <w:p w:rsidR="0039542F" w:rsidRPr="00034BC2" w:rsidRDefault="0039542F" w:rsidP="00A37863">
            <w:pPr>
              <w:rPr>
                <w:cs/>
                <w:lang w:val="en-IN"/>
              </w:rPr>
            </w:pPr>
          </w:p>
        </w:tc>
      </w:tr>
      <w:tr w:rsidR="005E617D" w:rsidRPr="00034BC2" w:rsidTr="0039542F">
        <w:trPr>
          <w:cantSplit/>
          <w:tblHeader/>
        </w:trPr>
        <w:tc>
          <w:tcPr>
            <w:tcW w:w="209" w:type="pct"/>
            <w:tcBorders>
              <w:bottom w:val="single" w:sz="4" w:space="0" w:color="000000"/>
            </w:tcBorders>
            <w:shd w:val="clear" w:color="auto" w:fill="auto"/>
          </w:tcPr>
          <w:p w:rsidR="005E617D" w:rsidRDefault="005E617D" w:rsidP="00A37863">
            <w:pPr>
              <w:rPr>
                <w:lang w:val="en-IN"/>
              </w:rPr>
            </w:pPr>
          </w:p>
        </w:tc>
        <w:tc>
          <w:tcPr>
            <w:tcW w:w="799" w:type="pct"/>
            <w:tcBorders>
              <w:bottom w:val="single" w:sz="4" w:space="0" w:color="000000"/>
            </w:tcBorders>
            <w:shd w:val="clear" w:color="auto" w:fill="auto"/>
          </w:tcPr>
          <w:p w:rsidR="005E617D" w:rsidRDefault="00A65658" w:rsidP="00A37863">
            <w:pPr>
              <w:rPr>
                <w:lang w:val="en-IN"/>
              </w:rPr>
            </w:pPr>
            <w:r w:rsidRPr="00767A2E">
              <w:rPr>
                <w:i/>
                <w:iCs/>
                <w:lang w:bidi="mr-IN"/>
              </w:rPr>
              <w:t xml:space="preserve">Same as </w:t>
            </w:r>
            <w:r w:rsidRPr="00767A2E">
              <w:rPr>
                <w:i/>
                <w:iCs/>
                <w:lang w:val="en-IN"/>
              </w:rPr>
              <w:t>001_05_01_doseRecorded</w:t>
            </w:r>
          </w:p>
        </w:tc>
        <w:tc>
          <w:tcPr>
            <w:tcW w:w="798" w:type="pct"/>
            <w:tcBorders>
              <w:bottom w:val="single" w:sz="4" w:space="0" w:color="000000"/>
            </w:tcBorders>
            <w:shd w:val="clear" w:color="auto" w:fill="auto"/>
          </w:tcPr>
          <w:p w:rsidR="005E617D" w:rsidRDefault="005E617D" w:rsidP="00482C03">
            <w:pPr>
              <w:rPr>
                <w:lang w:val="en-IN"/>
              </w:rPr>
            </w:pPr>
          </w:p>
        </w:tc>
        <w:tc>
          <w:tcPr>
            <w:tcW w:w="798" w:type="pct"/>
            <w:tcBorders>
              <w:bottom w:val="single" w:sz="4" w:space="0" w:color="000000"/>
            </w:tcBorders>
            <w:shd w:val="clear" w:color="auto" w:fill="auto"/>
          </w:tcPr>
          <w:p w:rsidR="005E617D" w:rsidRDefault="005E617D" w:rsidP="00A37863">
            <w:pPr>
              <w:rPr>
                <w:lang w:val="en-IN"/>
              </w:rPr>
            </w:pPr>
          </w:p>
        </w:tc>
        <w:tc>
          <w:tcPr>
            <w:tcW w:w="798" w:type="pct"/>
            <w:tcBorders>
              <w:bottom w:val="single" w:sz="4" w:space="0" w:color="000000"/>
            </w:tcBorders>
            <w:shd w:val="clear" w:color="auto" w:fill="auto"/>
          </w:tcPr>
          <w:p w:rsidR="005E617D" w:rsidRDefault="005E617D" w:rsidP="00A37863">
            <w:pPr>
              <w:rPr>
                <w:lang w:val="en-IN"/>
              </w:rPr>
            </w:pPr>
          </w:p>
        </w:tc>
        <w:tc>
          <w:tcPr>
            <w:tcW w:w="798" w:type="pct"/>
            <w:tcBorders>
              <w:bottom w:val="single" w:sz="4" w:space="0" w:color="000000"/>
            </w:tcBorders>
            <w:shd w:val="clear" w:color="auto" w:fill="auto"/>
          </w:tcPr>
          <w:p w:rsidR="005E617D" w:rsidRPr="00034BC2" w:rsidRDefault="005E617D" w:rsidP="00A37863">
            <w:pPr>
              <w:rPr>
                <w:cs/>
                <w:lang w:val="en-IN"/>
              </w:rPr>
            </w:pPr>
          </w:p>
        </w:tc>
        <w:tc>
          <w:tcPr>
            <w:tcW w:w="799" w:type="pct"/>
            <w:tcBorders>
              <w:bottom w:val="single" w:sz="4" w:space="0" w:color="000000"/>
            </w:tcBorders>
            <w:shd w:val="clear" w:color="auto" w:fill="auto"/>
          </w:tcPr>
          <w:p w:rsidR="005E617D" w:rsidRPr="00034BC2" w:rsidRDefault="005E617D" w:rsidP="00A37863">
            <w:pPr>
              <w:rPr>
                <w:cs/>
                <w:lang w:val="en-IN"/>
              </w:rPr>
            </w:pPr>
          </w:p>
        </w:tc>
      </w:tr>
      <w:tr w:rsidR="004F47A8" w:rsidRPr="00034BC2" w:rsidTr="0039542F">
        <w:trPr>
          <w:cantSplit/>
          <w:tblHeader/>
        </w:trPr>
        <w:tc>
          <w:tcPr>
            <w:tcW w:w="209" w:type="pct"/>
            <w:shd w:val="clear" w:color="auto" w:fill="auto"/>
          </w:tcPr>
          <w:p w:rsidR="004F47A8" w:rsidRPr="00034BC2" w:rsidRDefault="004F47A8" w:rsidP="00A37863">
            <w:pPr>
              <w:rPr>
                <w:lang w:val="en-IN"/>
              </w:rPr>
            </w:pPr>
          </w:p>
        </w:tc>
        <w:tc>
          <w:tcPr>
            <w:tcW w:w="799" w:type="pct"/>
            <w:shd w:val="clear" w:color="auto" w:fill="auto"/>
          </w:tcPr>
          <w:p w:rsidR="004F47A8" w:rsidRPr="00034BC2" w:rsidRDefault="004F47A8" w:rsidP="00250842">
            <w:pPr>
              <w:rPr>
                <w:i/>
                <w:iCs/>
                <w:color w:val="00B050"/>
                <w:lang w:val="en-IN"/>
              </w:rPr>
            </w:pPr>
            <w:r w:rsidRPr="00034BC2">
              <w:rPr>
                <w:i/>
                <w:iCs/>
                <w:color w:val="00B050"/>
                <w:lang w:val="en-IN"/>
              </w:rPr>
              <w:t>MissedPillFeedback</w:t>
            </w:r>
          </w:p>
        </w:tc>
        <w:tc>
          <w:tcPr>
            <w:tcW w:w="798" w:type="pct"/>
            <w:shd w:val="clear" w:color="auto" w:fill="auto"/>
          </w:tcPr>
          <w:p w:rsidR="004F47A8" w:rsidRPr="00034BC2" w:rsidRDefault="00E4525E" w:rsidP="00C521C5">
            <w:pPr>
              <w:rPr>
                <w:lang w:val="en-IN"/>
              </w:rPr>
            </w:pPr>
            <w:r>
              <w:rPr>
                <w:lang w:val="en-IN"/>
              </w:rPr>
              <w:t>{</w:t>
            </w:r>
            <w:r w:rsidR="004F47A8" w:rsidRPr="00E4525E">
              <w:rPr>
                <w:i/>
                <w:lang w:val="en-IN"/>
              </w:rPr>
              <w:t>Provide one of the missed pill feedback F01 to F0</w:t>
            </w:r>
            <w:r w:rsidR="00C521C5">
              <w:rPr>
                <w:i/>
                <w:lang w:val="en-IN"/>
              </w:rPr>
              <w:t>5</w:t>
            </w:r>
            <w:r w:rsidR="004F47A8" w:rsidRPr="00E4525E">
              <w:rPr>
                <w:i/>
                <w:lang w:val="en-IN"/>
              </w:rPr>
              <w:t xml:space="preserve"> listed below</w:t>
            </w:r>
            <w:r>
              <w:rPr>
                <w:lang w:val="en-IN"/>
              </w:rPr>
              <w:t>}</w:t>
            </w:r>
          </w:p>
        </w:tc>
        <w:tc>
          <w:tcPr>
            <w:tcW w:w="798" w:type="pct"/>
            <w:shd w:val="clear" w:color="auto" w:fill="auto"/>
          </w:tcPr>
          <w:p w:rsidR="004F47A8" w:rsidRPr="00034BC2" w:rsidRDefault="004F47A8" w:rsidP="009141BB">
            <w:pPr>
              <w:rPr>
                <w:cs/>
                <w:lang w:val="en-IN"/>
              </w:rPr>
            </w:pPr>
          </w:p>
        </w:tc>
        <w:tc>
          <w:tcPr>
            <w:tcW w:w="798" w:type="pct"/>
            <w:shd w:val="clear" w:color="auto" w:fill="auto"/>
          </w:tcPr>
          <w:p w:rsidR="004F47A8" w:rsidRPr="00034BC2" w:rsidRDefault="004F47A8" w:rsidP="009141BB">
            <w:pPr>
              <w:rPr>
                <w:cs/>
                <w:lang w:val="en-IN"/>
              </w:rPr>
            </w:pPr>
          </w:p>
        </w:tc>
        <w:tc>
          <w:tcPr>
            <w:tcW w:w="798" w:type="pct"/>
            <w:shd w:val="clear" w:color="auto" w:fill="auto"/>
          </w:tcPr>
          <w:p w:rsidR="004F47A8" w:rsidRPr="00034BC2" w:rsidRDefault="004F47A8" w:rsidP="009141BB">
            <w:pPr>
              <w:rPr>
                <w:cs/>
                <w:lang w:val="en-IN"/>
              </w:rPr>
            </w:pPr>
          </w:p>
        </w:tc>
        <w:tc>
          <w:tcPr>
            <w:tcW w:w="799" w:type="pct"/>
            <w:shd w:val="clear" w:color="auto" w:fill="auto"/>
          </w:tcPr>
          <w:p w:rsidR="004F47A8" w:rsidRPr="00034BC2" w:rsidRDefault="004F47A8" w:rsidP="009141BB">
            <w:pPr>
              <w:rPr>
                <w:cs/>
                <w:lang w:val="en-IN"/>
              </w:rPr>
            </w:pPr>
          </w:p>
        </w:tc>
      </w:tr>
      <w:tr w:rsidR="00553C28" w:rsidRPr="00034BC2" w:rsidTr="001777AC">
        <w:trPr>
          <w:cantSplit/>
          <w:tblHeader/>
        </w:trPr>
        <w:tc>
          <w:tcPr>
            <w:tcW w:w="209" w:type="pct"/>
          </w:tcPr>
          <w:p w:rsidR="00553C28" w:rsidRPr="00034BC2" w:rsidRDefault="00553C28" w:rsidP="00A37863">
            <w:pPr>
              <w:rPr>
                <w:lang w:val="en-IN"/>
              </w:rPr>
            </w:pPr>
          </w:p>
        </w:tc>
        <w:tc>
          <w:tcPr>
            <w:tcW w:w="799" w:type="pct"/>
          </w:tcPr>
          <w:p w:rsidR="00553C28" w:rsidRPr="00034BC2" w:rsidRDefault="0039542F" w:rsidP="00E45561">
            <w:pPr>
              <w:rPr>
                <w:lang w:val="en-IN"/>
              </w:rPr>
            </w:pPr>
            <w:r>
              <w:rPr>
                <w:lang w:val="en-IN"/>
              </w:rPr>
              <w:t>004_04_0</w:t>
            </w:r>
            <w:r w:rsidR="00E45561">
              <w:rPr>
                <w:lang w:val="en-IN"/>
              </w:rPr>
              <w:t>4</w:t>
            </w:r>
            <w:r w:rsidR="00553C28" w:rsidRPr="00034BC2">
              <w:rPr>
                <w:lang w:val="en-IN"/>
              </w:rPr>
              <w:t>_MissedPillMenu</w:t>
            </w:r>
          </w:p>
        </w:tc>
        <w:tc>
          <w:tcPr>
            <w:tcW w:w="798" w:type="pct"/>
          </w:tcPr>
          <w:p w:rsidR="00553C28" w:rsidRPr="00034BC2" w:rsidRDefault="00553C28" w:rsidP="00A37863">
            <w:pPr>
              <w:rPr>
                <w:lang w:val="en-IN" w:bidi="mr-IN"/>
              </w:rPr>
            </w:pPr>
            <w:r w:rsidRPr="00034BC2">
              <w:rPr>
                <w:lang w:val="en-IN"/>
              </w:rPr>
              <w:t xml:space="preserve">Why </w:t>
            </w:r>
            <w:del w:id="103" w:author="Anirudha" w:date="2011-08-17T20:09:00Z">
              <w:r w:rsidR="00CA03E0" w:rsidDel="001B6CF6">
                <w:rPr>
                  <w:lang w:val="en-IN"/>
                </w:rPr>
                <w:delText xml:space="preserve">are you missing </w:delText>
              </w:r>
            </w:del>
            <w:ins w:id="104" w:author="Anirudha" w:date="2011-08-17T20:09:00Z">
              <w:r w:rsidR="001B6CF6">
                <w:rPr>
                  <w:lang w:val="en-IN"/>
                </w:rPr>
                <w:t xml:space="preserve">did you miss </w:t>
              </w:r>
            </w:ins>
            <w:r w:rsidR="00CA03E0">
              <w:rPr>
                <w:lang w:val="en-IN"/>
              </w:rPr>
              <w:t xml:space="preserve">this </w:t>
            </w:r>
            <w:r w:rsidR="00774D4C">
              <w:rPr>
                <w:lang w:val="en-IN"/>
              </w:rPr>
              <w:t>dose?</w:t>
            </w:r>
          </w:p>
          <w:p w:rsidR="00553C28" w:rsidRPr="00034BC2" w:rsidRDefault="00553C28" w:rsidP="00A37863">
            <w:pPr>
              <w:rPr>
                <w:lang w:val="en-IN" w:bidi="mr-IN"/>
              </w:rPr>
            </w:pPr>
            <w:r w:rsidRPr="00034BC2">
              <w:rPr>
                <w:lang w:val="en-IN"/>
              </w:rPr>
              <w:t xml:space="preserve">If you </w:t>
            </w:r>
            <w:del w:id="105" w:author="Anirudha" w:date="2011-08-17T20:09:00Z">
              <w:r w:rsidR="00CA03E0" w:rsidDel="001B6CF6">
                <w:rPr>
                  <w:lang w:val="en-IN"/>
                </w:rPr>
                <w:delText xml:space="preserve">are missing </w:delText>
              </w:r>
            </w:del>
            <w:ins w:id="106" w:author="Anirudha" w:date="2011-08-17T20:09:00Z">
              <w:r w:rsidR="001B6CF6">
                <w:rPr>
                  <w:lang w:val="en-IN"/>
                </w:rPr>
                <w:t xml:space="preserve">missed </w:t>
              </w:r>
            </w:ins>
            <w:r w:rsidRPr="00034BC2">
              <w:rPr>
                <w:lang w:val="en-IN"/>
              </w:rPr>
              <w:t>it because you a</w:t>
            </w:r>
            <w:r w:rsidR="00774D4C">
              <w:rPr>
                <w:lang w:val="en-IN"/>
              </w:rPr>
              <w:t>re not feeling well, press 1.</w:t>
            </w:r>
          </w:p>
          <w:p w:rsidR="00553C28" w:rsidRPr="00034BC2" w:rsidRDefault="00553C28" w:rsidP="00A37863">
            <w:pPr>
              <w:rPr>
                <w:lang w:val="en-IN" w:bidi="mr-IN"/>
              </w:rPr>
            </w:pPr>
            <w:r w:rsidRPr="00034BC2">
              <w:rPr>
                <w:lang w:val="en-IN"/>
              </w:rPr>
              <w:t xml:space="preserve">If </w:t>
            </w:r>
            <w:del w:id="107" w:author="Anirudha" w:date="2011-08-17T20:09:00Z">
              <w:r w:rsidR="00CA03E0" w:rsidDel="001B6CF6">
                <w:rPr>
                  <w:lang w:val="en-IN"/>
                </w:rPr>
                <w:delText xml:space="preserve">are missing </w:delText>
              </w:r>
            </w:del>
            <w:ins w:id="108" w:author="Anirudha" w:date="2011-08-17T20:09:00Z">
              <w:r w:rsidR="001B6CF6">
                <w:rPr>
                  <w:lang w:val="en-IN"/>
                </w:rPr>
                <w:t xml:space="preserve">missed </w:t>
              </w:r>
            </w:ins>
            <w:r w:rsidR="00CA03E0">
              <w:rPr>
                <w:lang w:val="en-IN"/>
              </w:rPr>
              <w:t xml:space="preserve">it </w:t>
            </w:r>
            <w:r w:rsidRPr="00034BC2">
              <w:rPr>
                <w:lang w:val="en-IN"/>
              </w:rPr>
              <w:t xml:space="preserve">because you </w:t>
            </w:r>
            <w:r w:rsidR="00CA03E0">
              <w:rPr>
                <w:lang w:val="en-IN"/>
              </w:rPr>
              <w:t>do</w:t>
            </w:r>
            <w:r w:rsidRPr="00034BC2">
              <w:rPr>
                <w:lang w:val="en-IN"/>
              </w:rPr>
              <w:t xml:space="preserve"> not hav</w:t>
            </w:r>
            <w:r w:rsidR="00774D4C">
              <w:rPr>
                <w:lang w:val="en-IN"/>
              </w:rPr>
              <w:t>e your pills with you, press 2.</w:t>
            </w:r>
          </w:p>
          <w:p w:rsidR="00553C28" w:rsidRPr="00034BC2" w:rsidRDefault="00553C28" w:rsidP="00A37863">
            <w:pPr>
              <w:rPr>
                <w:lang w:val="en-IN"/>
              </w:rPr>
            </w:pPr>
            <w:r w:rsidRPr="00034BC2">
              <w:rPr>
                <w:lang w:val="en-IN"/>
              </w:rPr>
              <w:t>For any other reason</w:t>
            </w:r>
            <w:r w:rsidR="00037350">
              <w:rPr>
                <w:lang w:val="en-IN"/>
              </w:rPr>
              <w:t>,</w:t>
            </w:r>
            <w:r w:rsidRPr="00034BC2">
              <w:rPr>
                <w:lang w:val="en-IN"/>
              </w:rPr>
              <w:t xml:space="preserve"> press 3.</w:t>
            </w:r>
          </w:p>
        </w:tc>
        <w:tc>
          <w:tcPr>
            <w:tcW w:w="798" w:type="pct"/>
          </w:tcPr>
          <w:p w:rsidR="00553C28" w:rsidRPr="00DF6A72" w:rsidRDefault="00553C28" w:rsidP="00A37863">
            <w:pPr>
              <w:rPr>
                <w:lang w:val="en-IN"/>
              </w:rPr>
            </w:pPr>
            <w:r w:rsidRPr="00DF6A72">
              <w:rPr>
                <w:lang w:val="en-IN"/>
              </w:rPr>
              <w:t>1 –</w:t>
            </w:r>
            <w:r w:rsidR="00413D86" w:rsidRPr="00DF6A72">
              <w:rPr>
                <w:lang w:val="en-IN"/>
              </w:rPr>
              <w:t xml:space="preserve"> </w:t>
            </w:r>
            <w:r w:rsidR="00FF4AE0" w:rsidRPr="00DF6A72">
              <w:rPr>
                <w:lang w:val="en-IN"/>
              </w:rPr>
              <w:t>G</w:t>
            </w:r>
            <w:r w:rsidR="00413D86" w:rsidRPr="00DF6A72">
              <w:rPr>
                <w:lang w:val="en-IN"/>
              </w:rPr>
              <w:t xml:space="preserve">o to Symptoms </w:t>
            </w:r>
            <w:r w:rsidR="00FF4AE0" w:rsidRPr="00DF6A72">
              <w:rPr>
                <w:lang w:val="en-IN"/>
              </w:rPr>
              <w:t xml:space="preserve">use case </w:t>
            </w:r>
            <w:r w:rsidR="00267A98" w:rsidRPr="00DF6A72">
              <w:rPr>
                <w:lang w:val="en-IN"/>
              </w:rPr>
              <w:t xml:space="preserve">top </w:t>
            </w:r>
            <w:r w:rsidR="00FF4AE0" w:rsidRPr="00DF6A72">
              <w:rPr>
                <w:lang w:val="en-IN"/>
              </w:rPr>
              <w:t xml:space="preserve">menu (not included here in this document). TAMA should also raise a Symptoms Alert for Study Nurse. If the patient does not continue with more information on his not feeling well, Clinic will </w:t>
            </w:r>
            <w:r w:rsidR="00EB0DDC">
              <w:rPr>
                <w:lang w:val="en-IN"/>
              </w:rPr>
              <w:t xml:space="preserve">thus still </w:t>
            </w:r>
            <w:r w:rsidR="00FF4AE0" w:rsidRPr="00DF6A72">
              <w:rPr>
                <w:lang w:val="en-IN"/>
              </w:rPr>
              <w:t>be alerted.</w:t>
            </w:r>
          </w:p>
          <w:p w:rsidR="00553C28" w:rsidRPr="00DF6A72" w:rsidRDefault="00553C28" w:rsidP="00D5760B">
            <w:pPr>
              <w:rPr>
                <w:lang w:val="en-IN"/>
              </w:rPr>
            </w:pPr>
            <w:r w:rsidRPr="00DF6A72">
              <w:rPr>
                <w:lang w:val="en-IN"/>
              </w:rPr>
              <w:t>2– Go to block 5</w:t>
            </w:r>
          </w:p>
          <w:p w:rsidR="00D5760B" w:rsidRPr="00DF6A72" w:rsidRDefault="00D5760B" w:rsidP="00A37863">
            <w:pPr>
              <w:rPr>
                <w:lang w:val="en-IN"/>
              </w:rPr>
            </w:pPr>
            <w:r w:rsidRPr="00DF6A72">
              <w:rPr>
                <w:lang w:val="en-IN"/>
              </w:rPr>
              <w:t xml:space="preserve">3 – </w:t>
            </w:r>
            <w:r w:rsidR="009C5AAC" w:rsidRPr="00DF6A72">
              <w:rPr>
                <w:lang w:val="en-IN"/>
              </w:rPr>
              <w:t>No</w:t>
            </w:r>
            <w:r w:rsidRPr="00DF6A72">
              <w:rPr>
                <w:lang w:val="en-IN"/>
              </w:rPr>
              <w:t xml:space="preserve"> action taken by TAMA. It should simply store the patient’s key press response.</w:t>
            </w:r>
            <w:r w:rsidR="00482C03">
              <w:rPr>
                <w:lang w:val="en-IN"/>
              </w:rPr>
              <w:t xml:space="preserve"> Go to block 6</w:t>
            </w:r>
          </w:p>
          <w:p w:rsidR="00A53DAE" w:rsidRPr="00DF6A72" w:rsidRDefault="00A53DAE" w:rsidP="00525A61">
            <w:pPr>
              <w:rPr>
                <w:lang w:val="en-IN"/>
              </w:rPr>
            </w:pPr>
            <w:r w:rsidRPr="00DF6A72">
              <w:rPr>
                <w:lang w:val="en-IN"/>
              </w:rPr>
              <w:t xml:space="preserve">Any other key – </w:t>
            </w:r>
            <w:r w:rsidR="00525A61" w:rsidRPr="00DF6A72">
              <w:rPr>
                <w:lang w:val="en-IN"/>
              </w:rPr>
              <w:t>Go to 004_04_03</w:t>
            </w:r>
          </w:p>
          <w:p w:rsidR="004B0529" w:rsidRPr="00DF6A72" w:rsidRDefault="004B0529" w:rsidP="00525A61">
            <w:pPr>
              <w:rPr>
                <w:cs/>
                <w:lang w:val="en-IN"/>
              </w:rPr>
            </w:pPr>
            <w:r w:rsidRPr="00DF6A72">
              <w:rPr>
                <w:lang w:val="en-IN"/>
              </w:rPr>
              <w:t>9 – UNDO action</w:t>
            </w:r>
          </w:p>
        </w:tc>
        <w:tc>
          <w:tcPr>
            <w:tcW w:w="798" w:type="pct"/>
          </w:tcPr>
          <w:p w:rsidR="00553C28" w:rsidRPr="00034BC2" w:rsidRDefault="00553C28" w:rsidP="00553C28">
            <w:pPr>
              <w:rPr>
                <w:lang w:val="en-IN" w:bidi="mr-IN"/>
              </w:rPr>
            </w:pPr>
            <w:r w:rsidRPr="00034BC2">
              <w:rPr>
                <w:cs/>
                <w:lang w:val="en-IN"/>
              </w:rPr>
              <w:t xml:space="preserve">तुमचा </w:t>
            </w:r>
            <w:r w:rsidR="00CA03E0">
              <w:rPr>
                <w:rFonts w:hint="cs"/>
                <w:cs/>
                <w:lang w:val="en-IN" w:bidi="mr-IN"/>
              </w:rPr>
              <w:t>हा</w:t>
            </w:r>
            <w:r w:rsidR="001B6CF6">
              <w:rPr>
                <w:cs/>
                <w:lang w:val="en-IN"/>
              </w:rPr>
              <w:t xml:space="preserve"> डोस का चुक</w:t>
            </w:r>
            <w:r w:rsidR="001B6CF6">
              <w:rPr>
                <w:rFonts w:hint="cs"/>
                <w:cs/>
                <w:lang w:val="en-IN" w:bidi="mr-IN"/>
              </w:rPr>
              <w:t>ला</w:t>
            </w:r>
            <w:r w:rsidR="00E338AB">
              <w:rPr>
                <w:lang w:val="en-IN"/>
              </w:rPr>
              <w:t>?</w:t>
            </w:r>
          </w:p>
          <w:p w:rsidR="00553C28" w:rsidRPr="00034BC2" w:rsidRDefault="00CA03E0" w:rsidP="00553C28">
            <w:pPr>
              <w:rPr>
                <w:lang w:val="en-IN" w:bidi="mr-IN"/>
              </w:rPr>
            </w:pPr>
            <w:r>
              <w:rPr>
                <w:cs/>
                <w:lang w:val="en-IN"/>
              </w:rPr>
              <w:t xml:space="preserve">बरं नसल्यामुळं डोस </w:t>
            </w:r>
            <w:r w:rsidR="001B6CF6" w:rsidRPr="00034BC2">
              <w:rPr>
                <w:cs/>
                <w:lang w:val="en-IN"/>
              </w:rPr>
              <w:t>चुकला असेल</w:t>
            </w:r>
            <w:r w:rsidR="00553C28" w:rsidRPr="00034BC2">
              <w:rPr>
                <w:lang w:val="en-IN"/>
              </w:rPr>
              <w:t xml:space="preserve">, </w:t>
            </w:r>
            <w:r w:rsidR="0009251E">
              <w:rPr>
                <w:cs/>
                <w:lang w:val="en-IN"/>
              </w:rPr>
              <w:t>तर १ दाबा.</w:t>
            </w:r>
          </w:p>
          <w:p w:rsidR="00553C28" w:rsidRPr="00034BC2" w:rsidRDefault="00553C28" w:rsidP="00553C28">
            <w:pPr>
              <w:rPr>
                <w:lang w:val="en-IN"/>
              </w:rPr>
            </w:pPr>
            <w:r w:rsidRPr="00034BC2">
              <w:rPr>
                <w:cs/>
                <w:lang w:val="en-IN"/>
              </w:rPr>
              <w:t>गोळ्या जवळ नसल्यामुळं डोस चुकला असेल</w:t>
            </w:r>
            <w:r w:rsidRPr="00034BC2">
              <w:rPr>
                <w:lang w:val="en-IN"/>
              </w:rPr>
              <w:t xml:space="preserve">, </w:t>
            </w:r>
            <w:r w:rsidRPr="00034BC2">
              <w:rPr>
                <w:cs/>
                <w:lang w:val="en-IN"/>
              </w:rPr>
              <w:t>तर २ दाबा.</w:t>
            </w:r>
          </w:p>
          <w:p w:rsidR="00553C28" w:rsidRPr="00034BC2" w:rsidRDefault="00553C28" w:rsidP="0009251E">
            <w:pPr>
              <w:rPr>
                <w:lang w:val="en-IN"/>
              </w:rPr>
            </w:pPr>
            <w:r w:rsidRPr="00034BC2">
              <w:rPr>
                <w:cs/>
                <w:lang w:val="en-IN"/>
              </w:rPr>
              <w:t>इतर एखादं कारण असेल</w:t>
            </w:r>
            <w:r w:rsidRPr="00034BC2">
              <w:rPr>
                <w:lang w:val="en-IN"/>
              </w:rPr>
              <w:t>,</w:t>
            </w:r>
            <w:r w:rsidR="0009251E" w:rsidRPr="00034BC2">
              <w:rPr>
                <w:cs/>
                <w:lang w:val="en-IN"/>
              </w:rPr>
              <w:t xml:space="preserve"> </w:t>
            </w:r>
            <w:r w:rsidRPr="00034BC2">
              <w:rPr>
                <w:cs/>
                <w:lang w:val="en-IN"/>
              </w:rPr>
              <w:t>तर ३ दाबा.</w:t>
            </w:r>
          </w:p>
        </w:tc>
        <w:tc>
          <w:tcPr>
            <w:tcW w:w="798" w:type="pct"/>
          </w:tcPr>
          <w:p w:rsidR="00553C28" w:rsidRPr="00034BC2" w:rsidRDefault="00553C28" w:rsidP="00553C28">
            <w:pPr>
              <w:rPr>
                <w:lang w:val="en-IN"/>
              </w:rPr>
            </w:pPr>
            <w:r w:rsidRPr="00034BC2">
              <w:rPr>
                <w:cs/>
                <w:lang w:val="en-IN"/>
              </w:rPr>
              <w:t xml:space="preserve">आप ने दवाई की आज की खुराक क्यों नहीं ली है </w:t>
            </w:r>
            <w:r w:rsidRPr="00034BC2">
              <w:rPr>
                <w:lang w:val="en-IN"/>
              </w:rPr>
              <w:t>? -</w:t>
            </w:r>
          </w:p>
          <w:p w:rsidR="00553C28" w:rsidRPr="00034BC2" w:rsidRDefault="00553C28" w:rsidP="00553C28">
            <w:pPr>
              <w:rPr>
                <w:lang w:val="en-IN"/>
              </w:rPr>
            </w:pPr>
            <w:r w:rsidRPr="00034BC2">
              <w:rPr>
                <w:cs/>
                <w:lang w:val="en-IN"/>
              </w:rPr>
              <w:t xml:space="preserve">तबियत ठीक न होने के कारण नहीं ली हो </w:t>
            </w:r>
            <w:r w:rsidRPr="00034BC2">
              <w:rPr>
                <w:lang w:val="en-IN"/>
              </w:rPr>
              <w:t xml:space="preserve">, </w:t>
            </w:r>
            <w:r w:rsidRPr="00034BC2">
              <w:rPr>
                <w:cs/>
                <w:lang w:val="en-IN"/>
              </w:rPr>
              <w:t xml:space="preserve">तो १ दबाइए </w:t>
            </w:r>
            <w:r w:rsidRPr="00034BC2">
              <w:rPr>
                <w:lang w:val="en-IN"/>
              </w:rPr>
              <w:t xml:space="preserve">; </w:t>
            </w:r>
          </w:p>
          <w:p w:rsidR="00553C28" w:rsidRPr="00034BC2" w:rsidRDefault="00553C28" w:rsidP="00553C28">
            <w:pPr>
              <w:rPr>
                <w:lang w:val="en-IN"/>
              </w:rPr>
            </w:pPr>
            <w:r w:rsidRPr="00034BC2">
              <w:rPr>
                <w:cs/>
                <w:lang w:val="en-IN"/>
              </w:rPr>
              <w:t xml:space="preserve">गोलियाँ पास में न होने के कारण नहीं ली हो </w:t>
            </w:r>
            <w:r w:rsidRPr="00034BC2">
              <w:rPr>
                <w:lang w:val="en-IN"/>
              </w:rPr>
              <w:t xml:space="preserve">, </w:t>
            </w:r>
            <w:r w:rsidRPr="00034BC2">
              <w:rPr>
                <w:cs/>
                <w:lang w:val="en-IN"/>
              </w:rPr>
              <w:t xml:space="preserve">तो २ दबाइए </w:t>
            </w:r>
            <w:r w:rsidRPr="00034BC2">
              <w:rPr>
                <w:lang w:val="en-IN"/>
              </w:rPr>
              <w:t xml:space="preserve">; </w:t>
            </w:r>
          </w:p>
          <w:p w:rsidR="00553C28" w:rsidRPr="00034BC2" w:rsidRDefault="00553C28" w:rsidP="00553C28">
            <w:pPr>
              <w:rPr>
                <w:lang w:val="en-IN"/>
              </w:rPr>
            </w:pPr>
            <w:r w:rsidRPr="00034BC2">
              <w:rPr>
                <w:cs/>
                <w:lang w:val="en-IN"/>
              </w:rPr>
              <w:t xml:space="preserve">कोई और वजह हो </w:t>
            </w:r>
            <w:r w:rsidRPr="00034BC2">
              <w:rPr>
                <w:lang w:val="en-IN"/>
              </w:rPr>
              <w:t xml:space="preserve">, </w:t>
            </w:r>
            <w:r w:rsidRPr="00034BC2">
              <w:rPr>
                <w:cs/>
                <w:lang w:val="en-IN"/>
              </w:rPr>
              <w:t>तो ३ दबाइए ।</w:t>
            </w:r>
          </w:p>
        </w:tc>
        <w:tc>
          <w:tcPr>
            <w:tcW w:w="799" w:type="pct"/>
          </w:tcPr>
          <w:p w:rsidR="00553C28" w:rsidRPr="00034BC2" w:rsidRDefault="00553C28" w:rsidP="00A37863">
            <w:pPr>
              <w:rPr>
                <w:lang w:val="en-IN"/>
              </w:rPr>
            </w:pPr>
          </w:p>
        </w:tc>
      </w:tr>
      <w:tr w:rsidR="00525A61" w:rsidRPr="00034BC2" w:rsidTr="001777AC">
        <w:trPr>
          <w:cantSplit/>
          <w:tblHeader/>
        </w:trPr>
        <w:tc>
          <w:tcPr>
            <w:tcW w:w="209" w:type="pct"/>
          </w:tcPr>
          <w:p w:rsidR="00525A61" w:rsidRPr="00034BC2" w:rsidRDefault="00525A61" w:rsidP="00A37863">
            <w:pPr>
              <w:rPr>
                <w:lang w:val="en-IN"/>
              </w:rPr>
            </w:pPr>
          </w:p>
        </w:tc>
        <w:tc>
          <w:tcPr>
            <w:tcW w:w="799" w:type="pct"/>
          </w:tcPr>
          <w:p w:rsidR="00525A61" w:rsidRPr="00DF6A72" w:rsidRDefault="0076519F" w:rsidP="009141BB">
            <w:pPr>
              <w:rPr>
                <w:lang w:val="en-IN"/>
              </w:rPr>
            </w:pPr>
            <w:r>
              <w:rPr>
                <w:lang w:bidi="mr-IN"/>
              </w:rPr>
              <w:t>music</w:t>
            </w:r>
            <w:r>
              <w:rPr>
                <w:lang w:val="en-IN" w:bidi="mr-IN"/>
              </w:rPr>
              <w:t>IncorrectInput</w:t>
            </w:r>
          </w:p>
        </w:tc>
        <w:tc>
          <w:tcPr>
            <w:tcW w:w="798" w:type="pct"/>
          </w:tcPr>
          <w:p w:rsidR="00525A61" w:rsidRPr="00DF6A72" w:rsidRDefault="00E4525E" w:rsidP="00A37863">
            <w:pPr>
              <w:rPr>
                <w:lang w:val="en-IN"/>
              </w:rPr>
            </w:pPr>
            <w:r w:rsidRPr="00DF6A72">
              <w:rPr>
                <w:lang w:val="en-IN"/>
              </w:rPr>
              <w:t>{</w:t>
            </w:r>
            <w:r w:rsidR="004B0529" w:rsidRPr="00DF6A72">
              <w:rPr>
                <w:i/>
                <w:lang w:val="en-IN"/>
              </w:rPr>
              <w:t>Music to indicate incorrect key</w:t>
            </w:r>
            <w:r w:rsidRPr="00DF6A72">
              <w:rPr>
                <w:lang w:val="en-IN"/>
              </w:rPr>
              <w:t>}</w:t>
            </w:r>
          </w:p>
        </w:tc>
        <w:tc>
          <w:tcPr>
            <w:tcW w:w="798" w:type="pct"/>
          </w:tcPr>
          <w:p w:rsidR="00525A61" w:rsidRPr="00DF6A72" w:rsidRDefault="00525A61" w:rsidP="00A37863">
            <w:pPr>
              <w:rPr>
                <w:lang w:val="en-IN"/>
              </w:rPr>
            </w:pPr>
            <w:r w:rsidRPr="00DF6A72">
              <w:rPr>
                <w:lang w:val="en-IN"/>
              </w:rPr>
              <w:t>Go to 004_04_02_MissedPillMenu</w:t>
            </w:r>
          </w:p>
        </w:tc>
        <w:tc>
          <w:tcPr>
            <w:tcW w:w="798" w:type="pct"/>
          </w:tcPr>
          <w:p w:rsidR="00525A61" w:rsidRPr="00034BC2" w:rsidRDefault="00525A61" w:rsidP="00553C28">
            <w:pPr>
              <w:rPr>
                <w:cs/>
                <w:lang w:val="en-IN"/>
              </w:rPr>
            </w:pPr>
          </w:p>
        </w:tc>
        <w:tc>
          <w:tcPr>
            <w:tcW w:w="798" w:type="pct"/>
          </w:tcPr>
          <w:p w:rsidR="00525A61" w:rsidRPr="00034BC2" w:rsidRDefault="00525A61" w:rsidP="00553C28">
            <w:pPr>
              <w:rPr>
                <w:cs/>
                <w:lang w:val="en-IN"/>
              </w:rPr>
            </w:pPr>
          </w:p>
        </w:tc>
        <w:tc>
          <w:tcPr>
            <w:tcW w:w="799" w:type="pct"/>
          </w:tcPr>
          <w:p w:rsidR="00525A61" w:rsidRPr="00034BC2" w:rsidRDefault="00525A61" w:rsidP="00A37863">
            <w:pPr>
              <w:rPr>
                <w:lang w:val="en-IN"/>
              </w:rPr>
            </w:pPr>
          </w:p>
        </w:tc>
      </w:tr>
      <w:tr w:rsidR="004F47A8" w:rsidRPr="00034BC2" w:rsidTr="001777AC">
        <w:trPr>
          <w:cantSplit/>
          <w:tblHeader/>
        </w:trPr>
        <w:tc>
          <w:tcPr>
            <w:tcW w:w="209" w:type="pct"/>
            <w:shd w:val="clear" w:color="auto" w:fill="BFBFBF" w:themeFill="background1" w:themeFillShade="BF"/>
          </w:tcPr>
          <w:p w:rsidR="004F47A8" w:rsidRPr="00034BC2" w:rsidRDefault="00890184" w:rsidP="00A37863">
            <w:pPr>
              <w:rPr>
                <w:cs/>
                <w:lang w:val="en-IN"/>
              </w:rPr>
            </w:pPr>
            <w:r w:rsidRPr="00034BC2">
              <w:rPr>
                <w:lang w:val="en-IN"/>
              </w:rPr>
              <w:t xml:space="preserve"> </w:t>
            </w:r>
          </w:p>
        </w:tc>
        <w:tc>
          <w:tcPr>
            <w:tcW w:w="799" w:type="pct"/>
            <w:shd w:val="clear" w:color="auto" w:fill="BFBFBF" w:themeFill="background1" w:themeFillShade="BF"/>
          </w:tcPr>
          <w:p w:rsidR="004F47A8" w:rsidRPr="00034BC2" w:rsidRDefault="004F47A8" w:rsidP="00A37863">
            <w:pPr>
              <w:rPr>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8" w:type="pct"/>
            <w:shd w:val="clear" w:color="auto" w:fill="BFBFBF" w:themeFill="background1" w:themeFillShade="BF"/>
          </w:tcPr>
          <w:p w:rsidR="004F47A8" w:rsidRPr="00034BC2" w:rsidRDefault="004F47A8" w:rsidP="00A37863">
            <w:pPr>
              <w:rPr>
                <w:cs/>
                <w:lang w:val="en-IN"/>
              </w:rPr>
            </w:pPr>
          </w:p>
        </w:tc>
        <w:tc>
          <w:tcPr>
            <w:tcW w:w="799" w:type="pct"/>
            <w:shd w:val="clear" w:color="auto" w:fill="BFBFBF" w:themeFill="background1" w:themeFillShade="BF"/>
          </w:tcPr>
          <w:p w:rsidR="004F47A8" w:rsidRPr="00034BC2" w:rsidRDefault="004F47A8" w:rsidP="00A37863">
            <w:pPr>
              <w:rPr>
                <w:cs/>
                <w:lang w:val="en-IN"/>
              </w:rPr>
            </w:pPr>
          </w:p>
        </w:tc>
      </w:tr>
      <w:tr w:rsidR="007E2305" w:rsidRPr="00034BC2" w:rsidTr="001777AC">
        <w:trPr>
          <w:cantSplit/>
          <w:tblHeader/>
        </w:trPr>
        <w:tc>
          <w:tcPr>
            <w:tcW w:w="209" w:type="pct"/>
          </w:tcPr>
          <w:p w:rsidR="007E2305" w:rsidRPr="00034BC2" w:rsidRDefault="007E2305" w:rsidP="009141BB">
            <w:pPr>
              <w:rPr>
                <w:lang w:val="en-IN"/>
              </w:rPr>
            </w:pPr>
            <w:r w:rsidRPr="00034BC2">
              <w:rPr>
                <w:lang w:val="en-IN"/>
              </w:rPr>
              <w:t>5</w:t>
            </w:r>
          </w:p>
        </w:tc>
        <w:tc>
          <w:tcPr>
            <w:tcW w:w="799" w:type="pct"/>
          </w:tcPr>
          <w:p w:rsidR="007E2305" w:rsidRPr="00034BC2" w:rsidRDefault="007E2305" w:rsidP="009141BB">
            <w:pPr>
              <w:rPr>
                <w:lang w:val="en-IN"/>
              </w:rPr>
            </w:pPr>
            <w:r w:rsidRPr="00034BC2">
              <w:rPr>
                <w:lang w:val="en-IN"/>
              </w:rPr>
              <w:t>004_05_01_doctorNoPillsAdvice</w:t>
            </w:r>
          </w:p>
        </w:tc>
        <w:tc>
          <w:tcPr>
            <w:tcW w:w="798" w:type="pct"/>
          </w:tcPr>
          <w:p w:rsidR="007E2305" w:rsidRPr="00034BC2" w:rsidRDefault="007E2305" w:rsidP="00912DAF">
            <w:pPr>
              <w:rPr>
                <w:lang w:val="en-IN"/>
              </w:rPr>
            </w:pPr>
            <w:r w:rsidRPr="00034BC2">
              <w:rPr>
                <w:lang w:val="en-IN"/>
              </w:rPr>
              <w:t xml:space="preserve">Henceforth, carry extra pills in a small box with you. At </w:t>
            </w:r>
            <w:r w:rsidR="0051594F">
              <w:rPr>
                <w:lang w:val="en-IN"/>
              </w:rPr>
              <w:t xml:space="preserve">any </w:t>
            </w:r>
            <w:r w:rsidRPr="00034BC2">
              <w:rPr>
                <w:lang w:val="en-IN"/>
              </w:rPr>
              <w:t xml:space="preserve">time, you should carry </w:t>
            </w:r>
            <w:r w:rsidR="006D4861" w:rsidRPr="00034BC2">
              <w:rPr>
                <w:lang w:val="en-IN"/>
              </w:rPr>
              <w:t xml:space="preserve">enough </w:t>
            </w:r>
            <w:r w:rsidRPr="00034BC2">
              <w:rPr>
                <w:lang w:val="en-IN"/>
              </w:rPr>
              <w:t xml:space="preserve">pills for at least two days. </w:t>
            </w:r>
            <w:del w:id="109" w:author="Anirudha" w:date="2011-08-17T20:18:00Z">
              <w:r w:rsidR="006413E0" w:rsidDel="00912DAF">
                <w:rPr>
                  <w:lang w:val="en-IN"/>
                </w:rPr>
                <w:delText>If you don’t</w:delText>
              </w:r>
            </w:del>
            <w:ins w:id="110" w:author="Anirudha" w:date="2011-08-17T20:18:00Z">
              <w:r w:rsidR="00912DAF">
                <w:rPr>
                  <w:lang w:val="en-IN"/>
                </w:rPr>
                <w:t>Otherwise</w:t>
              </w:r>
            </w:ins>
            <w:r w:rsidR="006413E0">
              <w:rPr>
                <w:lang w:val="en-IN"/>
              </w:rPr>
              <w:t xml:space="preserve">, </w:t>
            </w:r>
            <w:moveToRangeStart w:id="111" w:author="Anirudha" w:date="2011-08-17T20:18:00Z" w:name="move301375657"/>
            <w:moveTo w:id="112" w:author="Anirudha" w:date="2011-08-17T20:18:00Z">
              <w:r w:rsidR="00912DAF" w:rsidRPr="00034BC2">
                <w:rPr>
                  <w:lang w:val="en-IN"/>
                </w:rPr>
                <w:t>you should carry your prescription with you.</w:t>
              </w:r>
            </w:moveTo>
            <w:moveToRangeEnd w:id="111"/>
            <w:ins w:id="113" w:author="Anirudha" w:date="2011-08-17T20:18:00Z">
              <w:r w:rsidR="00912DAF">
                <w:rPr>
                  <w:lang w:val="en-IN"/>
                </w:rPr>
                <w:t xml:space="preserve"> </w:t>
              </w:r>
            </w:ins>
            <w:del w:id="114" w:author="Anirudha" w:date="2011-08-17T20:18:00Z">
              <w:r w:rsidRPr="00034BC2" w:rsidDel="00912DAF">
                <w:rPr>
                  <w:lang w:val="en-IN"/>
                </w:rPr>
                <w:delText xml:space="preserve">you </w:delText>
              </w:r>
            </w:del>
            <w:ins w:id="115" w:author="Anirudha" w:date="2011-08-17T20:18:00Z">
              <w:r w:rsidR="00912DAF">
                <w:rPr>
                  <w:lang w:val="en-IN"/>
                </w:rPr>
                <w:t>Y</w:t>
              </w:r>
              <w:r w:rsidR="00912DAF" w:rsidRPr="00034BC2">
                <w:rPr>
                  <w:lang w:val="en-IN"/>
                </w:rPr>
                <w:t xml:space="preserve">ou </w:t>
              </w:r>
            </w:ins>
            <w:r w:rsidR="006413E0">
              <w:rPr>
                <w:lang w:val="en-IN"/>
              </w:rPr>
              <w:t xml:space="preserve">might have to </w:t>
            </w:r>
            <w:r w:rsidRPr="00034BC2">
              <w:rPr>
                <w:lang w:val="en-IN"/>
              </w:rPr>
              <w:t>buy extra pills</w:t>
            </w:r>
            <w:r w:rsidR="006413E0">
              <w:rPr>
                <w:lang w:val="en-IN"/>
              </w:rPr>
              <w:t>.</w:t>
            </w:r>
            <w:r w:rsidRPr="00034BC2">
              <w:rPr>
                <w:lang w:val="en-IN"/>
              </w:rPr>
              <w:t xml:space="preserve"> </w:t>
            </w:r>
            <w:moveFromRangeStart w:id="116" w:author="Anirudha" w:date="2011-08-17T20:18:00Z" w:name="move301375657"/>
            <w:moveFrom w:id="117" w:author="Anirudha" w:date="2011-08-17T20:18:00Z">
              <w:r w:rsidRPr="00034BC2" w:rsidDel="00912DAF">
                <w:rPr>
                  <w:lang w:val="en-IN"/>
                </w:rPr>
                <w:t>For doing this, you should carry your prescription with you.</w:t>
              </w:r>
            </w:moveFrom>
            <w:moveFromRangeEnd w:id="116"/>
          </w:p>
        </w:tc>
        <w:tc>
          <w:tcPr>
            <w:tcW w:w="798" w:type="pct"/>
          </w:tcPr>
          <w:p w:rsidR="007E2305" w:rsidRPr="00DF6A72" w:rsidRDefault="00C44FC8" w:rsidP="00865521">
            <w:pPr>
              <w:rPr>
                <w:lang w:val="en-IN"/>
              </w:rPr>
            </w:pPr>
            <w:r w:rsidRPr="00DF6A72">
              <w:rPr>
                <w:lang w:val="en-IN"/>
              </w:rPr>
              <w:t xml:space="preserve">Go To Block </w:t>
            </w:r>
            <w:r w:rsidR="002861AE" w:rsidRPr="00DF6A72">
              <w:rPr>
                <w:lang w:val="en-IN"/>
              </w:rPr>
              <w:t>6</w:t>
            </w:r>
          </w:p>
        </w:tc>
        <w:tc>
          <w:tcPr>
            <w:tcW w:w="798" w:type="pct"/>
          </w:tcPr>
          <w:p w:rsidR="00912DAF" w:rsidRDefault="00011249" w:rsidP="00912DAF">
            <w:pPr>
              <w:rPr>
                <w:lang w:val="en-IN"/>
              </w:rPr>
            </w:pPr>
            <w:r w:rsidRPr="00034BC2">
              <w:rPr>
                <w:cs/>
                <w:lang w:val="en-IN" w:bidi="mr-IN"/>
              </w:rPr>
              <w:t>इथून पुढं</w:t>
            </w:r>
            <w:r w:rsidRPr="00034BC2">
              <w:rPr>
                <w:lang w:val="en-IN" w:bidi="mr-IN"/>
              </w:rPr>
              <w:t>,</w:t>
            </w:r>
            <w:r w:rsidR="00052B78" w:rsidRPr="00034BC2">
              <w:rPr>
                <w:cs/>
                <w:lang w:val="en-IN" w:bidi="mr-IN"/>
              </w:rPr>
              <w:t xml:space="preserve"> </w:t>
            </w:r>
            <w:r w:rsidRPr="00034BC2">
              <w:rPr>
                <w:cs/>
                <w:lang w:val="en-IN" w:bidi="mr-IN"/>
              </w:rPr>
              <w:t>जा</w:t>
            </w:r>
            <w:r w:rsidR="00052B78">
              <w:rPr>
                <w:rFonts w:hint="cs"/>
                <w:cs/>
                <w:lang w:val="en-IN" w:bidi="mr-IN"/>
              </w:rPr>
              <w:t>स्तीच्या</w:t>
            </w:r>
            <w:r w:rsidRPr="00034BC2">
              <w:rPr>
                <w:cs/>
                <w:lang w:val="en-IN" w:bidi="mr-IN"/>
              </w:rPr>
              <w:t xml:space="preserve"> गोळ्या एका डबीत घालून </w:t>
            </w:r>
            <w:r w:rsidR="00F124F9">
              <w:rPr>
                <w:rFonts w:hint="cs"/>
                <w:cs/>
                <w:lang w:val="en-IN" w:bidi="mr-IN"/>
              </w:rPr>
              <w:t>जवळ</w:t>
            </w:r>
            <w:r w:rsidRPr="00034BC2">
              <w:rPr>
                <w:cs/>
                <w:lang w:val="en-IN" w:bidi="mr-IN"/>
              </w:rPr>
              <w:t xml:space="preserve"> ठेवा. निदान दोन दिवसांच्या तरी गोळ्या </w:t>
            </w:r>
            <w:r w:rsidR="00912DAF" w:rsidRPr="00034BC2">
              <w:rPr>
                <w:cs/>
                <w:lang w:val="en-IN" w:bidi="mr-IN"/>
              </w:rPr>
              <w:t xml:space="preserve">तुमच्यापाशी </w:t>
            </w:r>
            <w:r w:rsidR="00912DAF">
              <w:rPr>
                <w:cs/>
                <w:lang w:val="en-IN" w:bidi="mr-IN"/>
              </w:rPr>
              <w:t>नेहमी</w:t>
            </w:r>
            <w:r w:rsidR="00912DAF">
              <w:rPr>
                <w:lang w:val="en-IN" w:bidi="mr-IN"/>
              </w:rPr>
              <w:t xml:space="preserve"> </w:t>
            </w:r>
            <w:r w:rsidRPr="00034BC2">
              <w:rPr>
                <w:cs/>
                <w:lang w:val="en-IN" w:bidi="mr-IN"/>
              </w:rPr>
              <w:t>असायला हव्यात.</w:t>
            </w:r>
          </w:p>
          <w:p w:rsidR="007E2305" w:rsidRPr="00034BC2" w:rsidRDefault="00912DAF" w:rsidP="00564410">
            <w:pPr>
              <w:rPr>
                <w:cs/>
                <w:lang w:val="en-IN" w:bidi="mr-IN"/>
              </w:rPr>
            </w:pPr>
            <w:r>
              <w:rPr>
                <w:rFonts w:hint="cs"/>
                <w:cs/>
                <w:lang w:val="en-IN" w:bidi="mr-IN"/>
              </w:rPr>
              <w:t>किंवा</w:t>
            </w:r>
            <w:r>
              <w:rPr>
                <w:lang w:val="en-IN" w:bidi="mr-IN"/>
              </w:rPr>
              <w:t>,</w:t>
            </w:r>
            <w:r>
              <w:rPr>
                <w:rFonts w:hint="cs"/>
                <w:cs/>
                <w:lang w:val="en-IN" w:bidi="mr-IN"/>
              </w:rPr>
              <w:t xml:space="preserve"> </w:t>
            </w:r>
            <w:r w:rsidRPr="00034BC2">
              <w:rPr>
                <w:cs/>
                <w:lang w:val="en-IN" w:bidi="mr-IN"/>
              </w:rPr>
              <w:t>औषधा</w:t>
            </w:r>
            <w:r>
              <w:rPr>
                <w:cs/>
                <w:lang w:val="en-IN" w:bidi="mr-IN"/>
              </w:rPr>
              <w:t>ंच</w:t>
            </w:r>
            <w:r>
              <w:rPr>
                <w:rFonts w:hint="cs"/>
                <w:cs/>
                <w:lang w:val="en-IN" w:bidi="mr-IN"/>
              </w:rPr>
              <w:t xml:space="preserve">ी चिठ्ठी </w:t>
            </w:r>
            <w:r w:rsidRPr="00034BC2">
              <w:rPr>
                <w:cs/>
                <w:lang w:val="en-IN" w:bidi="mr-IN"/>
              </w:rPr>
              <w:t xml:space="preserve">नेहमी जवळ </w:t>
            </w:r>
            <w:r w:rsidR="00564410" w:rsidRPr="00034BC2">
              <w:rPr>
                <w:cs/>
                <w:lang w:val="en-IN" w:bidi="mr-IN"/>
              </w:rPr>
              <w:t>ठेवा</w:t>
            </w:r>
            <w:r>
              <w:rPr>
                <w:rFonts w:hint="cs"/>
                <w:cs/>
                <w:lang w:val="en-IN" w:bidi="mr-IN"/>
              </w:rPr>
              <w:t xml:space="preserve">. म्हणजे, </w:t>
            </w:r>
            <w:r w:rsidR="00011249" w:rsidRPr="00034BC2">
              <w:rPr>
                <w:cs/>
                <w:lang w:val="en-IN" w:bidi="mr-IN"/>
              </w:rPr>
              <w:t xml:space="preserve">गोळ्या जवळ नसल्या तर </w:t>
            </w:r>
            <w:r w:rsidR="00564410">
              <w:rPr>
                <w:rFonts w:hint="cs"/>
                <w:cs/>
                <w:lang w:val="en-IN" w:bidi="mr-IN"/>
              </w:rPr>
              <w:t>तुम्ही</w:t>
            </w:r>
            <w:r w:rsidR="008143EB">
              <w:rPr>
                <w:rFonts w:hint="cs"/>
                <w:cs/>
                <w:lang w:val="en-IN" w:bidi="mr-IN"/>
              </w:rPr>
              <w:t xml:space="preserve"> </w:t>
            </w:r>
            <w:r w:rsidR="00011249" w:rsidRPr="00034BC2">
              <w:rPr>
                <w:cs/>
                <w:lang w:val="en-IN" w:bidi="mr-IN"/>
              </w:rPr>
              <w:t xml:space="preserve">त्या </w:t>
            </w:r>
            <w:r>
              <w:rPr>
                <w:rFonts w:hint="cs"/>
                <w:cs/>
                <w:lang w:val="en-IN" w:bidi="mr-IN"/>
              </w:rPr>
              <w:t xml:space="preserve">ऐन </w:t>
            </w:r>
            <w:r w:rsidR="00011249" w:rsidRPr="00034BC2">
              <w:rPr>
                <w:cs/>
                <w:lang w:val="en-IN" w:bidi="mr-IN"/>
              </w:rPr>
              <w:t xml:space="preserve">वेळी विकत </w:t>
            </w:r>
            <w:r w:rsidR="00564410">
              <w:rPr>
                <w:rFonts w:hint="cs"/>
                <w:cs/>
                <w:lang w:val="en-IN" w:bidi="mr-IN"/>
              </w:rPr>
              <w:t>घेऊ शकाल</w:t>
            </w:r>
            <w:r>
              <w:rPr>
                <w:rFonts w:hint="cs"/>
                <w:cs/>
                <w:lang w:val="en-IN" w:bidi="mr-IN"/>
              </w:rPr>
              <w:t>.</w:t>
            </w:r>
          </w:p>
        </w:tc>
        <w:tc>
          <w:tcPr>
            <w:tcW w:w="798" w:type="pct"/>
          </w:tcPr>
          <w:p w:rsidR="007E2305" w:rsidRPr="00034BC2" w:rsidRDefault="00011249" w:rsidP="00982653">
            <w:pPr>
              <w:rPr>
                <w:cs/>
                <w:lang w:val="en-IN" w:bidi="mr-IN"/>
              </w:rPr>
            </w:pPr>
            <w:r w:rsidRPr="00034BC2">
              <w:rPr>
                <w:cs/>
                <w:lang w:val="en-IN" w:bidi="mr-IN"/>
              </w:rPr>
              <w:t>आगे से कुछ एक्स्ट्रा गोलियाँ</w:t>
            </w:r>
            <w:r w:rsidRPr="00034BC2">
              <w:rPr>
                <w:lang w:val="en-IN" w:bidi="mr-IN"/>
              </w:rPr>
              <w:t xml:space="preserve"> </w:t>
            </w:r>
            <w:r w:rsidRPr="00034BC2">
              <w:rPr>
                <w:cs/>
                <w:lang w:val="en-IN" w:bidi="mr-IN"/>
              </w:rPr>
              <w:t>एक डिब्बी में डालकर</w:t>
            </w:r>
            <w:r w:rsidRPr="00034BC2">
              <w:rPr>
                <w:lang w:val="en-IN" w:bidi="mr-IN"/>
              </w:rPr>
              <w:t xml:space="preserve"> </w:t>
            </w:r>
            <w:r w:rsidRPr="00034BC2">
              <w:rPr>
                <w:cs/>
                <w:lang w:val="en-IN" w:bidi="mr-IN"/>
              </w:rPr>
              <w:t>जेब में रखा कीजिए</w:t>
            </w:r>
            <w:r w:rsidR="00680DAF" w:rsidRPr="00034BC2">
              <w:rPr>
                <w:lang w:val="en-IN" w:bidi="mr-IN"/>
              </w:rPr>
              <w:t>|</w:t>
            </w:r>
            <w:r w:rsidRPr="00034BC2">
              <w:rPr>
                <w:cs/>
                <w:lang w:val="en-IN" w:bidi="mr-IN"/>
              </w:rPr>
              <w:t xml:space="preserve"> आपके पास हर समय कम से कम </w:t>
            </w:r>
            <w:r w:rsidRPr="00034BC2">
              <w:rPr>
                <w:lang w:val="en-IN" w:bidi="mr-IN"/>
              </w:rPr>
              <w:t xml:space="preserve">, </w:t>
            </w:r>
            <w:r w:rsidRPr="00034BC2">
              <w:rPr>
                <w:cs/>
                <w:lang w:val="en-IN" w:bidi="mr-IN"/>
              </w:rPr>
              <w:t>दो दिन की गोलियाँ रहनी चाहिए</w:t>
            </w:r>
            <w:r w:rsidR="00680DAF" w:rsidRPr="00034BC2">
              <w:rPr>
                <w:lang w:val="en-IN" w:bidi="mr-IN"/>
              </w:rPr>
              <w:t>|</w:t>
            </w:r>
            <w:r w:rsidRPr="00034BC2">
              <w:rPr>
                <w:lang w:val="en-IN" w:bidi="mr-IN"/>
              </w:rPr>
              <w:t xml:space="preserve"> </w:t>
            </w:r>
            <w:r w:rsidRPr="00034BC2">
              <w:rPr>
                <w:cs/>
                <w:lang w:val="en-IN" w:bidi="mr-IN"/>
              </w:rPr>
              <w:t>आपके पास अगर गोलियाँ ना हो तो ऐन वक्त पर आपको वह खरीदनी पडेगी</w:t>
            </w:r>
            <w:r w:rsidR="00680DAF" w:rsidRPr="00034BC2">
              <w:rPr>
                <w:lang w:val="en-IN" w:bidi="mr-IN"/>
              </w:rPr>
              <w:t>|</w:t>
            </w:r>
            <w:r w:rsidRPr="00034BC2">
              <w:rPr>
                <w:lang w:val="en-IN" w:bidi="mr-IN"/>
              </w:rPr>
              <w:t xml:space="preserve"> </w:t>
            </w:r>
            <w:r w:rsidRPr="00034BC2">
              <w:rPr>
                <w:cs/>
                <w:lang w:val="en-IN" w:bidi="mr-IN"/>
              </w:rPr>
              <w:t>इस लिये दवाईयों का कागज अपने साथ रखिए</w:t>
            </w:r>
            <w:r w:rsidR="00680DAF" w:rsidRPr="00034BC2">
              <w:rPr>
                <w:lang w:val="en-IN" w:bidi="mr-IN"/>
              </w:rPr>
              <w:t>|</w:t>
            </w:r>
          </w:p>
        </w:tc>
        <w:tc>
          <w:tcPr>
            <w:tcW w:w="799" w:type="pct"/>
          </w:tcPr>
          <w:p w:rsidR="007E2305" w:rsidRPr="00034BC2" w:rsidRDefault="007E2305" w:rsidP="00085F31">
            <w:pPr>
              <w:rPr>
                <w:lang w:val="en-IN"/>
              </w:rPr>
            </w:pPr>
          </w:p>
        </w:tc>
      </w:tr>
      <w:tr w:rsidR="004F47A8" w:rsidRPr="00034BC2" w:rsidTr="001777AC">
        <w:trPr>
          <w:cantSplit/>
          <w:tblHeader/>
        </w:trPr>
        <w:tc>
          <w:tcPr>
            <w:tcW w:w="209" w:type="pct"/>
            <w:shd w:val="clear" w:color="auto" w:fill="BFBFBF" w:themeFill="background1" w:themeFillShade="BF"/>
          </w:tcPr>
          <w:p w:rsidR="004F47A8" w:rsidRPr="00034BC2" w:rsidRDefault="00890184" w:rsidP="00E37CC2">
            <w:pPr>
              <w:rPr>
                <w:cs/>
                <w:lang w:val="en-IN"/>
              </w:rPr>
            </w:pPr>
            <w:r w:rsidRPr="00034BC2">
              <w:rPr>
                <w:lang w:val="en-IN"/>
              </w:rPr>
              <w:lastRenderedPageBreak/>
              <w:t xml:space="preserve"> </w:t>
            </w:r>
          </w:p>
        </w:tc>
        <w:tc>
          <w:tcPr>
            <w:tcW w:w="799" w:type="pct"/>
            <w:shd w:val="clear" w:color="auto" w:fill="BFBFBF" w:themeFill="background1" w:themeFillShade="BF"/>
          </w:tcPr>
          <w:p w:rsidR="004F47A8" w:rsidRPr="00034BC2" w:rsidRDefault="004F47A8" w:rsidP="00E37CC2">
            <w:pPr>
              <w:rPr>
                <w:lang w:val="en-IN"/>
              </w:rPr>
            </w:pPr>
          </w:p>
        </w:tc>
        <w:tc>
          <w:tcPr>
            <w:tcW w:w="798" w:type="pct"/>
            <w:shd w:val="clear" w:color="auto" w:fill="BFBFBF" w:themeFill="background1" w:themeFillShade="BF"/>
          </w:tcPr>
          <w:p w:rsidR="004F47A8" w:rsidRPr="00034BC2" w:rsidRDefault="004F47A8" w:rsidP="00E37CC2">
            <w:pPr>
              <w:rPr>
                <w:cs/>
                <w:lang w:val="en-IN"/>
              </w:rPr>
            </w:pPr>
          </w:p>
        </w:tc>
        <w:tc>
          <w:tcPr>
            <w:tcW w:w="798" w:type="pct"/>
            <w:shd w:val="clear" w:color="auto" w:fill="BFBFBF" w:themeFill="background1" w:themeFillShade="BF"/>
          </w:tcPr>
          <w:p w:rsidR="004F47A8" w:rsidRPr="00034BC2" w:rsidRDefault="004F47A8" w:rsidP="00E37CC2">
            <w:pPr>
              <w:rPr>
                <w:cs/>
                <w:lang w:val="en-IN"/>
              </w:rPr>
            </w:pPr>
          </w:p>
        </w:tc>
        <w:tc>
          <w:tcPr>
            <w:tcW w:w="798" w:type="pct"/>
            <w:shd w:val="clear" w:color="auto" w:fill="BFBFBF" w:themeFill="background1" w:themeFillShade="BF"/>
          </w:tcPr>
          <w:p w:rsidR="004F47A8" w:rsidRPr="00034BC2" w:rsidRDefault="004F47A8" w:rsidP="00E37CC2">
            <w:pPr>
              <w:rPr>
                <w:cs/>
                <w:lang w:val="en-IN"/>
              </w:rPr>
            </w:pPr>
          </w:p>
        </w:tc>
        <w:tc>
          <w:tcPr>
            <w:tcW w:w="798" w:type="pct"/>
            <w:shd w:val="clear" w:color="auto" w:fill="BFBFBF" w:themeFill="background1" w:themeFillShade="BF"/>
          </w:tcPr>
          <w:p w:rsidR="004F47A8" w:rsidRPr="00034BC2" w:rsidRDefault="004F47A8" w:rsidP="00E37CC2">
            <w:pPr>
              <w:rPr>
                <w:cs/>
                <w:lang w:val="en-IN"/>
              </w:rPr>
            </w:pPr>
          </w:p>
        </w:tc>
        <w:tc>
          <w:tcPr>
            <w:tcW w:w="799" w:type="pct"/>
            <w:shd w:val="clear" w:color="auto" w:fill="BFBFBF" w:themeFill="background1" w:themeFillShade="BF"/>
          </w:tcPr>
          <w:p w:rsidR="004F47A8" w:rsidRPr="00034BC2" w:rsidRDefault="004F47A8" w:rsidP="00E37CC2">
            <w:pPr>
              <w:rPr>
                <w:cs/>
                <w:lang w:val="en-IN"/>
              </w:rPr>
            </w:pPr>
          </w:p>
        </w:tc>
      </w:tr>
      <w:tr w:rsidR="004F47A8" w:rsidRPr="00034BC2" w:rsidTr="001777AC">
        <w:trPr>
          <w:cantSplit/>
          <w:tblHeader/>
        </w:trPr>
        <w:tc>
          <w:tcPr>
            <w:tcW w:w="209" w:type="pct"/>
          </w:tcPr>
          <w:p w:rsidR="004F47A8" w:rsidRPr="00034BC2" w:rsidRDefault="002861AE" w:rsidP="00A37863">
            <w:pPr>
              <w:rPr>
                <w:lang w:val="en-IN"/>
              </w:rPr>
            </w:pPr>
            <w:r>
              <w:rPr>
                <w:lang w:val="en-IN"/>
              </w:rPr>
              <w:t>6</w:t>
            </w:r>
          </w:p>
        </w:tc>
        <w:tc>
          <w:tcPr>
            <w:tcW w:w="799" w:type="pct"/>
          </w:tcPr>
          <w:p w:rsidR="004F47A8" w:rsidRPr="00034BC2" w:rsidRDefault="004E1ACA" w:rsidP="00A37863">
            <w:pPr>
              <w:rPr>
                <w:lang w:val="en-IN" w:bidi="mr-IN"/>
              </w:rPr>
            </w:pPr>
            <w:r w:rsidRPr="00EE7CE3">
              <w:rPr>
                <w:highlight w:val="yellow"/>
                <w:lang w:val="en-IN"/>
              </w:rPr>
              <w:t>004_06</w:t>
            </w:r>
            <w:r w:rsidR="008143EB" w:rsidRPr="00EE7CE3">
              <w:rPr>
                <w:highlight w:val="yellow"/>
                <w:lang w:val="en-IN"/>
              </w:rPr>
              <w:t>_0</w:t>
            </w:r>
            <w:r w:rsidRPr="00EE7CE3">
              <w:rPr>
                <w:highlight w:val="yellow"/>
                <w:lang w:val="en-IN" w:bidi="mr-IN"/>
              </w:rPr>
              <w:t>1</w:t>
            </w:r>
          </w:p>
        </w:tc>
        <w:tc>
          <w:tcPr>
            <w:tcW w:w="798" w:type="pct"/>
          </w:tcPr>
          <w:p w:rsidR="004F47A8" w:rsidRPr="00034BC2" w:rsidRDefault="004F47A8" w:rsidP="00A37863">
            <w:pPr>
              <w:rPr>
                <w:lang w:val="en-IN"/>
              </w:rPr>
            </w:pPr>
          </w:p>
        </w:tc>
        <w:tc>
          <w:tcPr>
            <w:tcW w:w="798" w:type="pct"/>
          </w:tcPr>
          <w:p w:rsidR="00482C03" w:rsidRDefault="00482C03" w:rsidP="00482C03">
            <w:pPr>
              <w:rPr>
                <w:lang w:val="en-IN"/>
              </w:rPr>
            </w:pPr>
            <w:r>
              <w:rPr>
                <w:lang w:val="en-IN"/>
              </w:rPr>
              <w:t>If (previousDoseRecordStatus = NOT_Reported) g</w:t>
            </w:r>
            <w:r w:rsidR="007C52F2">
              <w:rPr>
                <w:lang w:val="en-IN"/>
              </w:rPr>
              <w:t>o to use case 001 block 7.</w:t>
            </w:r>
          </w:p>
          <w:p w:rsidR="004F47A8" w:rsidRPr="00034BC2" w:rsidRDefault="00482C03" w:rsidP="00482C03">
            <w:pPr>
              <w:rPr>
                <w:cs/>
                <w:lang w:val="en-IN"/>
              </w:rPr>
            </w:pPr>
            <w:r>
              <w:rPr>
                <w:lang w:val="en-IN"/>
              </w:rPr>
              <w:t xml:space="preserve">Else play </w:t>
            </w:r>
            <w:r w:rsidRPr="00034BC2">
              <w:rPr>
                <w:i/>
                <w:iCs/>
                <w:lang w:val="en-IN"/>
              </w:rPr>
              <w:t>Same as use case 001 block 05 file 04</w:t>
            </w:r>
            <w:r>
              <w:rPr>
                <w:rFonts w:hint="cs"/>
                <w:i/>
                <w:iCs/>
                <w:cs/>
                <w:lang w:val="en-IN"/>
              </w:rPr>
              <w:t xml:space="preserve"> </w:t>
            </w:r>
            <w:r w:rsidRPr="00034BC2">
              <w:rPr>
                <w:lang w:val="en-IN"/>
              </w:rPr>
              <w:t>001_05_04_mayEndThisCallNow2</w:t>
            </w:r>
          </w:p>
        </w:tc>
        <w:tc>
          <w:tcPr>
            <w:tcW w:w="798" w:type="pct"/>
          </w:tcPr>
          <w:p w:rsidR="004F47A8" w:rsidRPr="00034BC2" w:rsidRDefault="004F47A8" w:rsidP="00A37863">
            <w:pPr>
              <w:rPr>
                <w:cs/>
                <w:lang w:val="en-IN"/>
              </w:rPr>
            </w:pPr>
          </w:p>
        </w:tc>
        <w:tc>
          <w:tcPr>
            <w:tcW w:w="798" w:type="pct"/>
          </w:tcPr>
          <w:p w:rsidR="004F47A8" w:rsidRPr="00034BC2" w:rsidRDefault="004F47A8" w:rsidP="00A37863">
            <w:pPr>
              <w:rPr>
                <w:cs/>
                <w:lang w:val="en-IN"/>
              </w:rPr>
            </w:pPr>
          </w:p>
        </w:tc>
        <w:tc>
          <w:tcPr>
            <w:tcW w:w="799" w:type="pct"/>
          </w:tcPr>
          <w:p w:rsidR="004F47A8" w:rsidRPr="00034BC2" w:rsidRDefault="004F47A8" w:rsidP="00A37863">
            <w:pPr>
              <w:rPr>
                <w:cs/>
                <w:lang w:val="en-IN"/>
              </w:rPr>
            </w:pPr>
          </w:p>
        </w:tc>
      </w:tr>
    </w:tbl>
    <w:p w:rsidR="00250842" w:rsidRDefault="00250842" w:rsidP="00250842">
      <w:pPr>
        <w:rPr>
          <w:lang w:val="en-IN"/>
        </w:rPr>
      </w:pPr>
    </w:p>
    <w:p w:rsidR="00970A4A" w:rsidRDefault="00267A98" w:rsidP="00250842">
      <w:pPr>
        <w:rPr>
          <w:b/>
          <w:sz w:val="22"/>
          <w:szCs w:val="22"/>
          <w:u w:val="single"/>
          <w:lang w:val="en-IN"/>
        </w:rPr>
      </w:pPr>
      <w:r w:rsidRPr="00DF6A72">
        <w:rPr>
          <w:b/>
          <w:sz w:val="22"/>
          <w:szCs w:val="22"/>
          <w:u w:val="single"/>
          <w:lang w:val="en-IN"/>
        </w:rPr>
        <w:t>NOTE: All messages in the File column prefixed with “doctor” will be in either the doctor’s voice or a voice different from the voice used for other messages in general.</w:t>
      </w:r>
    </w:p>
    <w:p w:rsidR="00177C0E" w:rsidRPr="00DF6A72" w:rsidRDefault="00177C0E" w:rsidP="00250842">
      <w:pPr>
        <w:rPr>
          <w:b/>
          <w:sz w:val="22"/>
          <w:szCs w:val="22"/>
          <w:u w:val="single"/>
          <w:lang w:val="en-IN"/>
        </w:rPr>
      </w:pPr>
    </w:p>
    <w:p w:rsidR="003572CA" w:rsidRPr="00DF6A72" w:rsidRDefault="003572CA" w:rsidP="003572CA">
      <w:pPr>
        <w:rPr>
          <w:lang w:val="en-IN"/>
        </w:rPr>
      </w:pPr>
      <w:r w:rsidRPr="00DF6A72">
        <w:rPr>
          <w:lang w:val="en-IN"/>
        </w:rPr>
        <w:t>Logic for which of the following feedback messages to be played in step</w:t>
      </w:r>
      <w:r w:rsidRPr="00DF6A72">
        <w:rPr>
          <w:b/>
          <w:lang w:val="en-IN"/>
        </w:rPr>
        <w:t xml:space="preserve"> </w:t>
      </w:r>
      <w:r w:rsidRPr="00DF6A72">
        <w:rPr>
          <w:i/>
          <w:iCs/>
          <w:color w:val="639729"/>
          <w:lang w:val="en-IN"/>
        </w:rPr>
        <w:t>MissedPillFeedback</w:t>
      </w:r>
      <w:r w:rsidRPr="00DF6A72">
        <w:rPr>
          <w:i/>
          <w:iCs/>
          <w:lang w:val="en-IN"/>
        </w:rPr>
        <w:t xml:space="preserve"> use case 004 Block 04 </w:t>
      </w:r>
      <w:r w:rsidRPr="00DF6A72">
        <w:rPr>
          <w:iCs/>
          <w:lang w:val="en-IN"/>
        </w:rPr>
        <w:t>above</w:t>
      </w:r>
      <w:r w:rsidRPr="00DF6A72">
        <w:rPr>
          <w:b/>
          <w:lang w:val="en-IN"/>
        </w:rPr>
        <w:t>:</w:t>
      </w:r>
    </w:p>
    <w:p w:rsidR="003572CA" w:rsidRPr="00DF6A72" w:rsidRDefault="003572CA" w:rsidP="003572CA">
      <w:pPr>
        <w:pStyle w:val="ListParagraph"/>
        <w:numPr>
          <w:ilvl w:val="0"/>
          <w:numId w:val="12"/>
        </w:numPr>
        <w:rPr>
          <w:lang w:val="en-IN"/>
        </w:rPr>
      </w:pPr>
      <w:r w:rsidRPr="00DF6A72">
        <w:rPr>
          <w:lang w:val="en-IN"/>
        </w:rPr>
        <w:t xml:space="preserve">For the first 4 instances of missing dosage – whether missed </w:t>
      </w:r>
      <w:r w:rsidR="00FF4AE0" w:rsidRPr="00DF6A72">
        <w:rPr>
          <w:lang w:val="en-IN"/>
        </w:rPr>
        <w:t xml:space="preserve">all </w:t>
      </w:r>
      <w:r w:rsidRPr="00DF6A72">
        <w:rPr>
          <w:lang w:val="en-IN"/>
        </w:rPr>
        <w:t>within 4 days or 6 months, one of the 2 specific messages</w:t>
      </w:r>
      <w:r w:rsidRPr="00DF6A72">
        <w:rPr>
          <w:b/>
          <w:lang w:val="en-IN"/>
        </w:rPr>
        <w:t xml:space="preserve">: </w:t>
      </w:r>
      <w:r w:rsidRPr="00DF6A72">
        <w:rPr>
          <w:lang w:val="en-IN"/>
        </w:rPr>
        <w:t>F01_01_doctorMissedPillFeedback</w:t>
      </w:r>
      <w:r w:rsidRPr="00DF6A72">
        <w:rPr>
          <w:b/>
          <w:lang w:val="en-IN"/>
        </w:rPr>
        <w:t xml:space="preserve"> </w:t>
      </w:r>
      <w:r w:rsidRPr="00DF6A72">
        <w:rPr>
          <w:lang w:val="en-IN"/>
        </w:rPr>
        <w:t>and</w:t>
      </w:r>
      <w:r w:rsidRPr="00DF6A72">
        <w:rPr>
          <w:b/>
          <w:lang w:val="en-IN"/>
        </w:rPr>
        <w:t xml:space="preserve"> </w:t>
      </w:r>
      <w:r w:rsidRPr="00DF6A72">
        <w:rPr>
          <w:lang w:val="en-IN"/>
        </w:rPr>
        <w:t xml:space="preserve">F02_01_doctorMissedPillFeedback. </w:t>
      </w:r>
    </w:p>
    <w:p w:rsidR="003572CA" w:rsidRPr="00DF6A72" w:rsidRDefault="003572CA" w:rsidP="003572CA">
      <w:pPr>
        <w:pStyle w:val="ListParagraph"/>
        <w:numPr>
          <w:ilvl w:val="0"/>
          <w:numId w:val="12"/>
        </w:numPr>
        <w:rPr>
          <w:lang w:val="en-IN"/>
        </w:rPr>
      </w:pPr>
      <w:r w:rsidRPr="00DF6A72">
        <w:rPr>
          <w:lang w:val="en-IN"/>
        </w:rPr>
        <w:t xml:space="preserve">Beyond 4 misses, the feedback is based on the adherence percentage calculated instantly – 3 separate messages for </w:t>
      </w:r>
    </w:p>
    <w:p w:rsidR="003572CA" w:rsidRPr="00DF6A72" w:rsidRDefault="003572CA" w:rsidP="003572CA">
      <w:pPr>
        <w:pStyle w:val="ListParagraph"/>
        <w:numPr>
          <w:ilvl w:val="0"/>
          <w:numId w:val="11"/>
        </w:numPr>
        <w:rPr>
          <w:lang w:val="en-IN"/>
        </w:rPr>
      </w:pPr>
      <w:r w:rsidRPr="00DF6A72">
        <w:rPr>
          <w:lang w:val="en-IN"/>
        </w:rPr>
        <w:t>Adherence percentage &gt;= 90</w:t>
      </w:r>
    </w:p>
    <w:p w:rsidR="003572CA" w:rsidRPr="00DF6A72" w:rsidRDefault="003572CA" w:rsidP="003572CA">
      <w:pPr>
        <w:pStyle w:val="ListParagraph"/>
        <w:numPr>
          <w:ilvl w:val="0"/>
          <w:numId w:val="11"/>
        </w:numPr>
        <w:rPr>
          <w:lang w:val="en-IN"/>
        </w:rPr>
      </w:pPr>
      <w:r w:rsidRPr="00DF6A72">
        <w:rPr>
          <w:lang w:val="en-IN"/>
        </w:rPr>
        <w:t xml:space="preserve">70 </w:t>
      </w:r>
      <w:r w:rsidR="00A338A7" w:rsidRPr="00DF6A72">
        <w:rPr>
          <w:lang w:val="en-IN"/>
        </w:rPr>
        <w:t>&lt;</w:t>
      </w:r>
      <w:r w:rsidRPr="00DF6A72">
        <w:rPr>
          <w:lang w:val="en-IN"/>
        </w:rPr>
        <w:t>= adherence percentage &lt;90</w:t>
      </w:r>
    </w:p>
    <w:p w:rsidR="003572CA" w:rsidRPr="00DF6A72" w:rsidRDefault="003572CA" w:rsidP="003572CA">
      <w:pPr>
        <w:pStyle w:val="ListParagraph"/>
        <w:numPr>
          <w:ilvl w:val="0"/>
          <w:numId w:val="11"/>
        </w:numPr>
        <w:rPr>
          <w:b/>
          <w:lang w:val="en-IN"/>
        </w:rPr>
      </w:pPr>
      <w:r w:rsidRPr="00DF6A72">
        <w:rPr>
          <w:lang w:val="en-IN"/>
        </w:rPr>
        <w:t>Adherence percentage &lt; 70</w:t>
      </w:r>
    </w:p>
    <w:p w:rsidR="00EE522A" w:rsidRPr="00034BC2" w:rsidRDefault="00EE522A" w:rsidP="00EE522A">
      <w:pPr>
        <w:pStyle w:val="Heading5"/>
        <w:rPr>
          <w:lang w:val="en-IN"/>
        </w:rPr>
      </w:pPr>
      <w:r w:rsidRPr="00034BC2">
        <w:rPr>
          <w:lang w:val="en-IN"/>
        </w:rPr>
        <w:t>Feedback 1: Soft feedback for missed pill for the first time</w:t>
      </w:r>
      <w:r w:rsidR="00912DAF">
        <w:rPr>
          <w:lang w:val="en-IN"/>
        </w:rPr>
        <w:t xml:space="preserve"> </w:t>
      </w:r>
    </w:p>
    <w:tbl>
      <w:tblPr>
        <w:tblStyle w:val="TableGrid"/>
        <w:tblW w:w="5000" w:type="pct"/>
        <w:tblLayout w:type="fixed"/>
        <w:tblLook w:val="04A0"/>
      </w:tblPr>
      <w:tblGrid>
        <w:gridCol w:w="650"/>
        <w:gridCol w:w="2492"/>
        <w:gridCol w:w="2495"/>
        <w:gridCol w:w="2492"/>
        <w:gridCol w:w="2495"/>
        <w:gridCol w:w="2492"/>
        <w:gridCol w:w="2494"/>
      </w:tblGrid>
      <w:tr w:rsidR="00EE522A" w:rsidRPr="00034BC2" w:rsidTr="00EE522A">
        <w:trPr>
          <w:cantSplit/>
          <w:tblHeader/>
        </w:trPr>
        <w:tc>
          <w:tcPr>
            <w:tcW w:w="208" w:type="pct"/>
            <w:shd w:val="clear" w:color="auto" w:fill="BFBFBF" w:themeFill="background1" w:themeFillShade="BF"/>
          </w:tcPr>
          <w:p w:rsidR="00EE522A" w:rsidRPr="00034BC2" w:rsidRDefault="00D81D5F" w:rsidP="00EE522A">
            <w:pPr>
              <w:keepNext/>
              <w:rPr>
                <w:lang w:val="en-IN"/>
              </w:rPr>
            </w:pPr>
            <w:r>
              <w:rPr>
                <w:lang w:val="en-IN"/>
              </w:rPr>
              <w:t>Block</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File</w:t>
            </w:r>
          </w:p>
        </w:tc>
        <w:tc>
          <w:tcPr>
            <w:tcW w:w="799" w:type="pct"/>
            <w:shd w:val="clear" w:color="auto" w:fill="BFBFBF" w:themeFill="background1" w:themeFillShade="BF"/>
          </w:tcPr>
          <w:p w:rsidR="00EE522A" w:rsidRPr="00034BC2" w:rsidRDefault="00EE522A"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On user input jump to block</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Marathi</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Hindi</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Third language</w:t>
            </w:r>
          </w:p>
        </w:tc>
      </w:tr>
      <w:tr w:rsidR="00EE522A" w:rsidRPr="00034BC2" w:rsidTr="00EE522A">
        <w:trPr>
          <w:cantSplit/>
          <w:tblHeader/>
        </w:trPr>
        <w:tc>
          <w:tcPr>
            <w:tcW w:w="208" w:type="pct"/>
          </w:tcPr>
          <w:p w:rsidR="00EE522A" w:rsidRPr="00034BC2" w:rsidRDefault="00EE522A" w:rsidP="00EE522A">
            <w:pPr>
              <w:rPr>
                <w:cs/>
                <w:lang w:val="en-IN"/>
              </w:rPr>
            </w:pPr>
            <w:r w:rsidRPr="00034BC2">
              <w:rPr>
                <w:lang w:val="en-IN"/>
              </w:rPr>
              <w:t>F01</w:t>
            </w:r>
          </w:p>
        </w:tc>
        <w:tc>
          <w:tcPr>
            <w:tcW w:w="798" w:type="pct"/>
          </w:tcPr>
          <w:p w:rsidR="00EE522A" w:rsidRPr="00034BC2" w:rsidRDefault="00EE522A" w:rsidP="00EE522A">
            <w:pPr>
              <w:rPr>
                <w:lang w:val="en-IN"/>
              </w:rPr>
            </w:pPr>
            <w:r w:rsidRPr="00034BC2">
              <w:rPr>
                <w:lang w:val="en-IN"/>
              </w:rPr>
              <w:t>F01_01_doctorMissedPillFeedback</w:t>
            </w:r>
          </w:p>
        </w:tc>
        <w:tc>
          <w:tcPr>
            <w:tcW w:w="799" w:type="pct"/>
          </w:tcPr>
          <w:p w:rsidR="00564410" w:rsidRDefault="00EE522A" w:rsidP="00164F94">
            <w:pPr>
              <w:rPr>
                <w:lang w:val="en-IN" w:bidi="mr-IN"/>
              </w:rPr>
            </w:pPr>
            <w:r w:rsidRPr="00034BC2">
              <w:rPr>
                <w:lang w:val="en-IN"/>
              </w:rPr>
              <w:t xml:space="preserve">This is the first time that you are missing a dose. Anyway (sigh). </w:t>
            </w:r>
          </w:p>
          <w:p w:rsidR="00EE522A" w:rsidRPr="00034BC2" w:rsidRDefault="00EE522A" w:rsidP="00164F94">
            <w:pPr>
              <w:rPr>
                <w:lang w:val="en-IN"/>
              </w:rPr>
            </w:pPr>
            <w:r w:rsidRPr="00034BC2">
              <w:rPr>
                <w:lang w:val="en-IN"/>
              </w:rPr>
              <w:t xml:space="preserve">In future, try to take </w:t>
            </w:r>
            <w:r w:rsidR="00B8488B">
              <w:rPr>
                <w:lang w:val="en-IN"/>
              </w:rPr>
              <w:t xml:space="preserve">every </w:t>
            </w:r>
            <w:r w:rsidR="00164F94">
              <w:rPr>
                <w:lang w:val="en-IN"/>
              </w:rPr>
              <w:t>single d</w:t>
            </w:r>
            <w:r w:rsidRPr="00034BC2">
              <w:rPr>
                <w:lang w:val="en-IN"/>
              </w:rPr>
              <w:t xml:space="preserve">ose on time. If you take </w:t>
            </w:r>
            <w:r w:rsidR="008F307E">
              <w:rPr>
                <w:lang w:val="en-IN"/>
              </w:rPr>
              <w:t xml:space="preserve">each </w:t>
            </w:r>
            <w:r w:rsidRPr="00034BC2">
              <w:rPr>
                <w:lang w:val="en-IN"/>
              </w:rPr>
              <w:t>dose on time, the medicines will be more effective.</w:t>
            </w:r>
          </w:p>
        </w:tc>
        <w:tc>
          <w:tcPr>
            <w:tcW w:w="798" w:type="pct"/>
          </w:tcPr>
          <w:p w:rsidR="00EE522A" w:rsidRPr="00034BC2" w:rsidRDefault="00EE522A" w:rsidP="00EE522A">
            <w:pPr>
              <w:rPr>
                <w:lang w:val="en-IN"/>
              </w:rPr>
            </w:pPr>
          </w:p>
        </w:tc>
        <w:tc>
          <w:tcPr>
            <w:tcW w:w="799" w:type="pct"/>
          </w:tcPr>
          <w:p w:rsidR="00564410" w:rsidRDefault="00EE522A" w:rsidP="00564410">
            <w:pPr>
              <w:rPr>
                <w:lang w:val="en-IN" w:bidi="mr-IN"/>
              </w:rPr>
            </w:pPr>
            <w:r w:rsidRPr="00034BC2">
              <w:rPr>
                <w:cs/>
                <w:lang w:val="en-IN" w:bidi="mr-IN"/>
              </w:rPr>
              <w:t>डोस चुकण्याची ही तुमची पहिलीच वेळ आहे. असो</w:t>
            </w:r>
            <w:r w:rsidR="000735E5">
              <w:rPr>
                <w:rFonts w:hint="cs"/>
                <w:cs/>
                <w:lang w:val="en-IN" w:bidi="mr-IN"/>
              </w:rPr>
              <w:t xml:space="preserve"> (सुस्कारा)</w:t>
            </w:r>
            <w:r w:rsidR="008F0563">
              <w:rPr>
                <w:cs/>
                <w:lang w:val="en-IN" w:bidi="mr-IN"/>
              </w:rPr>
              <w:t>.</w:t>
            </w:r>
          </w:p>
          <w:p w:rsidR="00EE522A" w:rsidRPr="00034BC2" w:rsidRDefault="00564410" w:rsidP="00564410">
            <w:pPr>
              <w:rPr>
                <w:cs/>
                <w:lang w:val="en-IN" w:bidi="mr-IN"/>
              </w:rPr>
            </w:pPr>
            <w:r w:rsidRPr="00034BC2">
              <w:rPr>
                <w:cs/>
                <w:lang w:val="en-IN" w:bidi="mr-IN"/>
              </w:rPr>
              <w:t>इथून पुढं</w:t>
            </w:r>
            <w:r w:rsidRPr="00034BC2">
              <w:rPr>
                <w:lang w:val="en-IN" w:bidi="mr-IN"/>
              </w:rPr>
              <w:t>,</w:t>
            </w:r>
            <w:r w:rsidRPr="00034BC2">
              <w:rPr>
                <w:cs/>
                <w:lang w:val="en-IN"/>
              </w:rPr>
              <w:t xml:space="preserve"> </w:t>
            </w:r>
            <w:r w:rsidRPr="00034BC2">
              <w:rPr>
                <w:cs/>
                <w:lang w:val="en-IN" w:bidi="mr-IN"/>
              </w:rPr>
              <w:t xml:space="preserve">प्रत्येक डोस </w:t>
            </w:r>
            <w:r>
              <w:rPr>
                <w:rFonts w:hint="cs"/>
                <w:cs/>
                <w:lang w:val="en-IN" w:bidi="mr-IN"/>
              </w:rPr>
              <w:t>न चुकता घ्या</w:t>
            </w:r>
            <w:r w:rsidRPr="00034BC2">
              <w:rPr>
                <w:cs/>
                <w:lang w:val="en-IN" w:bidi="mr-IN"/>
              </w:rPr>
              <w:t xml:space="preserve">. </w:t>
            </w:r>
            <w:r>
              <w:rPr>
                <w:rFonts w:hint="cs"/>
                <w:cs/>
                <w:lang w:val="en-IN" w:bidi="mr-IN"/>
              </w:rPr>
              <w:t>प्रत्येक डोस</w:t>
            </w:r>
            <w:r w:rsidRPr="00034BC2">
              <w:rPr>
                <w:cs/>
                <w:lang w:val="en-IN" w:bidi="mr-IN"/>
              </w:rPr>
              <w:t xml:space="preserve"> तुम्ही वेळच्या वेळी घेत</w:t>
            </w:r>
            <w:r>
              <w:rPr>
                <w:rFonts w:hint="cs"/>
                <w:cs/>
                <w:lang w:val="en-IN" w:bidi="mr-IN"/>
              </w:rPr>
              <w:t>लात</w:t>
            </w:r>
            <w:r>
              <w:rPr>
                <w:cs/>
                <w:lang w:val="en-IN" w:bidi="mr-IN"/>
              </w:rPr>
              <w:t xml:space="preserve"> तर</w:t>
            </w:r>
            <w:r w:rsidRPr="00034BC2">
              <w:rPr>
                <w:cs/>
                <w:lang w:val="en-IN" w:bidi="mr-IN"/>
              </w:rPr>
              <w:t xml:space="preserve"> </w:t>
            </w:r>
            <w:r>
              <w:rPr>
                <w:rFonts w:hint="cs"/>
                <w:cs/>
                <w:lang w:val="en-IN" w:bidi="mr-IN"/>
              </w:rPr>
              <w:t xml:space="preserve">तुम्हाला औषधं </w:t>
            </w:r>
            <w:r>
              <w:rPr>
                <w:cs/>
                <w:lang w:val="en-IN" w:bidi="mr-IN"/>
              </w:rPr>
              <w:t>चांगल</w:t>
            </w:r>
            <w:r>
              <w:rPr>
                <w:rFonts w:hint="cs"/>
                <w:cs/>
                <w:lang w:val="en-IN" w:bidi="mr-IN"/>
              </w:rPr>
              <w:t xml:space="preserve">ी </w:t>
            </w:r>
            <w:r w:rsidRPr="00F124F9">
              <w:rPr>
                <w:cs/>
                <w:lang w:val="en-IN" w:bidi="mr-IN"/>
              </w:rPr>
              <w:t>लागू पडतील</w:t>
            </w:r>
            <w:r w:rsidRPr="00034BC2">
              <w:rPr>
                <w:cs/>
                <w:lang w:val="en-IN" w:bidi="mr-IN"/>
              </w:rPr>
              <w:t>.</w:t>
            </w:r>
          </w:p>
        </w:tc>
        <w:tc>
          <w:tcPr>
            <w:tcW w:w="798" w:type="pct"/>
          </w:tcPr>
          <w:p w:rsidR="00EE522A" w:rsidRPr="00034BC2" w:rsidRDefault="00EE522A" w:rsidP="00EE522A">
            <w:pPr>
              <w:rPr>
                <w:cs/>
                <w:lang w:val="en-IN" w:bidi="mr-IN"/>
              </w:rPr>
            </w:pPr>
          </w:p>
        </w:tc>
        <w:tc>
          <w:tcPr>
            <w:tcW w:w="799" w:type="pct"/>
          </w:tcPr>
          <w:p w:rsidR="00EE522A" w:rsidRPr="00034BC2" w:rsidRDefault="00EE522A" w:rsidP="00EE522A">
            <w:pPr>
              <w:rPr>
                <w:lang w:val="en-IN"/>
              </w:rPr>
            </w:pPr>
          </w:p>
        </w:tc>
      </w:tr>
    </w:tbl>
    <w:p w:rsidR="00EE522A" w:rsidRPr="00034BC2" w:rsidRDefault="00EE522A" w:rsidP="00EE522A">
      <w:pPr>
        <w:rPr>
          <w:lang w:val="en-IN"/>
        </w:rPr>
      </w:pPr>
    </w:p>
    <w:p w:rsidR="00EE522A" w:rsidRPr="00DC17CF" w:rsidRDefault="00EE522A" w:rsidP="00EE522A">
      <w:pPr>
        <w:pStyle w:val="Heading5"/>
        <w:rPr>
          <w:highlight w:val="yellow"/>
          <w:lang w:val="en-IN"/>
        </w:rPr>
      </w:pPr>
      <w:r w:rsidRPr="00034BC2">
        <w:rPr>
          <w:lang w:val="en-IN"/>
        </w:rPr>
        <w:lastRenderedPageBreak/>
        <w:t>Feedback 2: Soft feedback for missed pill for the 2</w:t>
      </w:r>
      <w:r w:rsidRPr="00034BC2">
        <w:rPr>
          <w:vertAlign w:val="superscript"/>
          <w:lang w:val="en-IN"/>
        </w:rPr>
        <w:t>nd</w:t>
      </w:r>
      <w:r w:rsidRPr="00034BC2">
        <w:rPr>
          <w:lang w:val="en-IN"/>
        </w:rPr>
        <w:t xml:space="preserve"> to 4</w:t>
      </w:r>
      <w:r w:rsidRPr="00034BC2">
        <w:rPr>
          <w:vertAlign w:val="superscript"/>
          <w:lang w:val="en-IN"/>
        </w:rPr>
        <w:t>th</w:t>
      </w:r>
      <w:r w:rsidRPr="00034BC2">
        <w:rPr>
          <w:lang w:val="en-IN"/>
        </w:rPr>
        <w:t xml:space="preserve"> time</w:t>
      </w:r>
      <w:r w:rsidR="00145471">
        <w:rPr>
          <w:lang w:val="en-IN"/>
        </w:rPr>
        <w:t xml:space="preserve"> </w:t>
      </w:r>
      <w:ins w:id="118" w:author="Anirudha" w:date="2011-08-18T09:46:00Z">
        <w:r w:rsidR="00145471">
          <w:rPr>
            <w:lang w:val="en-IN"/>
          </w:rPr>
          <w:t xml:space="preserve"> </w:t>
        </w:r>
        <w:r w:rsidR="00145471" w:rsidRPr="00DC17CF">
          <w:rPr>
            <w:highlight w:val="yellow"/>
            <w:lang w:val="en-IN"/>
          </w:rPr>
          <w:t>or if adherence is not available</w:t>
        </w:r>
      </w:ins>
    </w:p>
    <w:tbl>
      <w:tblPr>
        <w:tblStyle w:val="TableGrid"/>
        <w:tblW w:w="5000" w:type="pct"/>
        <w:tblLayout w:type="fixed"/>
        <w:tblLook w:val="04A0"/>
      </w:tblPr>
      <w:tblGrid>
        <w:gridCol w:w="650"/>
        <w:gridCol w:w="2492"/>
        <w:gridCol w:w="2495"/>
        <w:gridCol w:w="2492"/>
        <w:gridCol w:w="2495"/>
        <w:gridCol w:w="2492"/>
        <w:gridCol w:w="2494"/>
      </w:tblGrid>
      <w:tr w:rsidR="00EE522A" w:rsidRPr="00034BC2" w:rsidTr="00EE522A">
        <w:trPr>
          <w:cantSplit/>
          <w:tblHeader/>
        </w:trPr>
        <w:tc>
          <w:tcPr>
            <w:tcW w:w="208" w:type="pct"/>
            <w:shd w:val="clear" w:color="auto" w:fill="BFBFBF" w:themeFill="background1" w:themeFillShade="BF"/>
          </w:tcPr>
          <w:p w:rsidR="00EE522A" w:rsidRPr="00034BC2" w:rsidRDefault="00D81D5F" w:rsidP="00EE522A">
            <w:pPr>
              <w:keepNext/>
              <w:rPr>
                <w:lang w:val="en-IN"/>
              </w:rPr>
            </w:pPr>
            <w:r>
              <w:rPr>
                <w:lang w:val="en-IN"/>
              </w:rPr>
              <w:t>Block</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File</w:t>
            </w:r>
          </w:p>
        </w:tc>
        <w:tc>
          <w:tcPr>
            <w:tcW w:w="799" w:type="pct"/>
            <w:shd w:val="clear" w:color="auto" w:fill="BFBFBF" w:themeFill="background1" w:themeFillShade="BF"/>
          </w:tcPr>
          <w:p w:rsidR="00EE522A" w:rsidRPr="00034BC2" w:rsidRDefault="00EE522A"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On user input jump to block</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Marathi</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Hindi</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Third language</w:t>
            </w:r>
          </w:p>
        </w:tc>
      </w:tr>
      <w:tr w:rsidR="00EE522A" w:rsidRPr="00034BC2" w:rsidTr="00EE522A">
        <w:trPr>
          <w:cantSplit/>
          <w:tblHeader/>
        </w:trPr>
        <w:tc>
          <w:tcPr>
            <w:tcW w:w="208" w:type="pct"/>
          </w:tcPr>
          <w:p w:rsidR="00EE522A" w:rsidRPr="00034BC2" w:rsidRDefault="00EE522A" w:rsidP="00EE522A">
            <w:pPr>
              <w:rPr>
                <w:cs/>
                <w:lang w:val="en-IN"/>
              </w:rPr>
            </w:pPr>
            <w:r w:rsidRPr="00034BC2">
              <w:rPr>
                <w:lang w:val="en-IN"/>
              </w:rPr>
              <w:t>F0</w:t>
            </w:r>
            <w:r>
              <w:rPr>
                <w:lang w:val="en-IN"/>
              </w:rPr>
              <w:t>2</w:t>
            </w:r>
          </w:p>
        </w:tc>
        <w:tc>
          <w:tcPr>
            <w:tcW w:w="798" w:type="pct"/>
          </w:tcPr>
          <w:p w:rsidR="00EE522A" w:rsidRPr="00034BC2" w:rsidRDefault="00EE522A" w:rsidP="00EE522A">
            <w:pPr>
              <w:rPr>
                <w:lang w:val="en-IN"/>
              </w:rPr>
            </w:pPr>
            <w:r w:rsidRPr="00034BC2">
              <w:rPr>
                <w:lang w:val="en-IN"/>
              </w:rPr>
              <w:t>F02_01_doctorMissedPillFeedback</w:t>
            </w:r>
          </w:p>
        </w:tc>
        <w:tc>
          <w:tcPr>
            <w:tcW w:w="799" w:type="pct"/>
          </w:tcPr>
          <w:p w:rsidR="00564410" w:rsidRDefault="00F124F9" w:rsidP="0057510E">
            <w:pPr>
              <w:rPr>
                <w:lang w:bidi="mr-IN"/>
              </w:rPr>
            </w:pPr>
            <w:r>
              <w:t xml:space="preserve">Today you missed another dose. </w:t>
            </w:r>
          </w:p>
          <w:p w:rsidR="00EE522A" w:rsidRPr="00034BC2" w:rsidRDefault="00EE522A" w:rsidP="0057510E">
            <w:pPr>
              <w:rPr>
                <w:lang w:val="en-IN"/>
              </w:rPr>
            </w:pPr>
            <w:r w:rsidRPr="00034BC2">
              <w:rPr>
                <w:lang w:val="en-IN"/>
              </w:rPr>
              <w:t xml:space="preserve">In future, try to take </w:t>
            </w:r>
            <w:r w:rsidR="008F307E">
              <w:rPr>
                <w:lang w:val="en-IN"/>
              </w:rPr>
              <w:t xml:space="preserve">every single </w:t>
            </w:r>
            <w:r w:rsidRPr="00034BC2">
              <w:rPr>
                <w:lang w:val="en-IN"/>
              </w:rPr>
              <w:t xml:space="preserve">dose on time. If you take </w:t>
            </w:r>
            <w:r w:rsidR="008F307E">
              <w:rPr>
                <w:lang w:val="en-IN"/>
              </w:rPr>
              <w:t>each</w:t>
            </w:r>
            <w:r w:rsidR="008F307E" w:rsidRPr="00034BC2">
              <w:rPr>
                <w:lang w:val="en-IN"/>
              </w:rPr>
              <w:t xml:space="preserve"> </w:t>
            </w:r>
            <w:r w:rsidRPr="00034BC2">
              <w:rPr>
                <w:lang w:val="en-IN"/>
              </w:rPr>
              <w:t>dose on time, the medicines will be more effective.</w:t>
            </w:r>
          </w:p>
        </w:tc>
        <w:tc>
          <w:tcPr>
            <w:tcW w:w="798" w:type="pct"/>
          </w:tcPr>
          <w:p w:rsidR="00EE522A" w:rsidRPr="00034BC2" w:rsidRDefault="00EE522A" w:rsidP="00EE522A">
            <w:pPr>
              <w:rPr>
                <w:lang w:val="en-IN"/>
              </w:rPr>
            </w:pPr>
          </w:p>
        </w:tc>
        <w:tc>
          <w:tcPr>
            <w:tcW w:w="799" w:type="pct"/>
          </w:tcPr>
          <w:p w:rsidR="00564410" w:rsidRDefault="00EE522A" w:rsidP="00564410">
            <w:pPr>
              <w:rPr>
                <w:lang w:val="en-IN" w:bidi="mr-IN"/>
              </w:rPr>
            </w:pPr>
            <w:r w:rsidRPr="00034BC2">
              <w:rPr>
                <w:cs/>
                <w:lang w:val="en-IN" w:bidi="mr-IN"/>
              </w:rPr>
              <w:t xml:space="preserve">आज </w:t>
            </w:r>
            <w:r w:rsidR="008F0563">
              <w:rPr>
                <w:cs/>
                <w:lang w:val="en-IN" w:bidi="mr-IN"/>
              </w:rPr>
              <w:t>पुन्हा एकदा तुमचा एक डोस चुकला.</w:t>
            </w:r>
          </w:p>
          <w:p w:rsidR="00EE522A" w:rsidRPr="00034BC2" w:rsidRDefault="00564410" w:rsidP="00564410">
            <w:pPr>
              <w:rPr>
                <w:cs/>
                <w:lang w:val="en-IN" w:bidi="mr-IN"/>
              </w:rPr>
            </w:pPr>
            <w:r w:rsidRPr="00034BC2">
              <w:rPr>
                <w:cs/>
                <w:lang w:val="en-IN" w:bidi="mr-IN"/>
              </w:rPr>
              <w:t>इथून पुढं</w:t>
            </w:r>
            <w:r w:rsidRPr="00034BC2">
              <w:rPr>
                <w:lang w:val="en-IN" w:bidi="mr-IN"/>
              </w:rPr>
              <w:t>,</w:t>
            </w:r>
            <w:r w:rsidRPr="00034BC2">
              <w:rPr>
                <w:cs/>
                <w:lang w:val="en-IN"/>
              </w:rPr>
              <w:t xml:space="preserve"> </w:t>
            </w:r>
            <w:r w:rsidRPr="00034BC2">
              <w:rPr>
                <w:cs/>
                <w:lang w:val="en-IN" w:bidi="mr-IN"/>
              </w:rPr>
              <w:t xml:space="preserve">प्रत्येक डोस </w:t>
            </w:r>
            <w:r>
              <w:rPr>
                <w:rFonts w:hint="cs"/>
                <w:cs/>
                <w:lang w:val="en-IN" w:bidi="mr-IN"/>
              </w:rPr>
              <w:t>न चुकता घ्या</w:t>
            </w:r>
            <w:r w:rsidRPr="00034BC2">
              <w:rPr>
                <w:cs/>
                <w:lang w:val="en-IN" w:bidi="mr-IN"/>
              </w:rPr>
              <w:t xml:space="preserve">. </w:t>
            </w:r>
            <w:r>
              <w:rPr>
                <w:rFonts w:hint="cs"/>
                <w:cs/>
                <w:lang w:val="en-IN" w:bidi="mr-IN"/>
              </w:rPr>
              <w:t>प्रत्येक डोस</w:t>
            </w:r>
            <w:r w:rsidRPr="00034BC2">
              <w:rPr>
                <w:cs/>
                <w:lang w:val="en-IN" w:bidi="mr-IN"/>
              </w:rPr>
              <w:t xml:space="preserve"> तुम्ही वेळच्या वेळी घेत</w:t>
            </w:r>
            <w:r>
              <w:rPr>
                <w:rFonts w:hint="cs"/>
                <w:cs/>
                <w:lang w:val="en-IN" w:bidi="mr-IN"/>
              </w:rPr>
              <w:t>लात</w:t>
            </w:r>
            <w:r>
              <w:rPr>
                <w:cs/>
                <w:lang w:val="en-IN" w:bidi="mr-IN"/>
              </w:rPr>
              <w:t xml:space="preserve"> तर</w:t>
            </w:r>
            <w:r w:rsidRPr="00034BC2">
              <w:rPr>
                <w:cs/>
                <w:lang w:val="en-IN" w:bidi="mr-IN"/>
              </w:rPr>
              <w:t xml:space="preserve"> </w:t>
            </w:r>
            <w:r>
              <w:rPr>
                <w:rFonts w:hint="cs"/>
                <w:cs/>
                <w:lang w:val="en-IN" w:bidi="mr-IN"/>
              </w:rPr>
              <w:t xml:space="preserve">तुम्हाला औषधं </w:t>
            </w:r>
            <w:r>
              <w:rPr>
                <w:cs/>
                <w:lang w:val="en-IN" w:bidi="mr-IN"/>
              </w:rPr>
              <w:t>चांगल</w:t>
            </w:r>
            <w:r>
              <w:rPr>
                <w:rFonts w:hint="cs"/>
                <w:cs/>
                <w:lang w:val="en-IN" w:bidi="mr-IN"/>
              </w:rPr>
              <w:t xml:space="preserve">ी </w:t>
            </w:r>
            <w:r w:rsidRPr="00F124F9">
              <w:rPr>
                <w:cs/>
                <w:lang w:val="en-IN" w:bidi="mr-IN"/>
              </w:rPr>
              <w:t>लागू पडतील</w:t>
            </w:r>
            <w:r w:rsidRPr="00034BC2">
              <w:rPr>
                <w:cs/>
                <w:lang w:val="en-IN" w:bidi="mr-IN"/>
              </w:rPr>
              <w:t>.</w:t>
            </w:r>
          </w:p>
        </w:tc>
        <w:tc>
          <w:tcPr>
            <w:tcW w:w="798" w:type="pct"/>
          </w:tcPr>
          <w:p w:rsidR="00EE522A" w:rsidRPr="00306232" w:rsidRDefault="00EE522A" w:rsidP="00EE522A">
            <w:pPr>
              <w:rPr>
                <w:cs/>
                <w:lang w:val="en-IN" w:bidi="mr-IN"/>
              </w:rPr>
            </w:pPr>
          </w:p>
        </w:tc>
        <w:tc>
          <w:tcPr>
            <w:tcW w:w="799" w:type="pct"/>
          </w:tcPr>
          <w:p w:rsidR="00EE522A" w:rsidRPr="00306232" w:rsidRDefault="00EE522A" w:rsidP="00EE522A">
            <w:pPr>
              <w:rPr>
                <w:lang w:val="en-IN"/>
              </w:rPr>
            </w:pPr>
          </w:p>
        </w:tc>
      </w:tr>
    </w:tbl>
    <w:p w:rsidR="00EE522A" w:rsidRPr="00034BC2" w:rsidRDefault="00EE522A" w:rsidP="00EE522A">
      <w:pPr>
        <w:rPr>
          <w:lang w:val="en-IN"/>
        </w:rPr>
      </w:pPr>
    </w:p>
    <w:p w:rsidR="00EE522A" w:rsidRPr="00034BC2" w:rsidRDefault="00EE522A" w:rsidP="00EE522A">
      <w:pPr>
        <w:pStyle w:val="Heading5"/>
        <w:rPr>
          <w:lang w:val="en-IN"/>
        </w:rPr>
      </w:pPr>
      <w:r w:rsidRPr="00034BC2">
        <w:rPr>
          <w:lang w:val="en-IN"/>
        </w:rPr>
        <w:t>Feedback 3: Encouraging feedback for missed pill for &gt; 4</w:t>
      </w:r>
      <w:r w:rsidRPr="00034BC2">
        <w:rPr>
          <w:vertAlign w:val="superscript"/>
          <w:lang w:val="en-IN"/>
        </w:rPr>
        <w:t>th</w:t>
      </w:r>
      <w:r w:rsidRPr="00034BC2">
        <w:rPr>
          <w:lang w:val="en-IN"/>
        </w:rPr>
        <w:t xml:space="preserve"> time but adherence over 9</w:t>
      </w:r>
      <w:r>
        <w:rPr>
          <w:lang w:val="en-IN"/>
        </w:rPr>
        <w:t>0</w:t>
      </w:r>
      <w:r w:rsidRPr="00034BC2">
        <w:rPr>
          <w:lang w:val="en-IN"/>
        </w:rPr>
        <w:t>%</w:t>
      </w:r>
      <w:r>
        <w:rPr>
          <w:lang w:val="en-IN"/>
        </w:rPr>
        <w:t xml:space="preserve"> </w:t>
      </w:r>
    </w:p>
    <w:tbl>
      <w:tblPr>
        <w:tblStyle w:val="TableGrid"/>
        <w:tblW w:w="5000" w:type="pct"/>
        <w:tblLayout w:type="fixed"/>
        <w:tblLook w:val="04A0"/>
      </w:tblPr>
      <w:tblGrid>
        <w:gridCol w:w="650"/>
        <w:gridCol w:w="2492"/>
        <w:gridCol w:w="2495"/>
        <w:gridCol w:w="2492"/>
        <w:gridCol w:w="2495"/>
        <w:gridCol w:w="2492"/>
        <w:gridCol w:w="2494"/>
      </w:tblGrid>
      <w:tr w:rsidR="00EE522A" w:rsidRPr="00034BC2" w:rsidTr="00EE522A">
        <w:trPr>
          <w:cantSplit/>
          <w:tblHeader/>
        </w:trPr>
        <w:tc>
          <w:tcPr>
            <w:tcW w:w="208" w:type="pct"/>
            <w:shd w:val="clear" w:color="auto" w:fill="BFBFBF" w:themeFill="background1" w:themeFillShade="BF"/>
          </w:tcPr>
          <w:p w:rsidR="00EE522A" w:rsidRPr="00034BC2" w:rsidRDefault="00D81D5F" w:rsidP="00EE522A">
            <w:pPr>
              <w:keepNext/>
              <w:rPr>
                <w:lang w:val="en-IN"/>
              </w:rPr>
            </w:pPr>
            <w:r>
              <w:rPr>
                <w:lang w:val="en-IN"/>
              </w:rPr>
              <w:t>Block</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File</w:t>
            </w:r>
          </w:p>
        </w:tc>
        <w:tc>
          <w:tcPr>
            <w:tcW w:w="799" w:type="pct"/>
            <w:shd w:val="clear" w:color="auto" w:fill="BFBFBF" w:themeFill="background1" w:themeFillShade="BF"/>
          </w:tcPr>
          <w:p w:rsidR="00EE522A" w:rsidRPr="00034BC2" w:rsidRDefault="00EE522A"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On user input jump to block</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Marathi</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Hindi</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Third language</w:t>
            </w:r>
          </w:p>
        </w:tc>
      </w:tr>
      <w:tr w:rsidR="00EE522A" w:rsidRPr="00034BC2" w:rsidTr="00EE522A">
        <w:trPr>
          <w:cantSplit/>
          <w:tblHeader/>
        </w:trPr>
        <w:tc>
          <w:tcPr>
            <w:tcW w:w="208" w:type="pct"/>
          </w:tcPr>
          <w:p w:rsidR="00EE522A" w:rsidRPr="00034BC2" w:rsidRDefault="00EE522A" w:rsidP="00EE522A">
            <w:pPr>
              <w:rPr>
                <w:cs/>
                <w:lang w:val="en-IN"/>
              </w:rPr>
            </w:pPr>
            <w:r w:rsidRPr="00034BC2">
              <w:rPr>
                <w:lang w:val="en-IN"/>
              </w:rPr>
              <w:t>F0</w:t>
            </w:r>
            <w:r>
              <w:rPr>
                <w:lang w:val="en-IN"/>
              </w:rPr>
              <w:t>3</w:t>
            </w:r>
          </w:p>
        </w:tc>
        <w:tc>
          <w:tcPr>
            <w:tcW w:w="798" w:type="pct"/>
          </w:tcPr>
          <w:p w:rsidR="00EE522A" w:rsidRPr="00034BC2" w:rsidRDefault="00EE522A" w:rsidP="00EE522A">
            <w:pPr>
              <w:rPr>
                <w:lang w:val="en-IN"/>
              </w:rPr>
            </w:pPr>
            <w:r w:rsidRPr="00034BC2">
              <w:rPr>
                <w:lang w:val="en-IN"/>
              </w:rPr>
              <w:t>F03_01_doctorMissedPillFeedback</w:t>
            </w:r>
          </w:p>
        </w:tc>
        <w:tc>
          <w:tcPr>
            <w:tcW w:w="799" w:type="pct"/>
          </w:tcPr>
          <w:p w:rsidR="00145471" w:rsidRDefault="00EE522A" w:rsidP="00555673">
            <w:pPr>
              <w:rPr>
                <w:lang w:val="en-IN" w:bidi="mr-IN"/>
              </w:rPr>
            </w:pPr>
            <w:r w:rsidRPr="00034BC2">
              <w:rPr>
                <w:lang w:val="en-IN"/>
              </w:rPr>
              <w:t>Your adherence has been good</w:t>
            </w:r>
            <w:r w:rsidR="00525270" w:rsidRPr="00034BC2">
              <w:rPr>
                <w:lang w:val="en-IN"/>
              </w:rPr>
              <w:t xml:space="preserve"> generally</w:t>
            </w:r>
            <w:r w:rsidRPr="00034BC2">
              <w:rPr>
                <w:lang w:val="en-IN"/>
              </w:rPr>
              <w:t xml:space="preserve">, but you should avoid missing </w:t>
            </w:r>
            <w:r w:rsidR="009B0752">
              <w:rPr>
                <w:lang w:val="en-IN" w:bidi="mr-IN"/>
              </w:rPr>
              <w:t xml:space="preserve">a </w:t>
            </w:r>
            <w:r w:rsidR="00555673">
              <w:rPr>
                <w:lang w:val="en-IN"/>
              </w:rPr>
              <w:t>dose</w:t>
            </w:r>
            <w:r w:rsidR="00525270">
              <w:rPr>
                <w:lang w:val="en-IN"/>
              </w:rPr>
              <w:t>,</w:t>
            </w:r>
            <w:r w:rsidRPr="00034BC2">
              <w:rPr>
                <w:lang w:val="en-IN"/>
              </w:rPr>
              <w:t xml:space="preserve"> like this. </w:t>
            </w:r>
          </w:p>
          <w:p w:rsidR="00EE522A" w:rsidRPr="00034BC2" w:rsidRDefault="00EE522A" w:rsidP="00555673">
            <w:pPr>
              <w:rPr>
                <w:lang w:val="en-IN"/>
              </w:rPr>
            </w:pPr>
            <w:r w:rsidRPr="00034BC2">
              <w:rPr>
                <w:lang w:val="en-IN"/>
              </w:rPr>
              <w:t xml:space="preserve">In future, try to take </w:t>
            </w:r>
            <w:r w:rsidR="005A271F">
              <w:rPr>
                <w:lang w:val="en-IN"/>
              </w:rPr>
              <w:t xml:space="preserve">every single </w:t>
            </w:r>
            <w:r w:rsidRPr="00034BC2">
              <w:rPr>
                <w:lang w:val="en-IN"/>
              </w:rPr>
              <w:t xml:space="preserve">dose on time. If you take </w:t>
            </w:r>
            <w:r w:rsidR="008F307E">
              <w:rPr>
                <w:lang w:val="en-IN"/>
              </w:rPr>
              <w:t xml:space="preserve">each </w:t>
            </w:r>
            <w:r w:rsidRPr="00034BC2">
              <w:rPr>
                <w:lang w:val="en-IN"/>
              </w:rPr>
              <w:t>dose on time, the medicines will be more effective.</w:t>
            </w:r>
          </w:p>
        </w:tc>
        <w:tc>
          <w:tcPr>
            <w:tcW w:w="798" w:type="pct"/>
          </w:tcPr>
          <w:p w:rsidR="00EE522A" w:rsidRPr="00034BC2" w:rsidRDefault="00EE522A" w:rsidP="00EE522A">
            <w:pPr>
              <w:rPr>
                <w:lang w:val="en-IN"/>
              </w:rPr>
            </w:pPr>
          </w:p>
        </w:tc>
        <w:tc>
          <w:tcPr>
            <w:tcW w:w="799" w:type="pct"/>
          </w:tcPr>
          <w:p w:rsidR="00564410" w:rsidRDefault="0072674B" w:rsidP="00564410">
            <w:pPr>
              <w:rPr>
                <w:lang w:val="en-IN" w:bidi="mr-IN"/>
              </w:rPr>
            </w:pPr>
            <w:r>
              <w:rPr>
                <w:rFonts w:hint="cs"/>
                <w:cs/>
                <w:lang w:val="en-IN" w:bidi="mr-IN"/>
              </w:rPr>
              <w:t>डोस</w:t>
            </w:r>
            <w:r w:rsidR="00EE522A" w:rsidRPr="00034BC2">
              <w:rPr>
                <w:cs/>
                <w:lang w:val="en-IN" w:bidi="mr-IN"/>
              </w:rPr>
              <w:t xml:space="preserve"> घेण्याचं तुमचं प्रमाण </w:t>
            </w:r>
            <w:r w:rsidR="00564410">
              <w:rPr>
                <w:rFonts w:hint="cs"/>
                <w:cs/>
                <w:lang w:val="en-IN" w:bidi="mr-IN"/>
              </w:rPr>
              <w:t xml:space="preserve">तसं </w:t>
            </w:r>
            <w:r w:rsidR="00EE522A" w:rsidRPr="00034BC2">
              <w:rPr>
                <w:cs/>
                <w:lang w:val="en-IN" w:bidi="mr-IN"/>
              </w:rPr>
              <w:t xml:space="preserve">चांगलं आहे पण अशा प्रकारे डोस </w:t>
            </w:r>
            <w:r w:rsidR="00D05DFB" w:rsidRPr="00D05DFB">
              <w:rPr>
                <w:cs/>
                <w:lang w:val="en-IN" w:bidi="mr-IN"/>
              </w:rPr>
              <w:t xml:space="preserve">चुकू देणं </w:t>
            </w:r>
            <w:r w:rsidR="008F0563">
              <w:rPr>
                <w:cs/>
                <w:lang w:val="en-IN" w:bidi="mr-IN"/>
              </w:rPr>
              <w:t>तुम्ही टाळायला हवं.</w:t>
            </w:r>
          </w:p>
          <w:p w:rsidR="00EE522A" w:rsidRPr="00034BC2" w:rsidRDefault="00564410" w:rsidP="00564410">
            <w:pPr>
              <w:rPr>
                <w:cs/>
                <w:lang w:val="en-IN" w:bidi="mr-IN"/>
              </w:rPr>
            </w:pPr>
            <w:r w:rsidRPr="00034BC2">
              <w:rPr>
                <w:cs/>
                <w:lang w:val="en-IN" w:bidi="mr-IN"/>
              </w:rPr>
              <w:t>इथून पुढं</w:t>
            </w:r>
            <w:r w:rsidRPr="00034BC2">
              <w:rPr>
                <w:lang w:val="en-IN" w:bidi="mr-IN"/>
              </w:rPr>
              <w:t>,</w:t>
            </w:r>
            <w:r w:rsidRPr="00034BC2">
              <w:rPr>
                <w:cs/>
                <w:lang w:val="en-IN"/>
              </w:rPr>
              <w:t xml:space="preserve"> </w:t>
            </w:r>
            <w:r w:rsidRPr="00034BC2">
              <w:rPr>
                <w:cs/>
                <w:lang w:val="en-IN" w:bidi="mr-IN"/>
              </w:rPr>
              <w:t xml:space="preserve">प्रत्येक डोस </w:t>
            </w:r>
            <w:r>
              <w:rPr>
                <w:rFonts w:hint="cs"/>
                <w:cs/>
                <w:lang w:val="en-IN" w:bidi="mr-IN"/>
              </w:rPr>
              <w:t>न चुकता घ्या</w:t>
            </w:r>
            <w:r w:rsidRPr="00034BC2">
              <w:rPr>
                <w:cs/>
                <w:lang w:val="en-IN" w:bidi="mr-IN"/>
              </w:rPr>
              <w:t xml:space="preserve">. </w:t>
            </w:r>
            <w:r>
              <w:rPr>
                <w:rFonts w:hint="cs"/>
                <w:cs/>
                <w:lang w:val="en-IN" w:bidi="mr-IN"/>
              </w:rPr>
              <w:t>प्रत्येक डोस</w:t>
            </w:r>
            <w:r w:rsidRPr="00034BC2">
              <w:rPr>
                <w:cs/>
                <w:lang w:val="en-IN" w:bidi="mr-IN"/>
              </w:rPr>
              <w:t xml:space="preserve"> तुम्ही वेळच्या वेळी घेत</w:t>
            </w:r>
            <w:r>
              <w:rPr>
                <w:rFonts w:hint="cs"/>
                <w:cs/>
                <w:lang w:val="en-IN" w:bidi="mr-IN"/>
              </w:rPr>
              <w:t>लात</w:t>
            </w:r>
            <w:r>
              <w:rPr>
                <w:cs/>
                <w:lang w:val="en-IN" w:bidi="mr-IN"/>
              </w:rPr>
              <w:t xml:space="preserve"> तर</w:t>
            </w:r>
            <w:r w:rsidRPr="00034BC2">
              <w:rPr>
                <w:cs/>
                <w:lang w:val="en-IN" w:bidi="mr-IN"/>
              </w:rPr>
              <w:t xml:space="preserve"> </w:t>
            </w:r>
            <w:r>
              <w:rPr>
                <w:rFonts w:hint="cs"/>
                <w:cs/>
                <w:lang w:val="en-IN" w:bidi="mr-IN"/>
              </w:rPr>
              <w:t xml:space="preserve">तुम्हाला औषधं </w:t>
            </w:r>
            <w:r>
              <w:rPr>
                <w:cs/>
                <w:lang w:val="en-IN" w:bidi="mr-IN"/>
              </w:rPr>
              <w:t>चांगल</w:t>
            </w:r>
            <w:r>
              <w:rPr>
                <w:rFonts w:hint="cs"/>
                <w:cs/>
                <w:lang w:val="en-IN" w:bidi="mr-IN"/>
              </w:rPr>
              <w:t xml:space="preserve">ी </w:t>
            </w:r>
            <w:r w:rsidRPr="00F124F9">
              <w:rPr>
                <w:cs/>
                <w:lang w:val="en-IN" w:bidi="mr-IN"/>
              </w:rPr>
              <w:t>लागू पडतील</w:t>
            </w:r>
            <w:r w:rsidRPr="00034BC2">
              <w:rPr>
                <w:cs/>
                <w:lang w:val="en-IN" w:bidi="mr-IN"/>
              </w:rPr>
              <w:t>.</w:t>
            </w:r>
          </w:p>
        </w:tc>
        <w:tc>
          <w:tcPr>
            <w:tcW w:w="798" w:type="pct"/>
          </w:tcPr>
          <w:p w:rsidR="00EE522A" w:rsidRPr="00306232" w:rsidRDefault="00EE522A" w:rsidP="00EE522A">
            <w:pPr>
              <w:rPr>
                <w:cs/>
                <w:lang w:val="en-IN" w:bidi="mr-IN"/>
              </w:rPr>
            </w:pPr>
          </w:p>
        </w:tc>
        <w:tc>
          <w:tcPr>
            <w:tcW w:w="799" w:type="pct"/>
          </w:tcPr>
          <w:p w:rsidR="00EE522A" w:rsidRPr="00306232" w:rsidRDefault="00EE522A" w:rsidP="00EE522A">
            <w:pPr>
              <w:rPr>
                <w:lang w:val="en-IN"/>
              </w:rPr>
            </w:pPr>
          </w:p>
        </w:tc>
      </w:tr>
    </w:tbl>
    <w:p w:rsidR="00EE522A" w:rsidRPr="00034BC2" w:rsidRDefault="00EE522A" w:rsidP="00EE522A">
      <w:pPr>
        <w:rPr>
          <w:lang w:val="en-IN"/>
        </w:rPr>
      </w:pPr>
    </w:p>
    <w:p w:rsidR="00EE522A" w:rsidRPr="00034BC2" w:rsidRDefault="00EE522A" w:rsidP="00EE522A">
      <w:pPr>
        <w:pStyle w:val="Heading5"/>
        <w:rPr>
          <w:lang w:val="en-IN"/>
        </w:rPr>
      </w:pPr>
      <w:r w:rsidRPr="00034BC2">
        <w:rPr>
          <w:lang w:val="en-IN"/>
        </w:rPr>
        <w:lastRenderedPageBreak/>
        <w:t>Feedback 4: Stern feedback for missed pill for &gt; 4</w:t>
      </w:r>
      <w:r w:rsidRPr="00034BC2">
        <w:rPr>
          <w:vertAlign w:val="superscript"/>
          <w:lang w:val="en-IN"/>
        </w:rPr>
        <w:t>th</w:t>
      </w:r>
      <w:r w:rsidRPr="00034BC2">
        <w:rPr>
          <w:lang w:val="en-IN"/>
        </w:rPr>
        <w:t xml:space="preserve"> time and adherence between </w:t>
      </w:r>
      <w:r>
        <w:rPr>
          <w:lang w:val="en-IN"/>
        </w:rPr>
        <w:t>70 to 90</w:t>
      </w:r>
      <w:r w:rsidRPr="00034BC2">
        <w:rPr>
          <w:lang w:val="en-IN"/>
        </w:rPr>
        <w:t>%</w:t>
      </w:r>
    </w:p>
    <w:tbl>
      <w:tblPr>
        <w:tblStyle w:val="TableGrid"/>
        <w:tblW w:w="5000" w:type="pct"/>
        <w:tblLayout w:type="fixed"/>
        <w:tblLook w:val="04A0"/>
      </w:tblPr>
      <w:tblGrid>
        <w:gridCol w:w="650"/>
        <w:gridCol w:w="2492"/>
        <w:gridCol w:w="2495"/>
        <w:gridCol w:w="2492"/>
        <w:gridCol w:w="2495"/>
        <w:gridCol w:w="2492"/>
        <w:gridCol w:w="2494"/>
      </w:tblGrid>
      <w:tr w:rsidR="00EE522A" w:rsidRPr="00034BC2" w:rsidTr="00EE522A">
        <w:trPr>
          <w:cantSplit/>
          <w:tblHeader/>
        </w:trPr>
        <w:tc>
          <w:tcPr>
            <w:tcW w:w="208" w:type="pct"/>
            <w:shd w:val="clear" w:color="auto" w:fill="BFBFBF" w:themeFill="background1" w:themeFillShade="BF"/>
          </w:tcPr>
          <w:p w:rsidR="00EE522A" w:rsidRPr="00034BC2" w:rsidRDefault="00D81D5F" w:rsidP="00EE522A">
            <w:pPr>
              <w:keepNext/>
              <w:rPr>
                <w:lang w:val="en-IN"/>
              </w:rPr>
            </w:pPr>
            <w:r>
              <w:rPr>
                <w:lang w:val="en-IN"/>
              </w:rPr>
              <w:t>Block</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File</w:t>
            </w:r>
          </w:p>
        </w:tc>
        <w:tc>
          <w:tcPr>
            <w:tcW w:w="799" w:type="pct"/>
            <w:shd w:val="clear" w:color="auto" w:fill="BFBFBF" w:themeFill="background1" w:themeFillShade="BF"/>
          </w:tcPr>
          <w:p w:rsidR="00EE522A" w:rsidRPr="00034BC2" w:rsidRDefault="00EE522A"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On user input jump to block</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Marathi</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Hindi</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Third language</w:t>
            </w:r>
          </w:p>
        </w:tc>
      </w:tr>
      <w:tr w:rsidR="00EE522A" w:rsidRPr="00034BC2" w:rsidTr="00EE522A">
        <w:trPr>
          <w:cantSplit/>
          <w:tblHeader/>
        </w:trPr>
        <w:tc>
          <w:tcPr>
            <w:tcW w:w="208" w:type="pct"/>
          </w:tcPr>
          <w:p w:rsidR="00EE522A" w:rsidRPr="00034BC2" w:rsidRDefault="00EE522A" w:rsidP="00EE522A">
            <w:pPr>
              <w:rPr>
                <w:cs/>
                <w:lang w:val="en-IN"/>
              </w:rPr>
            </w:pPr>
            <w:r w:rsidRPr="00034BC2">
              <w:rPr>
                <w:lang w:val="en-IN"/>
              </w:rPr>
              <w:t>F04</w:t>
            </w:r>
          </w:p>
        </w:tc>
        <w:tc>
          <w:tcPr>
            <w:tcW w:w="798" w:type="pct"/>
          </w:tcPr>
          <w:p w:rsidR="00EE522A" w:rsidRPr="00034BC2" w:rsidRDefault="00EE522A" w:rsidP="00EE522A">
            <w:pPr>
              <w:rPr>
                <w:lang w:val="en-IN"/>
              </w:rPr>
            </w:pPr>
            <w:r w:rsidRPr="00034BC2">
              <w:rPr>
                <w:lang w:val="en-IN"/>
              </w:rPr>
              <w:t>F04_01_doctorMissedPillFeedback</w:t>
            </w:r>
          </w:p>
        </w:tc>
        <w:tc>
          <w:tcPr>
            <w:tcW w:w="799" w:type="pct"/>
          </w:tcPr>
          <w:p w:rsidR="00EE522A" w:rsidRPr="00034BC2" w:rsidRDefault="00EE522A" w:rsidP="0012419E">
            <w:pPr>
              <w:rPr>
                <w:lang w:val="en-IN" w:bidi="mr-IN"/>
              </w:rPr>
            </w:pPr>
            <w:r w:rsidRPr="00034BC2">
              <w:rPr>
                <w:lang w:val="en-IN"/>
              </w:rPr>
              <w:t>You should try to improve your adherence to above 9</w:t>
            </w:r>
            <w:r>
              <w:rPr>
                <w:lang w:val="en-IN"/>
              </w:rPr>
              <w:t>0</w:t>
            </w:r>
            <w:r w:rsidRPr="00034BC2">
              <w:rPr>
                <w:lang w:val="en-IN"/>
              </w:rPr>
              <w:t xml:space="preserve">%. </w:t>
            </w:r>
            <w:r w:rsidR="0012419E" w:rsidRPr="00034BC2">
              <w:rPr>
                <w:lang w:val="en-IN"/>
              </w:rPr>
              <w:t xml:space="preserve">Missing </w:t>
            </w:r>
            <w:r w:rsidR="0012419E">
              <w:rPr>
                <w:lang w:val="en-IN"/>
              </w:rPr>
              <w:t>a dose</w:t>
            </w:r>
            <w:r w:rsidR="0012419E" w:rsidRPr="00034BC2">
              <w:rPr>
                <w:lang w:val="en-IN"/>
              </w:rPr>
              <w:t xml:space="preserve"> gives the virus an opportunity to develop resistance. </w:t>
            </w:r>
            <w:r w:rsidRPr="00034BC2">
              <w:rPr>
                <w:lang w:val="en-IN"/>
              </w:rPr>
              <w:t xml:space="preserve">If you take </w:t>
            </w:r>
            <w:r w:rsidR="00555673">
              <w:rPr>
                <w:lang w:val="en-IN"/>
              </w:rPr>
              <w:t xml:space="preserve">each </w:t>
            </w:r>
            <w:r w:rsidR="00555673" w:rsidRPr="00034BC2">
              <w:rPr>
                <w:lang w:val="en-IN"/>
              </w:rPr>
              <w:t>dose</w:t>
            </w:r>
            <w:r w:rsidRPr="00034BC2">
              <w:rPr>
                <w:lang w:val="en-IN"/>
              </w:rPr>
              <w:t xml:space="preserve"> on time, the medicines will be more effective and you will remain on the same </w:t>
            </w:r>
            <w:r w:rsidR="0012419E">
              <w:rPr>
                <w:lang w:val="en-IN"/>
              </w:rPr>
              <w:t>pills</w:t>
            </w:r>
            <w:r w:rsidR="00647C45">
              <w:rPr>
                <w:lang w:val="en-IN"/>
              </w:rPr>
              <w:t xml:space="preserve"> </w:t>
            </w:r>
            <w:r w:rsidRPr="00034BC2">
              <w:rPr>
                <w:lang w:val="en-IN"/>
              </w:rPr>
              <w:t>for a long time.</w:t>
            </w:r>
            <w:r>
              <w:rPr>
                <w:rFonts w:hint="cs"/>
                <w:cs/>
                <w:lang w:val="en-IN" w:bidi="mr-IN"/>
              </w:rPr>
              <w:t xml:space="preserve"> </w:t>
            </w:r>
            <w:r w:rsidRPr="00034BC2">
              <w:rPr>
                <w:lang w:val="en-IN"/>
              </w:rPr>
              <w:t xml:space="preserve">If you continue with such </w:t>
            </w:r>
            <w:r w:rsidR="005E1AE1">
              <w:rPr>
                <w:lang w:val="en-IN" w:bidi="mr-IN"/>
              </w:rPr>
              <w:t xml:space="preserve">a </w:t>
            </w:r>
            <w:r w:rsidRPr="00034BC2">
              <w:rPr>
                <w:lang w:val="en-IN"/>
              </w:rPr>
              <w:t xml:space="preserve">poor adherence, your current </w:t>
            </w:r>
            <w:r w:rsidR="00647C45">
              <w:rPr>
                <w:lang w:val="en-IN"/>
              </w:rPr>
              <w:t xml:space="preserve">medicines </w:t>
            </w:r>
            <w:r w:rsidRPr="00034BC2">
              <w:rPr>
                <w:lang w:val="en-IN"/>
              </w:rPr>
              <w:t xml:space="preserve">may not work </w:t>
            </w:r>
            <w:r>
              <w:rPr>
                <w:lang w:val="en-IN"/>
              </w:rPr>
              <w:t>after some time</w:t>
            </w:r>
            <w:r w:rsidRPr="00034BC2">
              <w:rPr>
                <w:lang w:val="en-IN"/>
              </w:rPr>
              <w:t xml:space="preserve"> and we may have to start </w:t>
            </w:r>
            <w:r w:rsidR="005E1AE1" w:rsidRPr="00034BC2">
              <w:rPr>
                <w:lang w:val="en-IN"/>
              </w:rPr>
              <w:t xml:space="preserve">more expensive </w:t>
            </w:r>
            <w:r w:rsidR="00647C45">
              <w:rPr>
                <w:lang w:val="en-IN"/>
              </w:rPr>
              <w:t>medicines</w:t>
            </w:r>
            <w:r w:rsidR="005E1AE1">
              <w:rPr>
                <w:lang w:val="en-IN"/>
              </w:rPr>
              <w:t>.</w:t>
            </w:r>
            <w:r>
              <w:rPr>
                <w:rFonts w:hint="cs"/>
                <w:cs/>
                <w:lang w:val="en-IN" w:bidi="mr-IN"/>
              </w:rPr>
              <w:t xml:space="preserve"> </w:t>
            </w:r>
            <w:r w:rsidRPr="00034BC2">
              <w:rPr>
                <w:lang w:val="en-IN"/>
              </w:rPr>
              <w:t xml:space="preserve">In future, try to take </w:t>
            </w:r>
            <w:r w:rsidR="0015149D">
              <w:rPr>
                <w:lang w:val="en-IN"/>
              </w:rPr>
              <w:t xml:space="preserve">every single </w:t>
            </w:r>
            <w:r w:rsidRPr="00034BC2">
              <w:rPr>
                <w:lang w:val="en-IN"/>
              </w:rPr>
              <w:t>dose on time.</w:t>
            </w:r>
          </w:p>
        </w:tc>
        <w:tc>
          <w:tcPr>
            <w:tcW w:w="798" w:type="pct"/>
          </w:tcPr>
          <w:p w:rsidR="00EE522A" w:rsidRPr="00034BC2" w:rsidRDefault="00EE522A" w:rsidP="00EE522A">
            <w:pPr>
              <w:rPr>
                <w:lang w:val="en-IN"/>
              </w:rPr>
            </w:pPr>
          </w:p>
        </w:tc>
        <w:tc>
          <w:tcPr>
            <w:tcW w:w="799" w:type="pct"/>
          </w:tcPr>
          <w:p w:rsidR="00DC17CF" w:rsidRDefault="00EE522A" w:rsidP="00DC17CF">
            <w:pPr>
              <w:rPr>
                <w:lang w:val="en-IN" w:bidi="mr-IN"/>
              </w:rPr>
            </w:pPr>
            <w:r w:rsidRPr="00034BC2">
              <w:rPr>
                <w:cs/>
                <w:lang w:val="en-IN" w:bidi="mr-IN"/>
              </w:rPr>
              <w:t>गोळ्या घेण्याचं तुमचं प्रमाण ९</w:t>
            </w:r>
            <w:r w:rsidR="00B43171">
              <w:rPr>
                <w:rFonts w:hint="cs"/>
                <w:cs/>
                <w:lang w:val="en-IN" w:bidi="mr-IN"/>
              </w:rPr>
              <w:t>०</w:t>
            </w:r>
            <w:r w:rsidRPr="00034BC2">
              <w:rPr>
                <w:cs/>
                <w:lang w:val="en-IN" w:bidi="mr-IN"/>
              </w:rPr>
              <w:t xml:space="preserve"> टक्क्यांच्या वर न्यायचा प्रयत्न तुम्ही करायला हवा. </w:t>
            </w:r>
            <w:r w:rsidR="0012419E" w:rsidRPr="00034BC2">
              <w:rPr>
                <w:cs/>
                <w:lang w:val="en-IN" w:bidi="mr-IN"/>
              </w:rPr>
              <w:t>चुकलेली प्रत्येक गोळी</w:t>
            </w:r>
            <w:r w:rsidR="00145471">
              <w:rPr>
                <w:rFonts w:hint="cs"/>
                <w:cs/>
                <w:lang w:val="en-IN" w:bidi="mr-IN"/>
              </w:rPr>
              <w:t>,</w:t>
            </w:r>
            <w:r w:rsidR="0012419E" w:rsidRPr="00034BC2">
              <w:rPr>
                <w:cs/>
                <w:lang w:val="en-IN" w:bidi="mr-IN"/>
              </w:rPr>
              <w:t xml:space="preserve"> </w:t>
            </w:r>
            <w:r w:rsidR="0012419E">
              <w:rPr>
                <w:rFonts w:hint="cs"/>
                <w:cs/>
                <w:lang w:val="en-IN" w:bidi="mr-IN"/>
              </w:rPr>
              <w:t xml:space="preserve">म्हणजे </w:t>
            </w:r>
            <w:r w:rsidR="0012419E" w:rsidRPr="00034BC2">
              <w:rPr>
                <w:cs/>
                <w:lang w:val="en-IN" w:bidi="mr-IN"/>
              </w:rPr>
              <w:t xml:space="preserve">विषाणूंना </w:t>
            </w:r>
            <w:r w:rsidR="00B43171">
              <w:rPr>
                <w:rFonts w:hint="cs"/>
                <w:cs/>
                <w:lang w:val="en-IN" w:bidi="mr-IN"/>
              </w:rPr>
              <w:t xml:space="preserve">[थांबा] </w:t>
            </w:r>
            <w:r w:rsidR="0012419E" w:rsidRPr="00034BC2">
              <w:rPr>
                <w:cs/>
                <w:lang w:val="en-IN" w:bidi="mr-IN"/>
              </w:rPr>
              <w:t xml:space="preserve">औषधांना न जुमानायची आणखी एक संधी. </w:t>
            </w:r>
            <w:r w:rsidR="00F124F9">
              <w:rPr>
                <w:rFonts w:hint="cs"/>
                <w:cs/>
                <w:lang w:val="en-IN" w:bidi="mr-IN"/>
              </w:rPr>
              <w:t>डोस</w:t>
            </w:r>
            <w:r w:rsidR="00F124F9" w:rsidRPr="00034BC2">
              <w:rPr>
                <w:cs/>
                <w:lang w:val="en-IN" w:bidi="mr-IN"/>
              </w:rPr>
              <w:t xml:space="preserve"> </w:t>
            </w:r>
            <w:r w:rsidR="00145471">
              <w:rPr>
                <w:rFonts w:hint="cs"/>
                <w:cs/>
                <w:lang w:val="en-IN" w:bidi="mr-IN"/>
              </w:rPr>
              <w:t xml:space="preserve">नेमाने </w:t>
            </w:r>
            <w:r w:rsidR="00F124F9" w:rsidRPr="00034BC2">
              <w:rPr>
                <w:cs/>
                <w:lang w:val="en-IN" w:bidi="mr-IN"/>
              </w:rPr>
              <w:t>घेत</w:t>
            </w:r>
            <w:r w:rsidR="00F124F9">
              <w:rPr>
                <w:rFonts w:hint="cs"/>
                <w:cs/>
                <w:lang w:val="en-IN" w:bidi="mr-IN"/>
              </w:rPr>
              <w:t>लात</w:t>
            </w:r>
            <w:r w:rsidR="00F124F9">
              <w:rPr>
                <w:cs/>
                <w:lang w:val="en-IN" w:bidi="mr-IN"/>
              </w:rPr>
              <w:t xml:space="preserve"> तर</w:t>
            </w:r>
            <w:r w:rsidR="00F124F9" w:rsidRPr="00034BC2">
              <w:rPr>
                <w:cs/>
                <w:lang w:val="en-IN" w:bidi="mr-IN"/>
              </w:rPr>
              <w:t xml:space="preserve"> </w:t>
            </w:r>
            <w:r w:rsidR="00DC17CF">
              <w:rPr>
                <w:rFonts w:hint="cs"/>
                <w:cs/>
                <w:lang w:val="en-IN" w:bidi="mr-IN"/>
              </w:rPr>
              <w:t xml:space="preserve">तुमची </w:t>
            </w:r>
            <w:r w:rsidRPr="00034BC2">
              <w:rPr>
                <w:cs/>
                <w:lang w:val="en-IN" w:bidi="mr-IN"/>
              </w:rPr>
              <w:t xml:space="preserve">सध्याचीच औषधं </w:t>
            </w:r>
            <w:r w:rsidR="00DC17CF">
              <w:rPr>
                <w:rFonts w:hint="cs"/>
                <w:cs/>
                <w:lang w:val="en-IN" w:bidi="mr-IN"/>
              </w:rPr>
              <w:t xml:space="preserve">जास्त वेळ </w:t>
            </w:r>
            <w:r w:rsidR="0012419E">
              <w:rPr>
                <w:rFonts w:hint="cs"/>
                <w:cs/>
                <w:lang w:val="en-IN" w:bidi="mr-IN"/>
              </w:rPr>
              <w:t>चालू</w:t>
            </w:r>
            <w:r w:rsidRPr="00034BC2">
              <w:rPr>
                <w:cs/>
                <w:lang w:val="en-IN" w:bidi="mr-IN"/>
              </w:rPr>
              <w:t xml:space="preserve"> राह</w:t>
            </w:r>
            <w:r w:rsidR="00DC17CF">
              <w:rPr>
                <w:rFonts w:hint="cs"/>
                <w:cs/>
                <w:lang w:val="en-IN" w:bidi="mr-IN"/>
              </w:rPr>
              <w:t>ू शकतात</w:t>
            </w:r>
            <w:r w:rsidRPr="00034BC2">
              <w:rPr>
                <w:cs/>
                <w:lang w:val="en-IN" w:bidi="mr-IN"/>
              </w:rPr>
              <w:t>.</w:t>
            </w:r>
            <w:r>
              <w:rPr>
                <w:rFonts w:hint="cs"/>
                <w:cs/>
                <w:lang w:val="en-IN" w:bidi="mr-IN"/>
              </w:rPr>
              <w:t xml:space="preserve"> </w:t>
            </w:r>
            <w:r w:rsidR="00AB7D75">
              <w:rPr>
                <w:rFonts w:hint="cs"/>
                <w:cs/>
                <w:lang w:val="en-IN" w:bidi="mr-IN"/>
              </w:rPr>
              <w:t xml:space="preserve">डोस </w:t>
            </w:r>
            <w:r w:rsidRPr="00034BC2">
              <w:rPr>
                <w:cs/>
                <w:lang w:val="en-IN" w:bidi="mr-IN"/>
              </w:rPr>
              <w:t>घेण्याचं प्रमाण जर असंच कमी राहिलं</w:t>
            </w:r>
            <w:r w:rsidR="00145471">
              <w:rPr>
                <w:lang w:val="en-IN" w:bidi="mr-IN"/>
              </w:rPr>
              <w:t>,</w:t>
            </w:r>
            <w:r w:rsidRPr="00034BC2">
              <w:rPr>
                <w:cs/>
                <w:lang w:val="en-IN" w:bidi="mr-IN"/>
              </w:rPr>
              <w:t xml:space="preserve"> तर </w:t>
            </w:r>
            <w:r w:rsidR="00145471">
              <w:rPr>
                <w:cs/>
                <w:lang w:val="en-IN" w:bidi="mr-IN"/>
              </w:rPr>
              <w:t>तुमची</w:t>
            </w:r>
            <w:r w:rsidR="00145471">
              <w:rPr>
                <w:lang w:val="en-IN" w:bidi="mr-IN"/>
              </w:rPr>
              <w:t xml:space="preserve"> </w:t>
            </w:r>
            <w:r w:rsidRPr="00034BC2">
              <w:rPr>
                <w:cs/>
                <w:lang w:val="en-IN" w:bidi="mr-IN"/>
              </w:rPr>
              <w:t xml:space="preserve">सध्याची </w:t>
            </w:r>
            <w:r w:rsidR="00145471">
              <w:rPr>
                <w:cs/>
                <w:lang w:val="en-IN" w:bidi="mr-IN"/>
              </w:rPr>
              <w:t>औषधं लागू पडेनाशी हो</w:t>
            </w:r>
            <w:r w:rsidR="00145471">
              <w:rPr>
                <w:rFonts w:hint="cs"/>
                <w:cs/>
                <w:lang w:val="en-IN" w:bidi="mr-IN"/>
              </w:rPr>
              <w:t>ऊ शकतात</w:t>
            </w:r>
            <w:r w:rsidR="00DC17CF">
              <w:rPr>
                <w:rFonts w:hint="cs"/>
                <w:cs/>
                <w:lang w:val="en-IN" w:bidi="mr-IN"/>
              </w:rPr>
              <w:t xml:space="preserve">. मग </w:t>
            </w:r>
            <w:r w:rsidRPr="00034BC2">
              <w:rPr>
                <w:cs/>
                <w:lang w:val="en-IN" w:bidi="mr-IN"/>
              </w:rPr>
              <w:t>आपल्याला अधिक महाग</w:t>
            </w:r>
            <w:r w:rsidR="00AB7D75">
              <w:rPr>
                <w:rFonts w:hint="cs"/>
                <w:cs/>
                <w:lang w:val="en-IN" w:bidi="mr-IN"/>
              </w:rPr>
              <w:t>डी</w:t>
            </w:r>
            <w:r w:rsidRPr="00034BC2">
              <w:rPr>
                <w:cs/>
                <w:lang w:val="en-IN" w:bidi="mr-IN"/>
              </w:rPr>
              <w:t xml:space="preserve"> </w:t>
            </w:r>
            <w:r w:rsidR="00590DE4">
              <w:rPr>
                <w:rFonts w:hint="cs"/>
                <w:cs/>
                <w:lang w:val="en-IN" w:bidi="mr-IN"/>
              </w:rPr>
              <w:t xml:space="preserve">औषधं </w:t>
            </w:r>
            <w:r w:rsidRPr="00034BC2">
              <w:rPr>
                <w:cs/>
                <w:lang w:val="en-IN" w:bidi="mr-IN"/>
              </w:rPr>
              <w:t>चालू करा</w:t>
            </w:r>
            <w:r w:rsidR="00590DE4">
              <w:rPr>
                <w:rFonts w:hint="cs"/>
                <w:cs/>
                <w:lang w:val="en-IN" w:bidi="mr-IN"/>
              </w:rPr>
              <w:t>वी</w:t>
            </w:r>
            <w:r w:rsidRPr="00034BC2">
              <w:rPr>
                <w:cs/>
                <w:lang w:val="en-IN" w:bidi="mr-IN"/>
              </w:rPr>
              <w:t xml:space="preserve"> लागतील.</w:t>
            </w:r>
          </w:p>
          <w:p w:rsidR="00EE522A" w:rsidRPr="00034BC2" w:rsidRDefault="00EE522A" w:rsidP="00DC17CF">
            <w:pPr>
              <w:rPr>
                <w:cs/>
                <w:lang w:val="en-IN" w:bidi="mr-IN"/>
              </w:rPr>
            </w:pPr>
            <w:r w:rsidRPr="00034BC2">
              <w:rPr>
                <w:cs/>
                <w:lang w:val="en-IN" w:bidi="mr-IN"/>
              </w:rPr>
              <w:t>इथून पुढं</w:t>
            </w:r>
            <w:r w:rsidR="00E308B8">
              <w:rPr>
                <w:lang w:val="en-IN" w:bidi="mr-IN"/>
              </w:rPr>
              <w:t>,</w:t>
            </w:r>
            <w:r w:rsidR="00E308B8" w:rsidRPr="00034BC2">
              <w:rPr>
                <w:cs/>
                <w:lang w:val="en-IN" w:bidi="mr-IN"/>
              </w:rPr>
              <w:t xml:space="preserve"> </w:t>
            </w:r>
            <w:r w:rsidRPr="00034BC2">
              <w:rPr>
                <w:cs/>
                <w:lang w:val="en-IN" w:bidi="mr-IN"/>
              </w:rPr>
              <w:t xml:space="preserve">तुमचा प्रत्येक </w:t>
            </w:r>
            <w:r w:rsidR="007316BB">
              <w:rPr>
                <w:cs/>
                <w:lang w:val="en-IN" w:bidi="mr-IN"/>
              </w:rPr>
              <w:t>डोस वेळेवर घ्यायचा प्रयत्न करा.</w:t>
            </w:r>
          </w:p>
        </w:tc>
        <w:tc>
          <w:tcPr>
            <w:tcW w:w="798" w:type="pct"/>
          </w:tcPr>
          <w:p w:rsidR="00EE522A" w:rsidRPr="00177C0E" w:rsidRDefault="00EE522A" w:rsidP="00EE522A">
            <w:pPr>
              <w:rPr>
                <w:cs/>
                <w:lang w:val="en-IN" w:bidi="mr-IN"/>
              </w:rPr>
            </w:pPr>
          </w:p>
        </w:tc>
        <w:tc>
          <w:tcPr>
            <w:tcW w:w="799" w:type="pct"/>
          </w:tcPr>
          <w:p w:rsidR="00EE522A" w:rsidRPr="00177C0E" w:rsidRDefault="00EE522A" w:rsidP="00EE522A">
            <w:pPr>
              <w:rPr>
                <w:lang w:val="en-IN"/>
              </w:rPr>
            </w:pPr>
          </w:p>
        </w:tc>
      </w:tr>
    </w:tbl>
    <w:p w:rsidR="00EE522A" w:rsidRPr="00034BC2" w:rsidRDefault="00EE522A" w:rsidP="00EE522A">
      <w:pPr>
        <w:rPr>
          <w:lang w:val="en-IN"/>
        </w:rPr>
      </w:pPr>
    </w:p>
    <w:p w:rsidR="00EE522A" w:rsidRPr="00034BC2" w:rsidRDefault="00EE522A" w:rsidP="00EE522A">
      <w:pPr>
        <w:pStyle w:val="Heading5"/>
        <w:rPr>
          <w:lang w:val="en-IN"/>
        </w:rPr>
      </w:pPr>
      <w:r w:rsidRPr="00034BC2">
        <w:rPr>
          <w:lang w:val="en-IN"/>
        </w:rPr>
        <w:lastRenderedPageBreak/>
        <w:t xml:space="preserve">Feedback </w:t>
      </w:r>
      <w:r>
        <w:rPr>
          <w:lang w:val="en-IN"/>
        </w:rPr>
        <w:t>5</w:t>
      </w:r>
      <w:r w:rsidRPr="00034BC2">
        <w:rPr>
          <w:lang w:val="en-IN"/>
        </w:rPr>
        <w:t>: Sternest feedback for missed pill for &gt; 4</w:t>
      </w:r>
      <w:r w:rsidRPr="00034BC2">
        <w:rPr>
          <w:vertAlign w:val="superscript"/>
          <w:lang w:val="en-IN"/>
        </w:rPr>
        <w:t>th</w:t>
      </w:r>
      <w:r w:rsidRPr="00034BC2">
        <w:rPr>
          <w:lang w:val="en-IN"/>
        </w:rPr>
        <w:t xml:space="preserve"> time and adherence less than 70%</w:t>
      </w:r>
    </w:p>
    <w:tbl>
      <w:tblPr>
        <w:tblStyle w:val="TableGrid"/>
        <w:tblW w:w="5000" w:type="pct"/>
        <w:tblLayout w:type="fixed"/>
        <w:tblLook w:val="04A0"/>
      </w:tblPr>
      <w:tblGrid>
        <w:gridCol w:w="650"/>
        <w:gridCol w:w="2492"/>
        <w:gridCol w:w="2495"/>
        <w:gridCol w:w="2492"/>
        <w:gridCol w:w="2495"/>
        <w:gridCol w:w="2492"/>
        <w:gridCol w:w="2494"/>
      </w:tblGrid>
      <w:tr w:rsidR="00EE522A" w:rsidRPr="00034BC2" w:rsidTr="00EE522A">
        <w:trPr>
          <w:cantSplit/>
          <w:tblHeader/>
        </w:trPr>
        <w:tc>
          <w:tcPr>
            <w:tcW w:w="208" w:type="pct"/>
            <w:shd w:val="clear" w:color="auto" w:fill="BFBFBF" w:themeFill="background1" w:themeFillShade="BF"/>
          </w:tcPr>
          <w:p w:rsidR="00EE522A" w:rsidRPr="00034BC2" w:rsidRDefault="00D81D5F" w:rsidP="00EE522A">
            <w:pPr>
              <w:keepNext/>
              <w:rPr>
                <w:lang w:val="en-IN"/>
              </w:rPr>
            </w:pPr>
            <w:r>
              <w:rPr>
                <w:lang w:val="en-IN"/>
              </w:rPr>
              <w:t>Block</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File</w:t>
            </w:r>
          </w:p>
        </w:tc>
        <w:tc>
          <w:tcPr>
            <w:tcW w:w="799" w:type="pct"/>
            <w:shd w:val="clear" w:color="auto" w:fill="BFBFBF" w:themeFill="background1" w:themeFillShade="BF"/>
          </w:tcPr>
          <w:p w:rsidR="00EE522A" w:rsidRPr="00034BC2" w:rsidRDefault="00EE522A"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On user input jump to block</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Marathi</w:t>
            </w:r>
          </w:p>
        </w:tc>
        <w:tc>
          <w:tcPr>
            <w:tcW w:w="798" w:type="pct"/>
            <w:shd w:val="clear" w:color="auto" w:fill="BFBFBF" w:themeFill="background1" w:themeFillShade="BF"/>
          </w:tcPr>
          <w:p w:rsidR="00EE522A" w:rsidRPr="00034BC2" w:rsidRDefault="00EE522A" w:rsidP="00EE522A">
            <w:pPr>
              <w:keepNext/>
              <w:rPr>
                <w:lang w:val="en-IN"/>
              </w:rPr>
            </w:pPr>
            <w:r w:rsidRPr="00034BC2">
              <w:rPr>
                <w:lang w:val="en-IN"/>
              </w:rPr>
              <w:t>Hindi</w:t>
            </w:r>
          </w:p>
        </w:tc>
        <w:tc>
          <w:tcPr>
            <w:tcW w:w="799" w:type="pct"/>
            <w:shd w:val="clear" w:color="auto" w:fill="BFBFBF" w:themeFill="background1" w:themeFillShade="BF"/>
          </w:tcPr>
          <w:p w:rsidR="00EE522A" w:rsidRPr="00034BC2" w:rsidRDefault="00EE522A" w:rsidP="00EE522A">
            <w:pPr>
              <w:keepNext/>
              <w:rPr>
                <w:lang w:val="en-IN"/>
              </w:rPr>
            </w:pPr>
            <w:r w:rsidRPr="00034BC2">
              <w:rPr>
                <w:lang w:val="en-IN"/>
              </w:rPr>
              <w:t>Third language</w:t>
            </w:r>
          </w:p>
        </w:tc>
      </w:tr>
      <w:tr w:rsidR="00EE522A" w:rsidRPr="00034BC2" w:rsidTr="00EE522A">
        <w:trPr>
          <w:cantSplit/>
          <w:tblHeader/>
        </w:trPr>
        <w:tc>
          <w:tcPr>
            <w:tcW w:w="208" w:type="pct"/>
          </w:tcPr>
          <w:p w:rsidR="00EE522A" w:rsidRPr="00034BC2" w:rsidRDefault="00EE522A" w:rsidP="00EE522A">
            <w:pPr>
              <w:rPr>
                <w:cs/>
                <w:lang w:val="en-IN"/>
              </w:rPr>
            </w:pPr>
            <w:r w:rsidRPr="00034BC2">
              <w:rPr>
                <w:lang w:val="en-IN"/>
              </w:rPr>
              <w:t>F0</w:t>
            </w:r>
            <w:r>
              <w:rPr>
                <w:lang w:val="en-IN"/>
              </w:rPr>
              <w:t>5</w:t>
            </w:r>
          </w:p>
        </w:tc>
        <w:tc>
          <w:tcPr>
            <w:tcW w:w="798" w:type="pct"/>
          </w:tcPr>
          <w:p w:rsidR="00EE522A" w:rsidRPr="00034BC2" w:rsidRDefault="00C521C5" w:rsidP="00EE522A">
            <w:pPr>
              <w:rPr>
                <w:lang w:val="en-IN"/>
              </w:rPr>
            </w:pPr>
            <w:r>
              <w:rPr>
                <w:lang w:val="en-IN"/>
              </w:rPr>
              <w:t>F05</w:t>
            </w:r>
            <w:r w:rsidR="00EE522A" w:rsidRPr="00034BC2">
              <w:rPr>
                <w:lang w:val="en-IN"/>
              </w:rPr>
              <w:t>_01_doctorMissedPillFeedback</w:t>
            </w:r>
          </w:p>
        </w:tc>
        <w:tc>
          <w:tcPr>
            <w:tcW w:w="799" w:type="pct"/>
          </w:tcPr>
          <w:p w:rsidR="00EE522A" w:rsidRPr="00034BC2" w:rsidRDefault="00EE522A" w:rsidP="00601728">
            <w:pPr>
              <w:rPr>
                <w:lang w:val="en-IN"/>
              </w:rPr>
            </w:pPr>
            <w:r w:rsidRPr="00034BC2">
              <w:rPr>
                <w:lang w:val="en-IN"/>
              </w:rPr>
              <w:t xml:space="preserve">Your adherence has been very poor. Missing </w:t>
            </w:r>
            <w:r w:rsidR="009B0752">
              <w:rPr>
                <w:lang w:val="en-IN"/>
              </w:rPr>
              <w:t xml:space="preserve">a </w:t>
            </w:r>
            <w:r w:rsidR="00555673">
              <w:rPr>
                <w:lang w:val="en-IN"/>
              </w:rPr>
              <w:t>dose</w:t>
            </w:r>
            <w:r w:rsidRPr="00034BC2">
              <w:rPr>
                <w:lang w:val="en-IN"/>
              </w:rPr>
              <w:t xml:space="preserve"> gives the virus an opportunity to develop resistance. If you have any difficulties in taking your</w:t>
            </w:r>
            <w:r w:rsidR="00A00D23">
              <w:rPr>
                <w:lang w:val="en-IN"/>
              </w:rPr>
              <w:t xml:space="preserve"> </w:t>
            </w:r>
            <w:r w:rsidR="00601728">
              <w:rPr>
                <w:lang w:val="en-IN"/>
              </w:rPr>
              <w:t>pills</w:t>
            </w:r>
            <w:r w:rsidRPr="00034BC2">
              <w:rPr>
                <w:lang w:val="en-IN"/>
              </w:rPr>
              <w:t xml:space="preserve">, you must let me know in the clinic and I will try to help you. In future, try to take </w:t>
            </w:r>
            <w:r w:rsidR="00660E84">
              <w:rPr>
                <w:lang w:val="en-IN"/>
              </w:rPr>
              <w:t xml:space="preserve">every single </w:t>
            </w:r>
            <w:r w:rsidRPr="00034BC2">
              <w:rPr>
                <w:lang w:val="en-IN"/>
              </w:rPr>
              <w:t>dose on time.</w:t>
            </w:r>
          </w:p>
        </w:tc>
        <w:tc>
          <w:tcPr>
            <w:tcW w:w="798" w:type="pct"/>
          </w:tcPr>
          <w:p w:rsidR="00EE522A" w:rsidRPr="00034BC2" w:rsidRDefault="00EE522A" w:rsidP="00EE522A">
            <w:pPr>
              <w:rPr>
                <w:lang w:val="en-IN"/>
              </w:rPr>
            </w:pPr>
          </w:p>
        </w:tc>
        <w:tc>
          <w:tcPr>
            <w:tcW w:w="799" w:type="pct"/>
          </w:tcPr>
          <w:p w:rsidR="00EE522A" w:rsidRPr="00034BC2" w:rsidRDefault="00EE522A" w:rsidP="00E85E42">
            <w:pPr>
              <w:rPr>
                <w:cs/>
                <w:lang w:val="en-IN" w:bidi="mr-IN"/>
              </w:rPr>
            </w:pPr>
            <w:r w:rsidRPr="00034BC2">
              <w:rPr>
                <w:cs/>
                <w:lang w:val="en-IN" w:bidi="mr-IN"/>
              </w:rPr>
              <w:t>गोळ्या घेण्याचं तुमचं प्रमाण खूप खालाव</w:t>
            </w:r>
            <w:r w:rsidR="00A7066F">
              <w:rPr>
                <w:rFonts w:hint="cs"/>
                <w:cs/>
                <w:lang w:val="en-IN" w:bidi="mr-IN"/>
              </w:rPr>
              <w:t>ले</w:t>
            </w:r>
            <w:r w:rsidRPr="00034BC2">
              <w:rPr>
                <w:cs/>
                <w:lang w:val="en-IN" w:bidi="mr-IN"/>
              </w:rPr>
              <w:t xml:space="preserve">लं आहे. </w:t>
            </w:r>
            <w:r w:rsidR="00DC17CF" w:rsidRPr="00034BC2">
              <w:rPr>
                <w:cs/>
                <w:lang w:val="en-IN" w:bidi="mr-IN"/>
              </w:rPr>
              <w:t>चुकलेली प्रत्येक गोळी</w:t>
            </w:r>
            <w:r w:rsidR="00DC17CF">
              <w:rPr>
                <w:rFonts w:hint="cs"/>
                <w:cs/>
                <w:lang w:val="en-IN" w:bidi="mr-IN"/>
              </w:rPr>
              <w:t>,</w:t>
            </w:r>
            <w:r w:rsidR="00DC17CF" w:rsidRPr="00034BC2">
              <w:rPr>
                <w:cs/>
                <w:lang w:val="en-IN" w:bidi="mr-IN"/>
              </w:rPr>
              <w:t xml:space="preserve"> </w:t>
            </w:r>
            <w:r w:rsidR="00DC17CF">
              <w:rPr>
                <w:rFonts w:hint="cs"/>
                <w:cs/>
                <w:lang w:val="en-IN" w:bidi="mr-IN"/>
              </w:rPr>
              <w:t xml:space="preserve">म्हणजे </w:t>
            </w:r>
            <w:r w:rsidR="00DC17CF" w:rsidRPr="00034BC2">
              <w:rPr>
                <w:cs/>
                <w:lang w:val="en-IN" w:bidi="mr-IN"/>
              </w:rPr>
              <w:t xml:space="preserve">विषाणूंना </w:t>
            </w:r>
            <w:r w:rsidR="00DC17CF">
              <w:rPr>
                <w:rFonts w:hint="cs"/>
                <w:cs/>
                <w:lang w:val="en-IN" w:bidi="mr-IN"/>
              </w:rPr>
              <w:t xml:space="preserve">[थांबा] </w:t>
            </w:r>
            <w:r w:rsidR="00DC17CF" w:rsidRPr="00034BC2">
              <w:rPr>
                <w:cs/>
                <w:lang w:val="en-IN" w:bidi="mr-IN"/>
              </w:rPr>
              <w:t>औष</w:t>
            </w:r>
            <w:r w:rsidR="00DC17CF">
              <w:rPr>
                <w:cs/>
                <w:lang w:val="en-IN" w:bidi="mr-IN"/>
              </w:rPr>
              <w:t>धांना न जुमानायची आणखी एक संधी.</w:t>
            </w:r>
            <w:r w:rsidR="00DC17CF">
              <w:rPr>
                <w:rFonts w:hint="cs"/>
                <w:cs/>
                <w:lang w:val="en-IN" w:bidi="mr-IN"/>
              </w:rPr>
              <w:t xml:space="preserve"> </w:t>
            </w:r>
            <w:r w:rsidR="00601728">
              <w:rPr>
                <w:rFonts w:hint="cs"/>
                <w:cs/>
                <w:lang w:val="en-IN" w:bidi="mr-IN"/>
              </w:rPr>
              <w:t xml:space="preserve">तुमच्या </w:t>
            </w:r>
            <w:r w:rsidRPr="00034BC2">
              <w:rPr>
                <w:cs/>
                <w:lang w:val="en-IN" w:bidi="mr-IN"/>
              </w:rPr>
              <w:t xml:space="preserve">गोळ्या घेण्यात तुम्हाला काही अडचणी असतील, तर त्या तुम्ही </w:t>
            </w:r>
            <w:r>
              <w:rPr>
                <w:rFonts w:hint="cs"/>
                <w:cs/>
                <w:lang w:val="en-IN" w:bidi="mr-IN"/>
              </w:rPr>
              <w:t xml:space="preserve">दवाखान्यात </w:t>
            </w:r>
            <w:r w:rsidRPr="00034BC2">
              <w:rPr>
                <w:cs/>
                <w:lang w:val="en-IN" w:bidi="mr-IN"/>
              </w:rPr>
              <w:t xml:space="preserve">येऊन </w:t>
            </w:r>
            <w:r w:rsidR="00E308B8" w:rsidRPr="00034BC2">
              <w:rPr>
                <w:cs/>
                <w:lang w:val="en-IN" w:bidi="mr-IN"/>
              </w:rPr>
              <w:t xml:space="preserve">मला </w:t>
            </w:r>
            <w:r w:rsidRPr="00034BC2">
              <w:rPr>
                <w:cs/>
                <w:lang w:val="en-IN" w:bidi="mr-IN"/>
              </w:rPr>
              <w:t>सांगा. इथून पुढं</w:t>
            </w:r>
            <w:r w:rsidRPr="00034BC2">
              <w:rPr>
                <w:lang w:val="en-IN" w:bidi="mr-IN"/>
              </w:rPr>
              <w:t>,</w:t>
            </w:r>
            <w:r w:rsidRPr="00034BC2">
              <w:rPr>
                <w:cs/>
                <w:lang w:val="en-IN"/>
              </w:rPr>
              <w:t xml:space="preserve"> </w:t>
            </w:r>
            <w:r w:rsidRPr="00034BC2">
              <w:rPr>
                <w:cs/>
                <w:lang w:val="en-IN" w:bidi="mr-IN"/>
              </w:rPr>
              <w:t>तुमचा प्रत्येक डोस वेळेवर घ्यायचा प्रयत्न करा.</w:t>
            </w:r>
          </w:p>
        </w:tc>
        <w:tc>
          <w:tcPr>
            <w:tcW w:w="798" w:type="pct"/>
          </w:tcPr>
          <w:p w:rsidR="00EE522A" w:rsidRPr="00034BC2" w:rsidRDefault="00EE522A" w:rsidP="00EE522A">
            <w:pPr>
              <w:rPr>
                <w:cs/>
                <w:lang w:val="en-IN" w:bidi="mr-IN"/>
              </w:rPr>
            </w:pPr>
          </w:p>
        </w:tc>
        <w:tc>
          <w:tcPr>
            <w:tcW w:w="799" w:type="pct"/>
          </w:tcPr>
          <w:p w:rsidR="00EE522A" w:rsidRPr="00034BC2" w:rsidRDefault="00EE522A" w:rsidP="00EE522A">
            <w:pPr>
              <w:rPr>
                <w:lang w:val="en-IN"/>
              </w:rPr>
            </w:pPr>
          </w:p>
        </w:tc>
      </w:tr>
    </w:tbl>
    <w:p w:rsidR="00EE522A" w:rsidRPr="00034BC2" w:rsidRDefault="00EE522A" w:rsidP="00EE522A">
      <w:pPr>
        <w:rPr>
          <w:lang w:val="en-IN"/>
        </w:rPr>
      </w:pPr>
      <w:r w:rsidRPr="00034BC2">
        <w:rPr>
          <w:lang w:val="en-IN"/>
        </w:rPr>
        <w:br w:type="page"/>
      </w:r>
    </w:p>
    <w:p w:rsidR="00801EE0" w:rsidRPr="00034BC2" w:rsidRDefault="00801EE0" w:rsidP="00D05789">
      <w:pPr>
        <w:pStyle w:val="Heading3"/>
        <w:rPr>
          <w:lang w:val="en-IN"/>
        </w:rPr>
      </w:pPr>
      <w:bookmarkStart w:id="119" w:name="_Toc267913034"/>
      <w:bookmarkStart w:id="120" w:name="_Toc267913556"/>
      <w:bookmarkStart w:id="121" w:name="_Ref271619152"/>
      <w:bookmarkStart w:id="122" w:name="_Toc301455950"/>
      <w:r w:rsidRPr="00034BC2">
        <w:rPr>
          <w:lang w:val="en-IN"/>
        </w:rPr>
        <w:lastRenderedPageBreak/>
        <w:t>UseCase: TAMA_IVR_00</w:t>
      </w:r>
      <w:r w:rsidR="002B73D5" w:rsidRPr="00034BC2">
        <w:rPr>
          <w:lang w:val="en-IN"/>
        </w:rPr>
        <w:t>5</w:t>
      </w:r>
      <w:r w:rsidRPr="00034BC2">
        <w:rPr>
          <w:lang w:val="en-IN"/>
        </w:rPr>
        <w:t>_remCall</w:t>
      </w:r>
      <w:r w:rsidR="00C251C4" w:rsidRPr="00034BC2">
        <w:rPr>
          <w:lang w:val="en-IN"/>
        </w:rPr>
        <w:t>WindowOver</w:t>
      </w:r>
      <w:bookmarkEnd w:id="119"/>
      <w:bookmarkEnd w:id="120"/>
      <w:bookmarkEnd w:id="121"/>
      <w:bookmarkEnd w:id="1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2798"/>
      </w:tblGrid>
      <w:tr w:rsidR="00801EE0" w:rsidRPr="00034BC2" w:rsidTr="00DE3F14">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801EE0" w:rsidRPr="00034BC2" w:rsidRDefault="00801EE0" w:rsidP="009141BB">
            <w:pPr>
              <w:rPr>
                <w:lang w:val="en-IN"/>
              </w:rPr>
            </w:pPr>
            <w:r w:rsidRPr="00034BC2">
              <w:rPr>
                <w:lang w:val="en-IN"/>
              </w:rPr>
              <w:t>General Information</w:t>
            </w:r>
          </w:p>
        </w:tc>
      </w:tr>
      <w:tr w:rsidR="00801EE0" w:rsidRPr="00034BC2" w:rsidTr="00423E1C">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801EE0" w:rsidRPr="00034BC2" w:rsidRDefault="00801EE0" w:rsidP="009141BB">
            <w:pPr>
              <w:rPr>
                <w:lang w:val="en-IN"/>
              </w:rPr>
            </w:pPr>
            <w:r w:rsidRPr="00034BC2">
              <w:rPr>
                <w:lang w:val="en-IN"/>
              </w:rPr>
              <w:t>Use Case Name / ID</w:t>
            </w:r>
          </w:p>
        </w:tc>
        <w:tc>
          <w:tcPr>
            <w:tcW w:w="12798" w:type="dxa"/>
            <w:tcBorders>
              <w:top w:val="single" w:sz="4" w:space="0" w:color="auto"/>
              <w:left w:val="single" w:sz="4" w:space="0" w:color="auto"/>
              <w:bottom w:val="single" w:sz="4" w:space="0" w:color="auto"/>
              <w:right w:val="single" w:sz="4" w:space="0" w:color="auto"/>
            </w:tcBorders>
          </w:tcPr>
          <w:p w:rsidR="00801EE0" w:rsidRPr="00034BC2" w:rsidRDefault="003665B5" w:rsidP="009141BB">
            <w:pPr>
              <w:rPr>
                <w:rFonts w:cs="Arial"/>
                <w:szCs w:val="24"/>
                <w:lang w:val="en-IN"/>
              </w:rPr>
            </w:pPr>
            <w:r w:rsidRPr="00034BC2">
              <w:rPr>
                <w:rFonts w:cs="Arial"/>
                <w:szCs w:val="24"/>
                <w:lang w:val="en-IN"/>
              </w:rPr>
              <w:t>TAMA_IVR_00</w:t>
            </w:r>
            <w:r w:rsidR="002B73D5" w:rsidRPr="00034BC2">
              <w:rPr>
                <w:rFonts w:cs="Arial"/>
                <w:szCs w:val="24"/>
                <w:lang w:val="en-IN"/>
              </w:rPr>
              <w:t>5</w:t>
            </w:r>
            <w:r w:rsidR="00801EE0" w:rsidRPr="00034BC2">
              <w:rPr>
                <w:rFonts w:cs="Arial"/>
                <w:szCs w:val="24"/>
                <w:lang w:val="en-IN"/>
              </w:rPr>
              <w:t>_</w:t>
            </w:r>
            <w:r w:rsidR="00937FA5" w:rsidRPr="00034BC2">
              <w:rPr>
                <w:rFonts w:cs="Arial"/>
                <w:szCs w:val="24"/>
                <w:lang w:val="en-IN"/>
              </w:rPr>
              <w:t>remCall</w:t>
            </w:r>
            <w:r w:rsidR="00C251C4" w:rsidRPr="00034BC2">
              <w:rPr>
                <w:rFonts w:cs="Arial"/>
                <w:szCs w:val="24"/>
                <w:lang w:val="en-IN"/>
              </w:rPr>
              <w:t>WindowOver</w:t>
            </w:r>
          </w:p>
          <w:p w:rsidR="00C251C4" w:rsidRPr="00034BC2" w:rsidRDefault="00C251C4" w:rsidP="009141BB">
            <w:pPr>
              <w:rPr>
                <w:rFonts w:cs="Arial"/>
                <w:szCs w:val="24"/>
                <w:lang w:val="en-IN"/>
              </w:rPr>
            </w:pPr>
            <w:r w:rsidRPr="00034BC2">
              <w:rPr>
                <w:rFonts w:cs="Arial"/>
                <w:szCs w:val="24"/>
                <w:lang w:val="en-IN"/>
              </w:rPr>
              <w:t>Time up</w:t>
            </w:r>
          </w:p>
        </w:tc>
      </w:tr>
      <w:tr w:rsidR="00801EE0" w:rsidRPr="00034BC2" w:rsidTr="00423E1C">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801EE0" w:rsidRPr="00034BC2" w:rsidRDefault="00801EE0" w:rsidP="009141BB">
            <w:pPr>
              <w:rPr>
                <w:lang w:val="en-IN"/>
              </w:rPr>
            </w:pPr>
            <w:r w:rsidRPr="00034BC2">
              <w:rPr>
                <w:lang w:val="en-IN"/>
              </w:rPr>
              <w:t>Short description</w:t>
            </w:r>
          </w:p>
        </w:tc>
        <w:tc>
          <w:tcPr>
            <w:tcW w:w="12798" w:type="dxa"/>
            <w:tcBorders>
              <w:top w:val="single" w:sz="4" w:space="0" w:color="auto"/>
              <w:left w:val="single" w:sz="4" w:space="0" w:color="auto"/>
              <w:bottom w:val="single" w:sz="4" w:space="0" w:color="auto"/>
              <w:right w:val="single" w:sz="4" w:space="0" w:color="auto"/>
            </w:tcBorders>
          </w:tcPr>
          <w:p w:rsidR="00441DD9" w:rsidRPr="00034BC2" w:rsidRDefault="00801EE0" w:rsidP="009141BB">
            <w:pPr>
              <w:rPr>
                <w:rFonts w:cs="Arial"/>
                <w:szCs w:val="24"/>
                <w:lang w:val="en-IN"/>
              </w:rPr>
            </w:pPr>
            <w:r w:rsidRPr="00034BC2">
              <w:rPr>
                <w:rFonts w:cs="Arial"/>
                <w:szCs w:val="24"/>
                <w:lang w:val="en-IN"/>
              </w:rPr>
              <w:t xml:space="preserve">This is </w:t>
            </w:r>
            <w:r w:rsidR="008E16CB">
              <w:rPr>
                <w:rFonts w:cs="Arial"/>
                <w:szCs w:val="24"/>
                <w:lang w:val="en-IN"/>
              </w:rPr>
              <w:t>the last</w:t>
            </w:r>
            <w:r w:rsidR="008E16CB" w:rsidRPr="00034BC2">
              <w:rPr>
                <w:rFonts w:cs="Arial"/>
                <w:szCs w:val="24"/>
                <w:lang w:val="en-IN"/>
              </w:rPr>
              <w:t xml:space="preserve"> </w:t>
            </w:r>
            <w:r w:rsidRPr="00034BC2">
              <w:rPr>
                <w:rFonts w:cs="Arial"/>
                <w:szCs w:val="24"/>
                <w:lang w:val="en-IN"/>
              </w:rPr>
              <w:t xml:space="preserve">follow up call that TAMA makes to patient. In the previous call attempts, patient had indicated that he would like to be able to respond later. This is the </w:t>
            </w:r>
            <w:r w:rsidR="00B31350" w:rsidRPr="00034BC2">
              <w:rPr>
                <w:rFonts w:cs="Arial"/>
                <w:szCs w:val="24"/>
                <w:lang w:val="en-IN"/>
              </w:rPr>
              <w:t>last</w:t>
            </w:r>
            <w:r w:rsidRPr="00034BC2">
              <w:rPr>
                <w:rFonts w:cs="Arial"/>
                <w:szCs w:val="24"/>
                <w:lang w:val="en-IN"/>
              </w:rPr>
              <w:t xml:space="preserve"> call that TAMA </w:t>
            </w:r>
            <w:r w:rsidR="00B31350" w:rsidRPr="00034BC2">
              <w:rPr>
                <w:rFonts w:cs="Arial"/>
                <w:szCs w:val="24"/>
                <w:lang w:val="en-IN"/>
              </w:rPr>
              <w:t>will make</w:t>
            </w:r>
            <w:r w:rsidRPr="00034BC2">
              <w:rPr>
                <w:rFonts w:cs="Arial"/>
                <w:szCs w:val="24"/>
                <w:lang w:val="en-IN"/>
              </w:rPr>
              <w:t xml:space="preserve"> to the patient</w:t>
            </w:r>
            <w:r w:rsidR="00B31350" w:rsidRPr="00034BC2">
              <w:rPr>
                <w:rFonts w:cs="Arial"/>
                <w:szCs w:val="24"/>
                <w:lang w:val="en-IN"/>
              </w:rPr>
              <w:t xml:space="preserve"> within the permitted time window i.e. </w:t>
            </w:r>
            <w:r w:rsidR="008E16CB">
              <w:rPr>
                <w:rFonts w:cs="Arial"/>
                <w:szCs w:val="24"/>
                <w:lang w:val="en-IN"/>
              </w:rPr>
              <w:t>pill Time</w:t>
            </w:r>
            <w:r w:rsidR="00B31350" w:rsidRPr="00034BC2">
              <w:rPr>
                <w:rFonts w:cs="Arial"/>
                <w:szCs w:val="24"/>
                <w:lang w:val="en-IN"/>
              </w:rPr>
              <w:t xml:space="preserve"> +</w:t>
            </w:r>
            <w:r w:rsidR="00CE6EFC" w:rsidRPr="00034BC2">
              <w:rPr>
                <w:rFonts w:cs="Arial"/>
                <w:szCs w:val="24"/>
                <w:lang w:val="en-IN"/>
              </w:rPr>
              <w:t xml:space="preserve"> </w:t>
            </w:r>
            <w:r w:rsidR="00267A98">
              <w:rPr>
                <w:rFonts w:cs="Arial"/>
                <w:szCs w:val="24"/>
                <w:lang w:val="en-IN"/>
              </w:rPr>
              <w:t>pill window</w:t>
            </w:r>
            <w:r w:rsidR="00267A98" w:rsidRPr="00034BC2">
              <w:rPr>
                <w:rFonts w:cs="Arial"/>
                <w:szCs w:val="24"/>
                <w:lang w:val="en-IN"/>
              </w:rPr>
              <w:t xml:space="preserve"> </w:t>
            </w:r>
            <w:r w:rsidR="00CE6EFC" w:rsidRPr="00034BC2">
              <w:rPr>
                <w:rFonts w:cs="Arial"/>
                <w:szCs w:val="24"/>
                <w:lang w:val="en-IN"/>
              </w:rPr>
              <w:t>of prescribed ART regimen</w:t>
            </w:r>
            <w:r w:rsidRPr="00034BC2">
              <w:rPr>
                <w:rFonts w:cs="Arial"/>
                <w:szCs w:val="24"/>
                <w:lang w:val="en-IN"/>
              </w:rPr>
              <w:t xml:space="preserve">. Patient still wants more time to be able to take medicine and respond positive adherence to regimen. </w:t>
            </w:r>
            <w:r w:rsidR="00E1382B">
              <w:rPr>
                <w:rFonts w:cs="Arial"/>
                <w:szCs w:val="24"/>
                <w:lang w:val="en-IN"/>
              </w:rPr>
              <w:t>But TAMA will not call after end of pillWindow after pillTime.</w:t>
            </w:r>
            <w:r w:rsidR="00B31350" w:rsidRPr="00034BC2">
              <w:rPr>
                <w:rFonts w:cs="Arial"/>
                <w:szCs w:val="24"/>
                <w:lang w:val="en-IN"/>
              </w:rPr>
              <w:t xml:space="preserve"> </w:t>
            </w:r>
          </w:p>
          <w:p w:rsidR="00801EE0" w:rsidRPr="00034BC2" w:rsidRDefault="00801EE0" w:rsidP="00DE3F14">
            <w:pPr>
              <w:rPr>
                <w:rFonts w:cs="Arial"/>
                <w:szCs w:val="24"/>
                <w:lang w:val="en-IN"/>
              </w:rPr>
            </w:pPr>
            <w:r w:rsidRPr="00034BC2">
              <w:rPr>
                <w:rFonts w:cs="Arial"/>
                <w:szCs w:val="24"/>
                <w:lang w:val="en-IN"/>
              </w:rPr>
              <w:t xml:space="preserve">TAMA will call again </w:t>
            </w:r>
            <w:r w:rsidR="00C251C4" w:rsidRPr="00034BC2">
              <w:rPr>
                <w:rFonts w:cs="Arial"/>
                <w:szCs w:val="24"/>
                <w:lang w:val="en-IN"/>
              </w:rPr>
              <w:t xml:space="preserve">only </w:t>
            </w:r>
            <w:r w:rsidRPr="00034BC2">
              <w:rPr>
                <w:rFonts w:cs="Arial"/>
                <w:szCs w:val="24"/>
                <w:lang w:val="en-IN"/>
              </w:rPr>
              <w:t>at the next scheduled reminder time as normal.</w:t>
            </w:r>
          </w:p>
        </w:tc>
      </w:tr>
    </w:tbl>
    <w:p w:rsidR="00B3237A" w:rsidRPr="00034BC2" w:rsidRDefault="00074969" w:rsidP="00EC6BDF">
      <w:pPr>
        <w:pStyle w:val="Heading4"/>
        <w:rPr>
          <w:lang w:val="en-IN"/>
        </w:rPr>
      </w:pPr>
      <w:r w:rsidRPr="00034BC2">
        <w:rPr>
          <w:lang w:val="en-IN"/>
        </w:rPr>
        <w:t>Script</w:t>
      </w:r>
    </w:p>
    <w:tbl>
      <w:tblPr>
        <w:tblStyle w:val="TableGrid"/>
        <w:tblW w:w="5000" w:type="pct"/>
        <w:tblLayout w:type="fixed"/>
        <w:tblLook w:val="04A0"/>
      </w:tblPr>
      <w:tblGrid>
        <w:gridCol w:w="653"/>
        <w:gridCol w:w="2495"/>
        <w:gridCol w:w="2495"/>
        <w:gridCol w:w="2494"/>
        <w:gridCol w:w="2494"/>
        <w:gridCol w:w="2491"/>
        <w:gridCol w:w="2488"/>
      </w:tblGrid>
      <w:tr w:rsidR="007D7538" w:rsidRPr="00034BC2" w:rsidTr="007C66BD">
        <w:trPr>
          <w:cantSplit/>
          <w:tblHeader/>
        </w:trPr>
        <w:tc>
          <w:tcPr>
            <w:tcW w:w="209" w:type="pct"/>
            <w:shd w:val="clear" w:color="auto" w:fill="BFBFBF" w:themeFill="background1" w:themeFillShade="BF"/>
          </w:tcPr>
          <w:p w:rsidR="007D7538" w:rsidRPr="00034BC2" w:rsidRDefault="00D81D5F" w:rsidP="009E30C5">
            <w:pPr>
              <w:keepNext/>
              <w:rPr>
                <w:lang w:val="en-IN"/>
              </w:rPr>
            </w:pPr>
            <w:r>
              <w:rPr>
                <w:lang w:val="en-IN"/>
              </w:rPr>
              <w:t>Block</w:t>
            </w:r>
          </w:p>
        </w:tc>
        <w:tc>
          <w:tcPr>
            <w:tcW w:w="799" w:type="pct"/>
            <w:shd w:val="clear" w:color="auto" w:fill="BFBFBF" w:themeFill="background1" w:themeFillShade="BF"/>
          </w:tcPr>
          <w:p w:rsidR="007D7538" w:rsidRPr="00034BC2" w:rsidRDefault="007D7538" w:rsidP="009E30C5">
            <w:pPr>
              <w:keepNext/>
              <w:rPr>
                <w:lang w:val="en-IN"/>
              </w:rPr>
            </w:pPr>
            <w:r w:rsidRPr="00034BC2">
              <w:rPr>
                <w:lang w:val="en-IN"/>
              </w:rPr>
              <w:t>File</w:t>
            </w:r>
          </w:p>
        </w:tc>
        <w:tc>
          <w:tcPr>
            <w:tcW w:w="799" w:type="pct"/>
            <w:shd w:val="clear" w:color="auto" w:fill="BFBFBF" w:themeFill="background1" w:themeFillShade="BF"/>
          </w:tcPr>
          <w:p w:rsidR="007D7538" w:rsidRPr="00034BC2" w:rsidRDefault="007D7538" w:rsidP="009E30C5">
            <w:pPr>
              <w:keepNext/>
              <w:rPr>
                <w:color w:val="7F7F7F" w:themeColor="text1" w:themeTint="80"/>
                <w:lang w:val="en-IN"/>
              </w:rPr>
            </w:pPr>
            <w:r w:rsidRPr="00034BC2">
              <w:rPr>
                <w:lang w:val="en-IN"/>
              </w:rPr>
              <w:t>Script</w:t>
            </w:r>
          </w:p>
        </w:tc>
        <w:tc>
          <w:tcPr>
            <w:tcW w:w="799" w:type="pct"/>
            <w:shd w:val="clear" w:color="auto" w:fill="BFBFBF" w:themeFill="background1" w:themeFillShade="BF"/>
          </w:tcPr>
          <w:p w:rsidR="007D7538" w:rsidRPr="00034BC2" w:rsidRDefault="007D7538" w:rsidP="009E30C5">
            <w:pPr>
              <w:keepNext/>
              <w:rPr>
                <w:lang w:val="en-IN"/>
              </w:rPr>
            </w:pPr>
            <w:r w:rsidRPr="00034BC2">
              <w:rPr>
                <w:lang w:val="en-IN"/>
              </w:rPr>
              <w:t>On user input jump to block</w:t>
            </w:r>
          </w:p>
        </w:tc>
        <w:tc>
          <w:tcPr>
            <w:tcW w:w="799" w:type="pct"/>
            <w:shd w:val="clear" w:color="auto" w:fill="BFBFBF" w:themeFill="background1" w:themeFillShade="BF"/>
          </w:tcPr>
          <w:p w:rsidR="007D7538" w:rsidRPr="00034BC2" w:rsidRDefault="007D7538" w:rsidP="009E30C5">
            <w:pPr>
              <w:keepNext/>
              <w:rPr>
                <w:lang w:val="en-IN"/>
              </w:rPr>
            </w:pPr>
            <w:r w:rsidRPr="00034BC2">
              <w:rPr>
                <w:lang w:val="en-IN"/>
              </w:rPr>
              <w:t>Marathi</w:t>
            </w:r>
          </w:p>
        </w:tc>
        <w:tc>
          <w:tcPr>
            <w:tcW w:w="798" w:type="pct"/>
            <w:shd w:val="clear" w:color="auto" w:fill="BFBFBF" w:themeFill="background1" w:themeFillShade="BF"/>
          </w:tcPr>
          <w:p w:rsidR="007D7538" w:rsidRPr="00034BC2" w:rsidRDefault="007D7538" w:rsidP="009E30C5">
            <w:pPr>
              <w:keepNext/>
              <w:rPr>
                <w:lang w:val="en-IN"/>
              </w:rPr>
            </w:pPr>
            <w:r w:rsidRPr="00034BC2">
              <w:rPr>
                <w:lang w:val="en-IN"/>
              </w:rPr>
              <w:t>Hindi</w:t>
            </w:r>
          </w:p>
        </w:tc>
        <w:tc>
          <w:tcPr>
            <w:tcW w:w="797" w:type="pct"/>
            <w:shd w:val="clear" w:color="auto" w:fill="BFBFBF" w:themeFill="background1" w:themeFillShade="BF"/>
          </w:tcPr>
          <w:p w:rsidR="007D7538" w:rsidRPr="00034BC2" w:rsidRDefault="007D7538" w:rsidP="009E30C5">
            <w:pPr>
              <w:keepNext/>
              <w:rPr>
                <w:lang w:val="en-IN"/>
              </w:rPr>
            </w:pPr>
            <w:r w:rsidRPr="00034BC2">
              <w:rPr>
                <w:lang w:val="en-IN"/>
              </w:rPr>
              <w:t>Third language</w:t>
            </w:r>
          </w:p>
        </w:tc>
      </w:tr>
      <w:tr w:rsidR="007D7538" w:rsidRPr="00034BC2" w:rsidTr="007C66BD">
        <w:trPr>
          <w:cantSplit/>
          <w:tblHeader/>
        </w:trPr>
        <w:tc>
          <w:tcPr>
            <w:tcW w:w="209" w:type="pct"/>
          </w:tcPr>
          <w:p w:rsidR="007D7538" w:rsidRPr="00034BC2" w:rsidRDefault="007D7538" w:rsidP="0026135D">
            <w:pPr>
              <w:rPr>
                <w:lang w:val="en-IN"/>
              </w:rPr>
            </w:pPr>
            <w:r w:rsidRPr="00034BC2">
              <w:rPr>
                <w:lang w:val="en-IN"/>
              </w:rPr>
              <w:t>1</w:t>
            </w:r>
          </w:p>
        </w:tc>
        <w:tc>
          <w:tcPr>
            <w:tcW w:w="799" w:type="pct"/>
          </w:tcPr>
          <w:p w:rsidR="007D7538" w:rsidRPr="00034BC2" w:rsidRDefault="007D7538" w:rsidP="0026135D">
            <w:pPr>
              <w:rPr>
                <w:i/>
                <w:iCs/>
                <w:lang w:val="en-IN"/>
              </w:rPr>
            </w:pPr>
            <w:r w:rsidRPr="00034BC2">
              <w:rPr>
                <w:i/>
                <w:iCs/>
                <w:lang w:val="en-IN"/>
              </w:rPr>
              <w:t>Same as use case 001 block 01</w:t>
            </w:r>
          </w:p>
        </w:tc>
        <w:tc>
          <w:tcPr>
            <w:tcW w:w="799" w:type="pct"/>
          </w:tcPr>
          <w:p w:rsidR="007D7538" w:rsidRPr="00034BC2" w:rsidRDefault="007D7538" w:rsidP="0026135D">
            <w:pPr>
              <w:rPr>
                <w:lang w:val="en-IN"/>
              </w:rPr>
            </w:pPr>
          </w:p>
        </w:tc>
        <w:tc>
          <w:tcPr>
            <w:tcW w:w="799" w:type="pct"/>
          </w:tcPr>
          <w:p w:rsidR="007D7538" w:rsidRPr="00034BC2" w:rsidRDefault="007D7538" w:rsidP="0026135D">
            <w:pPr>
              <w:rPr>
                <w:lang w:val="en-IN"/>
              </w:rPr>
            </w:pPr>
          </w:p>
        </w:tc>
        <w:tc>
          <w:tcPr>
            <w:tcW w:w="799" w:type="pct"/>
          </w:tcPr>
          <w:p w:rsidR="007D7538" w:rsidRPr="00034BC2" w:rsidRDefault="007D7538" w:rsidP="0026135D">
            <w:pPr>
              <w:rPr>
                <w:lang w:val="en-IN"/>
              </w:rPr>
            </w:pPr>
          </w:p>
        </w:tc>
        <w:tc>
          <w:tcPr>
            <w:tcW w:w="798" w:type="pct"/>
          </w:tcPr>
          <w:p w:rsidR="007D7538" w:rsidRPr="00034BC2" w:rsidRDefault="007D7538" w:rsidP="0026135D">
            <w:pPr>
              <w:rPr>
                <w:lang w:val="en-IN"/>
              </w:rPr>
            </w:pPr>
          </w:p>
        </w:tc>
        <w:tc>
          <w:tcPr>
            <w:tcW w:w="797" w:type="pct"/>
          </w:tcPr>
          <w:p w:rsidR="007D7538" w:rsidRPr="00034BC2" w:rsidRDefault="007D7538" w:rsidP="0026135D">
            <w:pPr>
              <w:rPr>
                <w:lang w:val="en-IN"/>
              </w:rPr>
            </w:pPr>
          </w:p>
        </w:tc>
      </w:tr>
      <w:tr w:rsidR="007D7538" w:rsidRPr="00034BC2" w:rsidTr="007C66BD">
        <w:trPr>
          <w:cantSplit/>
          <w:tblHeader/>
        </w:trPr>
        <w:tc>
          <w:tcPr>
            <w:tcW w:w="209" w:type="pct"/>
            <w:shd w:val="clear" w:color="auto" w:fill="BFBFBF" w:themeFill="background1" w:themeFillShade="BF"/>
          </w:tcPr>
          <w:p w:rsidR="007D7538" w:rsidRPr="00034BC2" w:rsidRDefault="007D7538" w:rsidP="0026135D">
            <w:pPr>
              <w:rPr>
                <w:cs/>
                <w:lang w:val="en-IN"/>
              </w:rPr>
            </w:pPr>
            <w:r w:rsidRPr="00034BC2">
              <w:rPr>
                <w:lang w:val="en-IN"/>
              </w:rPr>
              <w:t xml:space="preserve"> </w:t>
            </w:r>
          </w:p>
        </w:tc>
        <w:tc>
          <w:tcPr>
            <w:tcW w:w="799" w:type="pct"/>
            <w:shd w:val="clear" w:color="auto" w:fill="BFBFBF" w:themeFill="background1" w:themeFillShade="BF"/>
          </w:tcPr>
          <w:p w:rsidR="007D7538" w:rsidRPr="00034BC2" w:rsidRDefault="007D7538" w:rsidP="0026135D">
            <w:pPr>
              <w:rPr>
                <w:i/>
                <w:iCs/>
                <w:lang w:val="en-IN"/>
              </w:rPr>
            </w:pPr>
          </w:p>
        </w:tc>
        <w:tc>
          <w:tcPr>
            <w:tcW w:w="799" w:type="pct"/>
            <w:shd w:val="clear" w:color="auto" w:fill="BFBFBF" w:themeFill="background1" w:themeFillShade="BF"/>
          </w:tcPr>
          <w:p w:rsidR="007D7538" w:rsidRPr="00034BC2" w:rsidRDefault="007D7538" w:rsidP="0026135D">
            <w:pPr>
              <w:rPr>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8" w:type="pct"/>
            <w:shd w:val="clear" w:color="auto" w:fill="BFBFBF" w:themeFill="background1" w:themeFillShade="BF"/>
          </w:tcPr>
          <w:p w:rsidR="007D7538" w:rsidRPr="00034BC2" w:rsidRDefault="007D7538" w:rsidP="0026135D">
            <w:pPr>
              <w:rPr>
                <w:cs/>
                <w:lang w:val="en-IN"/>
              </w:rPr>
            </w:pPr>
          </w:p>
        </w:tc>
        <w:tc>
          <w:tcPr>
            <w:tcW w:w="797" w:type="pct"/>
            <w:shd w:val="clear" w:color="auto" w:fill="BFBFBF" w:themeFill="background1" w:themeFillShade="BF"/>
          </w:tcPr>
          <w:p w:rsidR="007D7538" w:rsidRPr="00034BC2" w:rsidRDefault="007D7538" w:rsidP="0026135D">
            <w:pPr>
              <w:rPr>
                <w:cs/>
                <w:lang w:val="en-IN"/>
              </w:rPr>
            </w:pPr>
          </w:p>
        </w:tc>
      </w:tr>
      <w:tr w:rsidR="007D7538" w:rsidRPr="00034BC2" w:rsidTr="007C66BD">
        <w:trPr>
          <w:cantSplit/>
          <w:tblHeader/>
        </w:trPr>
        <w:tc>
          <w:tcPr>
            <w:tcW w:w="209" w:type="pct"/>
          </w:tcPr>
          <w:p w:rsidR="007D7538" w:rsidRPr="00034BC2" w:rsidRDefault="007D7538" w:rsidP="0026135D">
            <w:pPr>
              <w:rPr>
                <w:cs/>
                <w:lang w:val="en-IN"/>
              </w:rPr>
            </w:pPr>
            <w:r w:rsidRPr="00034BC2">
              <w:rPr>
                <w:lang w:val="en-IN"/>
              </w:rPr>
              <w:t xml:space="preserve">2 </w:t>
            </w:r>
          </w:p>
        </w:tc>
        <w:tc>
          <w:tcPr>
            <w:tcW w:w="799" w:type="pct"/>
          </w:tcPr>
          <w:p w:rsidR="007D7538" w:rsidRPr="00034BC2" w:rsidRDefault="007D7538" w:rsidP="0026135D">
            <w:pPr>
              <w:rPr>
                <w:i/>
                <w:iCs/>
                <w:lang w:val="en-IN"/>
              </w:rPr>
            </w:pPr>
            <w:r w:rsidRPr="00034BC2">
              <w:rPr>
                <w:i/>
                <w:iCs/>
                <w:lang w:val="en-IN"/>
              </w:rPr>
              <w:t>Same as use case 001 block 02</w:t>
            </w:r>
          </w:p>
        </w:tc>
        <w:tc>
          <w:tcPr>
            <w:tcW w:w="799" w:type="pct"/>
          </w:tcPr>
          <w:p w:rsidR="007D7538" w:rsidRPr="00034BC2" w:rsidRDefault="007D7538" w:rsidP="0026135D">
            <w:pPr>
              <w:rPr>
                <w:lang w:val="en-IN"/>
              </w:rPr>
            </w:pPr>
          </w:p>
        </w:tc>
        <w:tc>
          <w:tcPr>
            <w:tcW w:w="799" w:type="pct"/>
          </w:tcPr>
          <w:p w:rsidR="007D7538" w:rsidRPr="00034BC2" w:rsidRDefault="007D7538" w:rsidP="0026135D">
            <w:pPr>
              <w:rPr>
                <w:cs/>
                <w:lang w:val="en-IN"/>
              </w:rPr>
            </w:pPr>
          </w:p>
        </w:tc>
        <w:tc>
          <w:tcPr>
            <w:tcW w:w="799" w:type="pct"/>
          </w:tcPr>
          <w:p w:rsidR="007D7538" w:rsidRPr="00034BC2" w:rsidRDefault="007D7538" w:rsidP="0026135D">
            <w:pPr>
              <w:rPr>
                <w:cs/>
                <w:lang w:val="en-IN"/>
              </w:rPr>
            </w:pPr>
          </w:p>
        </w:tc>
        <w:tc>
          <w:tcPr>
            <w:tcW w:w="798" w:type="pct"/>
          </w:tcPr>
          <w:p w:rsidR="007D7538" w:rsidRPr="00034BC2" w:rsidRDefault="007D7538" w:rsidP="0026135D">
            <w:pPr>
              <w:rPr>
                <w:cs/>
                <w:lang w:val="en-IN"/>
              </w:rPr>
            </w:pPr>
          </w:p>
        </w:tc>
        <w:tc>
          <w:tcPr>
            <w:tcW w:w="797" w:type="pct"/>
          </w:tcPr>
          <w:p w:rsidR="007D7538" w:rsidRPr="00034BC2" w:rsidRDefault="007D7538" w:rsidP="0026135D">
            <w:pPr>
              <w:rPr>
                <w:cs/>
                <w:lang w:val="en-IN"/>
              </w:rPr>
            </w:pPr>
          </w:p>
        </w:tc>
      </w:tr>
      <w:tr w:rsidR="007D7538" w:rsidRPr="00034BC2" w:rsidTr="007C66BD">
        <w:trPr>
          <w:cantSplit/>
          <w:trHeight w:val="64"/>
          <w:tblHeader/>
        </w:trPr>
        <w:tc>
          <w:tcPr>
            <w:tcW w:w="209" w:type="pct"/>
            <w:shd w:val="clear" w:color="auto" w:fill="BFBFBF" w:themeFill="background1" w:themeFillShade="BF"/>
          </w:tcPr>
          <w:p w:rsidR="007D7538" w:rsidRPr="00034BC2" w:rsidRDefault="007D7538" w:rsidP="0026135D">
            <w:pPr>
              <w:rPr>
                <w:cs/>
                <w:lang w:val="en-IN"/>
              </w:rPr>
            </w:pPr>
            <w:r w:rsidRPr="00034BC2">
              <w:rPr>
                <w:lang w:val="en-IN"/>
              </w:rPr>
              <w:t xml:space="preserve"> </w:t>
            </w:r>
          </w:p>
        </w:tc>
        <w:tc>
          <w:tcPr>
            <w:tcW w:w="799" w:type="pct"/>
            <w:shd w:val="clear" w:color="auto" w:fill="BFBFBF" w:themeFill="background1" w:themeFillShade="BF"/>
          </w:tcPr>
          <w:p w:rsidR="007D7538" w:rsidRPr="00034BC2" w:rsidRDefault="007D7538" w:rsidP="0026135D">
            <w:pPr>
              <w:rPr>
                <w:i/>
                <w:iCs/>
                <w:lang w:val="en-IN"/>
              </w:rPr>
            </w:pPr>
          </w:p>
        </w:tc>
        <w:tc>
          <w:tcPr>
            <w:tcW w:w="799" w:type="pct"/>
            <w:shd w:val="clear" w:color="auto" w:fill="BFBFBF" w:themeFill="background1" w:themeFillShade="BF"/>
          </w:tcPr>
          <w:p w:rsidR="007D7538" w:rsidRPr="00034BC2" w:rsidRDefault="007D7538" w:rsidP="0026135D">
            <w:pPr>
              <w:rPr>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8" w:type="pct"/>
            <w:shd w:val="clear" w:color="auto" w:fill="BFBFBF" w:themeFill="background1" w:themeFillShade="BF"/>
          </w:tcPr>
          <w:p w:rsidR="007D7538" w:rsidRPr="00034BC2" w:rsidRDefault="007D7538" w:rsidP="0026135D">
            <w:pPr>
              <w:rPr>
                <w:cs/>
                <w:lang w:val="en-IN"/>
              </w:rPr>
            </w:pPr>
          </w:p>
        </w:tc>
        <w:tc>
          <w:tcPr>
            <w:tcW w:w="797" w:type="pct"/>
            <w:shd w:val="clear" w:color="auto" w:fill="BFBFBF" w:themeFill="background1" w:themeFillShade="BF"/>
          </w:tcPr>
          <w:p w:rsidR="007D7538" w:rsidRPr="00034BC2" w:rsidRDefault="007D7538" w:rsidP="0026135D">
            <w:pPr>
              <w:rPr>
                <w:cs/>
                <w:lang w:val="en-IN"/>
              </w:rPr>
            </w:pPr>
          </w:p>
        </w:tc>
      </w:tr>
      <w:tr w:rsidR="007D7538" w:rsidRPr="00034BC2" w:rsidTr="007C66BD">
        <w:trPr>
          <w:cantSplit/>
          <w:tblHeader/>
        </w:trPr>
        <w:tc>
          <w:tcPr>
            <w:tcW w:w="209" w:type="pct"/>
          </w:tcPr>
          <w:p w:rsidR="007D7538" w:rsidRPr="00034BC2" w:rsidRDefault="007D7538" w:rsidP="0026135D">
            <w:pPr>
              <w:rPr>
                <w:cs/>
                <w:lang w:val="en-IN"/>
              </w:rPr>
            </w:pPr>
            <w:r w:rsidRPr="00034BC2">
              <w:rPr>
                <w:lang w:val="en-IN"/>
              </w:rPr>
              <w:t>3</w:t>
            </w:r>
          </w:p>
        </w:tc>
        <w:tc>
          <w:tcPr>
            <w:tcW w:w="799" w:type="pct"/>
          </w:tcPr>
          <w:p w:rsidR="007D7538" w:rsidRPr="00034BC2" w:rsidRDefault="007D7538" w:rsidP="0026135D">
            <w:pPr>
              <w:rPr>
                <w:i/>
                <w:iCs/>
                <w:lang w:val="en-IN"/>
              </w:rPr>
            </w:pPr>
            <w:r w:rsidRPr="00034BC2">
              <w:rPr>
                <w:i/>
                <w:iCs/>
                <w:lang w:val="en-IN"/>
              </w:rPr>
              <w:t>Same as use case 001 block 03</w:t>
            </w:r>
          </w:p>
        </w:tc>
        <w:tc>
          <w:tcPr>
            <w:tcW w:w="799" w:type="pct"/>
          </w:tcPr>
          <w:p w:rsidR="007D7538" w:rsidRPr="00034BC2" w:rsidRDefault="007D7538" w:rsidP="0026135D">
            <w:pPr>
              <w:rPr>
                <w:lang w:val="en-IN"/>
              </w:rPr>
            </w:pPr>
          </w:p>
        </w:tc>
        <w:tc>
          <w:tcPr>
            <w:tcW w:w="799" w:type="pct"/>
          </w:tcPr>
          <w:p w:rsidR="007D7538" w:rsidRPr="00034BC2" w:rsidRDefault="007D7538" w:rsidP="0026135D">
            <w:pPr>
              <w:rPr>
                <w:cs/>
                <w:lang w:val="en-IN"/>
              </w:rPr>
            </w:pPr>
          </w:p>
        </w:tc>
        <w:tc>
          <w:tcPr>
            <w:tcW w:w="799" w:type="pct"/>
          </w:tcPr>
          <w:p w:rsidR="007D7538" w:rsidRPr="00034BC2" w:rsidRDefault="007D7538" w:rsidP="0026135D">
            <w:pPr>
              <w:rPr>
                <w:cs/>
                <w:lang w:val="en-IN"/>
              </w:rPr>
            </w:pPr>
          </w:p>
        </w:tc>
        <w:tc>
          <w:tcPr>
            <w:tcW w:w="798" w:type="pct"/>
          </w:tcPr>
          <w:p w:rsidR="007D7538" w:rsidRPr="00034BC2" w:rsidRDefault="007D7538" w:rsidP="0026135D">
            <w:pPr>
              <w:rPr>
                <w:cs/>
                <w:lang w:val="en-IN"/>
              </w:rPr>
            </w:pPr>
          </w:p>
        </w:tc>
        <w:tc>
          <w:tcPr>
            <w:tcW w:w="797" w:type="pct"/>
          </w:tcPr>
          <w:p w:rsidR="007D7538" w:rsidRPr="00034BC2" w:rsidRDefault="007D7538" w:rsidP="0026135D">
            <w:pPr>
              <w:rPr>
                <w:cs/>
                <w:lang w:val="en-IN"/>
              </w:rPr>
            </w:pPr>
          </w:p>
        </w:tc>
      </w:tr>
      <w:tr w:rsidR="007D7538" w:rsidRPr="00034BC2" w:rsidTr="007C66BD">
        <w:trPr>
          <w:cantSplit/>
          <w:tblHeader/>
        </w:trPr>
        <w:tc>
          <w:tcPr>
            <w:tcW w:w="209" w:type="pct"/>
            <w:shd w:val="clear" w:color="auto" w:fill="BFBFBF" w:themeFill="background1" w:themeFillShade="BF"/>
          </w:tcPr>
          <w:p w:rsidR="007D7538" w:rsidRPr="00034BC2" w:rsidRDefault="00890184" w:rsidP="0026135D">
            <w:pPr>
              <w:rPr>
                <w:cs/>
                <w:lang w:val="en-IN"/>
              </w:rPr>
            </w:pPr>
            <w:r w:rsidRPr="00034BC2">
              <w:rPr>
                <w:lang w:val="en-IN"/>
              </w:rPr>
              <w:t xml:space="preserve"> </w:t>
            </w:r>
          </w:p>
        </w:tc>
        <w:tc>
          <w:tcPr>
            <w:tcW w:w="799" w:type="pct"/>
            <w:shd w:val="clear" w:color="auto" w:fill="BFBFBF" w:themeFill="background1" w:themeFillShade="BF"/>
          </w:tcPr>
          <w:p w:rsidR="007D7538" w:rsidRPr="00034BC2" w:rsidRDefault="007D7538" w:rsidP="0026135D">
            <w:pPr>
              <w:rPr>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9" w:type="pct"/>
            <w:shd w:val="clear" w:color="auto" w:fill="BFBFBF" w:themeFill="background1" w:themeFillShade="BF"/>
          </w:tcPr>
          <w:p w:rsidR="007D7538" w:rsidRPr="00034BC2" w:rsidRDefault="007D7538" w:rsidP="0026135D">
            <w:pPr>
              <w:rPr>
                <w:cs/>
                <w:lang w:val="en-IN"/>
              </w:rPr>
            </w:pPr>
          </w:p>
        </w:tc>
        <w:tc>
          <w:tcPr>
            <w:tcW w:w="798" w:type="pct"/>
            <w:shd w:val="clear" w:color="auto" w:fill="BFBFBF" w:themeFill="background1" w:themeFillShade="BF"/>
          </w:tcPr>
          <w:p w:rsidR="007D7538" w:rsidRPr="00034BC2" w:rsidRDefault="007D7538" w:rsidP="0026135D">
            <w:pPr>
              <w:rPr>
                <w:cs/>
                <w:lang w:val="en-IN"/>
              </w:rPr>
            </w:pPr>
          </w:p>
        </w:tc>
        <w:tc>
          <w:tcPr>
            <w:tcW w:w="797" w:type="pct"/>
            <w:shd w:val="clear" w:color="auto" w:fill="BFBFBF" w:themeFill="background1" w:themeFillShade="BF"/>
          </w:tcPr>
          <w:p w:rsidR="007D7538" w:rsidRPr="00034BC2" w:rsidRDefault="007D7538" w:rsidP="0026135D">
            <w:pPr>
              <w:rPr>
                <w:cs/>
                <w:lang w:val="en-IN"/>
              </w:rPr>
            </w:pPr>
          </w:p>
        </w:tc>
      </w:tr>
      <w:tr w:rsidR="007E2305" w:rsidRPr="00034BC2" w:rsidTr="007C66BD">
        <w:trPr>
          <w:cantSplit/>
          <w:tblHeader/>
        </w:trPr>
        <w:tc>
          <w:tcPr>
            <w:tcW w:w="209" w:type="pct"/>
          </w:tcPr>
          <w:p w:rsidR="007E2305" w:rsidRPr="00034BC2" w:rsidRDefault="007E2305" w:rsidP="0026135D">
            <w:pPr>
              <w:rPr>
                <w:lang w:val="en-IN"/>
              </w:rPr>
            </w:pPr>
            <w:r w:rsidRPr="00034BC2">
              <w:rPr>
                <w:lang w:val="en-IN"/>
              </w:rPr>
              <w:t>4</w:t>
            </w:r>
          </w:p>
        </w:tc>
        <w:tc>
          <w:tcPr>
            <w:tcW w:w="799" w:type="pct"/>
          </w:tcPr>
          <w:p w:rsidR="007E2305" w:rsidRPr="00034BC2" w:rsidRDefault="007E2305" w:rsidP="0026135D">
            <w:pPr>
              <w:rPr>
                <w:lang w:val="en-IN"/>
              </w:rPr>
            </w:pPr>
            <w:r w:rsidRPr="00034BC2">
              <w:rPr>
                <w:lang w:val="en-IN"/>
              </w:rPr>
              <w:t>005_04_01_CannotDelayPillsNow</w:t>
            </w:r>
          </w:p>
        </w:tc>
        <w:tc>
          <w:tcPr>
            <w:tcW w:w="799" w:type="pct"/>
          </w:tcPr>
          <w:p w:rsidR="000C0979" w:rsidRDefault="00A547E9" w:rsidP="007C03A9">
            <w:pPr>
              <w:rPr>
                <w:lang w:val="en-IN"/>
              </w:rPr>
            </w:pPr>
            <w:r>
              <w:rPr>
                <w:lang w:val="en-IN"/>
              </w:rPr>
              <w:t xml:space="preserve">You </w:t>
            </w:r>
            <w:r w:rsidR="000C0979">
              <w:rPr>
                <w:lang w:val="en-IN"/>
              </w:rPr>
              <w:t xml:space="preserve">are getting very </w:t>
            </w:r>
            <w:r>
              <w:rPr>
                <w:lang w:val="en-IN"/>
              </w:rPr>
              <w:t>late</w:t>
            </w:r>
            <w:r w:rsidR="000C0979">
              <w:rPr>
                <w:lang w:val="en-IN"/>
              </w:rPr>
              <w:t xml:space="preserve"> for your dose</w:t>
            </w:r>
            <w:r w:rsidR="007C52F2">
              <w:rPr>
                <w:lang w:val="en-IN"/>
              </w:rPr>
              <w:t>.</w:t>
            </w:r>
          </w:p>
          <w:p w:rsidR="00A547E9" w:rsidRDefault="000C0979" w:rsidP="007C03A9">
            <w:pPr>
              <w:rPr>
                <w:lang w:val="en-IN"/>
              </w:rPr>
            </w:pPr>
            <w:r>
              <w:rPr>
                <w:lang w:val="en-IN"/>
              </w:rPr>
              <w:t>TAMA will not call you again to remind you about this dose.</w:t>
            </w:r>
            <w:r w:rsidR="00482C03">
              <w:rPr>
                <w:lang w:val="en-IN"/>
              </w:rPr>
              <w:t xml:space="preserve"> But </w:t>
            </w:r>
            <w:r w:rsidRPr="00034BC2">
              <w:rPr>
                <w:lang w:val="en-IN"/>
              </w:rPr>
              <w:t xml:space="preserve">take </w:t>
            </w:r>
            <w:r>
              <w:rPr>
                <w:lang w:val="en-IN"/>
              </w:rPr>
              <w:t>this</w:t>
            </w:r>
            <w:r w:rsidRPr="00034BC2">
              <w:rPr>
                <w:lang w:val="en-IN"/>
              </w:rPr>
              <w:t xml:space="preserve"> </w:t>
            </w:r>
            <w:r>
              <w:rPr>
                <w:lang w:val="en-IN"/>
              </w:rPr>
              <w:t>dose as soon as possi</w:t>
            </w:r>
            <w:r w:rsidR="007C52F2">
              <w:rPr>
                <w:lang w:val="en-IN"/>
              </w:rPr>
              <w:t>ble and call TAMA to report it.</w:t>
            </w:r>
          </w:p>
          <w:p w:rsidR="009E4626" w:rsidRPr="00034BC2" w:rsidRDefault="00A547E9" w:rsidP="00A547E9">
            <w:pPr>
              <w:rPr>
                <w:lang w:val="en-IN"/>
              </w:rPr>
            </w:pPr>
            <w:r>
              <w:rPr>
                <w:lang w:val="en-IN"/>
              </w:rPr>
              <w:t xml:space="preserve">TAMA will call you again at </w:t>
            </w:r>
            <w:r w:rsidR="00F25DB9">
              <w:rPr>
                <w:lang w:val="en-IN"/>
              </w:rPr>
              <w:t>...</w:t>
            </w:r>
          </w:p>
        </w:tc>
        <w:tc>
          <w:tcPr>
            <w:tcW w:w="799" w:type="pct"/>
          </w:tcPr>
          <w:p w:rsidR="007E2305" w:rsidRPr="00DF6A72" w:rsidRDefault="007E2305" w:rsidP="002A0B8F">
            <w:pPr>
              <w:ind w:left="30"/>
              <w:rPr>
                <w:lang w:val="en-IN"/>
              </w:rPr>
            </w:pPr>
          </w:p>
        </w:tc>
        <w:tc>
          <w:tcPr>
            <w:tcW w:w="799" w:type="pct"/>
          </w:tcPr>
          <w:p w:rsidR="002B5908" w:rsidRDefault="00F52ACD" w:rsidP="00D64545">
            <w:pPr>
              <w:rPr>
                <w:lang w:val="en-IN" w:bidi="mr-IN"/>
              </w:rPr>
            </w:pPr>
            <w:r>
              <w:rPr>
                <w:rFonts w:hint="cs"/>
                <w:cs/>
                <w:lang w:val="en-IN" w:bidi="mr-IN"/>
              </w:rPr>
              <w:t xml:space="preserve">डोस </w:t>
            </w:r>
            <w:r w:rsidR="00016C72">
              <w:rPr>
                <w:rFonts w:hint="cs"/>
                <w:cs/>
                <w:lang w:val="en-IN" w:bidi="mr-IN"/>
              </w:rPr>
              <w:t xml:space="preserve">घ्यायला तुम्हाला </w:t>
            </w:r>
            <w:r w:rsidR="000C0979">
              <w:rPr>
                <w:rFonts w:hint="cs"/>
                <w:cs/>
                <w:lang w:val="en-IN" w:bidi="mr-IN"/>
              </w:rPr>
              <w:t xml:space="preserve">फारच </w:t>
            </w:r>
            <w:r w:rsidR="00016C72">
              <w:rPr>
                <w:rFonts w:hint="cs"/>
                <w:cs/>
                <w:lang w:val="en-IN" w:bidi="mr-IN"/>
              </w:rPr>
              <w:t>उशीर हो</w:t>
            </w:r>
            <w:r w:rsidR="000C0979">
              <w:rPr>
                <w:rFonts w:hint="cs"/>
                <w:cs/>
                <w:lang w:val="en-IN" w:bidi="mr-IN"/>
              </w:rPr>
              <w:t>तोय</w:t>
            </w:r>
            <w:r w:rsidR="00016C72">
              <w:rPr>
                <w:rFonts w:hint="cs"/>
                <w:cs/>
                <w:lang w:val="en-IN" w:bidi="mr-IN"/>
              </w:rPr>
              <w:t>.</w:t>
            </w:r>
          </w:p>
          <w:p w:rsidR="002B5908" w:rsidRDefault="009918B6" w:rsidP="00D64545">
            <w:pPr>
              <w:rPr>
                <w:lang w:val="en-IN" w:bidi="mr-IN"/>
              </w:rPr>
            </w:pPr>
            <w:r>
              <w:rPr>
                <w:rFonts w:hint="cs"/>
                <w:cs/>
                <w:lang w:val="en-IN" w:bidi="mr-IN"/>
              </w:rPr>
              <w:t xml:space="preserve">तुमच्या आत्ताच्या डोसची आठवण </w:t>
            </w:r>
            <w:r w:rsidR="00D64545">
              <w:rPr>
                <w:rFonts w:hint="cs"/>
                <w:cs/>
                <w:lang w:val="en-IN" w:bidi="mr-IN"/>
              </w:rPr>
              <w:t xml:space="preserve">करून देण्यासाठी </w:t>
            </w:r>
            <w:r w:rsidR="007C66BD">
              <w:rPr>
                <w:rFonts w:hint="cs"/>
                <w:cs/>
                <w:lang w:val="en-IN" w:bidi="mr-IN"/>
              </w:rPr>
              <w:t xml:space="preserve">टामा तुम्हाला </w:t>
            </w:r>
            <w:r w:rsidR="00855CF4">
              <w:rPr>
                <w:rFonts w:hint="cs"/>
                <w:cs/>
                <w:lang w:val="en-IN" w:bidi="mr-IN"/>
              </w:rPr>
              <w:t>परत</w:t>
            </w:r>
            <w:r w:rsidR="007C66BD">
              <w:rPr>
                <w:rFonts w:hint="cs"/>
                <w:cs/>
                <w:lang w:val="en-IN" w:bidi="mr-IN"/>
              </w:rPr>
              <w:t xml:space="preserve"> फोन कर</w:t>
            </w:r>
            <w:r w:rsidR="00D64545">
              <w:rPr>
                <w:rFonts w:hint="cs"/>
                <w:cs/>
                <w:lang w:val="en-IN" w:bidi="mr-IN"/>
              </w:rPr>
              <w:t>णार नाही.</w:t>
            </w:r>
            <w:r w:rsidR="002B5908">
              <w:rPr>
                <w:rFonts w:hint="cs"/>
                <w:cs/>
                <w:lang w:val="en-IN" w:bidi="mr-IN"/>
              </w:rPr>
              <w:t xml:space="preserve"> पण हा डोस लवकरात लवकर घ्या आणि टामाला कळवा.</w:t>
            </w:r>
          </w:p>
          <w:p w:rsidR="006B1C4A" w:rsidRPr="00034BC2" w:rsidRDefault="006B1C4A" w:rsidP="00D64545">
            <w:pPr>
              <w:rPr>
                <w:cs/>
                <w:lang w:val="en-IN" w:bidi="mr-IN"/>
              </w:rPr>
            </w:pPr>
            <w:r>
              <w:rPr>
                <w:rFonts w:hint="cs"/>
                <w:cs/>
                <w:lang w:val="en-IN" w:bidi="mr-IN"/>
              </w:rPr>
              <w:t>टामा तुम्हाला ...</w:t>
            </w:r>
          </w:p>
        </w:tc>
        <w:tc>
          <w:tcPr>
            <w:tcW w:w="798" w:type="pct"/>
          </w:tcPr>
          <w:p w:rsidR="007E2305" w:rsidRPr="00034BC2" w:rsidRDefault="007E2305" w:rsidP="007E2305">
            <w:pPr>
              <w:rPr>
                <w:cs/>
                <w:lang w:val="en-IN" w:bidi="mr-IN"/>
              </w:rPr>
            </w:pPr>
          </w:p>
        </w:tc>
        <w:tc>
          <w:tcPr>
            <w:tcW w:w="797" w:type="pct"/>
          </w:tcPr>
          <w:p w:rsidR="007E2305" w:rsidRPr="00034BC2" w:rsidRDefault="007E2305" w:rsidP="0026135D">
            <w:pPr>
              <w:rPr>
                <w:lang w:val="en-IN"/>
              </w:rPr>
            </w:pPr>
          </w:p>
        </w:tc>
      </w:tr>
      <w:tr w:rsidR="00750AB8" w:rsidRPr="00034BC2" w:rsidTr="007C66BD">
        <w:trPr>
          <w:cantSplit/>
          <w:tblHeader/>
        </w:trPr>
        <w:tc>
          <w:tcPr>
            <w:tcW w:w="209" w:type="pct"/>
          </w:tcPr>
          <w:p w:rsidR="00750AB8" w:rsidRPr="00034BC2" w:rsidRDefault="00750AB8" w:rsidP="0026135D">
            <w:pPr>
              <w:rPr>
                <w:lang w:val="en-IN"/>
              </w:rPr>
            </w:pPr>
          </w:p>
        </w:tc>
        <w:tc>
          <w:tcPr>
            <w:tcW w:w="799" w:type="pct"/>
          </w:tcPr>
          <w:p w:rsidR="00750AB8" w:rsidRPr="00EB321C" w:rsidRDefault="00EB321C" w:rsidP="0026135D">
            <w:pPr>
              <w:rPr>
                <w:lang w:bidi="mr-IN"/>
              </w:rPr>
            </w:pPr>
            <w:r w:rsidRPr="00034BC2">
              <w:rPr>
                <w:lang w:val="en-IN"/>
              </w:rPr>
              <w:t>005_04_0</w:t>
            </w:r>
            <w:r>
              <w:rPr>
                <w:lang w:bidi="mr-IN"/>
              </w:rPr>
              <w:t>2</w:t>
            </w:r>
            <w:r w:rsidR="0076519F">
              <w:rPr>
                <w:lang w:bidi="mr-IN"/>
              </w:rPr>
              <w:t>_nextCallDayAndTime</w:t>
            </w:r>
          </w:p>
        </w:tc>
        <w:tc>
          <w:tcPr>
            <w:tcW w:w="799" w:type="pct"/>
          </w:tcPr>
          <w:p w:rsidR="00750AB8" w:rsidRPr="00034BC2" w:rsidDel="00A25792" w:rsidRDefault="00D60309" w:rsidP="003A5DDA">
            <w:pPr>
              <w:rPr>
                <w:lang w:val="en-IN"/>
              </w:rPr>
            </w:pPr>
            <w:r>
              <w:rPr>
                <w:lang w:val="en-IN"/>
              </w:rPr>
              <w:t xml:space="preserve">... </w:t>
            </w:r>
            <w:r w:rsidR="00874DD3">
              <w:rPr>
                <w:lang w:val="en-IN"/>
              </w:rPr>
              <w:t>{</w:t>
            </w:r>
            <w:r w:rsidR="00482C03" w:rsidRPr="007943DC">
              <w:rPr>
                <w:i/>
                <w:lang w:val="en-IN"/>
              </w:rPr>
              <w:t>next call day and time</w:t>
            </w:r>
            <w:r>
              <w:rPr>
                <w:lang w:val="en-IN"/>
              </w:rPr>
              <w:t>}</w:t>
            </w:r>
            <w:r w:rsidR="00874DD3">
              <w:rPr>
                <w:lang w:val="en-IN"/>
              </w:rPr>
              <w:t>.</w:t>
            </w:r>
          </w:p>
        </w:tc>
        <w:tc>
          <w:tcPr>
            <w:tcW w:w="799" w:type="pct"/>
          </w:tcPr>
          <w:p w:rsidR="00750AB8" w:rsidRPr="00DF6A72" w:rsidRDefault="00750AB8" w:rsidP="003D6264">
            <w:pPr>
              <w:ind w:left="30"/>
              <w:rPr>
                <w:lang w:val="en-IN"/>
              </w:rPr>
            </w:pPr>
          </w:p>
        </w:tc>
        <w:tc>
          <w:tcPr>
            <w:tcW w:w="799" w:type="pct"/>
          </w:tcPr>
          <w:p w:rsidR="00750AB8" w:rsidRPr="00034BC2" w:rsidRDefault="006B1C4A" w:rsidP="00482C03">
            <w:pPr>
              <w:rPr>
                <w:cs/>
                <w:lang w:val="en-IN" w:bidi="mr-IN"/>
              </w:rPr>
            </w:pPr>
            <w:r>
              <w:rPr>
                <w:lang w:val="en-IN"/>
              </w:rPr>
              <w:t>... {</w:t>
            </w:r>
            <w:r w:rsidR="00482C03">
              <w:rPr>
                <w:lang w:val="en-IN"/>
              </w:rPr>
              <w:t>next call day and time</w:t>
            </w:r>
            <w:r>
              <w:rPr>
                <w:lang w:val="en-IN"/>
              </w:rPr>
              <w:t>}</w:t>
            </w:r>
            <w:r>
              <w:rPr>
                <w:rFonts w:hint="cs"/>
                <w:cs/>
                <w:lang w:val="en-IN" w:bidi="mr-IN"/>
              </w:rPr>
              <w:t xml:space="preserve"> </w:t>
            </w:r>
            <w:r w:rsidR="00A74807">
              <w:rPr>
                <w:rFonts w:hint="cs"/>
                <w:cs/>
                <w:lang w:val="en-IN" w:bidi="mr-IN"/>
              </w:rPr>
              <w:t>...</w:t>
            </w:r>
          </w:p>
        </w:tc>
        <w:tc>
          <w:tcPr>
            <w:tcW w:w="798" w:type="pct"/>
          </w:tcPr>
          <w:p w:rsidR="00750AB8" w:rsidRPr="00034BC2" w:rsidRDefault="00750AB8" w:rsidP="007E2305">
            <w:pPr>
              <w:rPr>
                <w:cs/>
                <w:lang w:val="en-IN" w:bidi="mr-IN"/>
              </w:rPr>
            </w:pPr>
          </w:p>
        </w:tc>
        <w:tc>
          <w:tcPr>
            <w:tcW w:w="797" w:type="pct"/>
          </w:tcPr>
          <w:p w:rsidR="00750AB8" w:rsidRPr="00034BC2" w:rsidRDefault="00750AB8" w:rsidP="0026135D">
            <w:pPr>
              <w:rPr>
                <w:lang w:val="en-IN"/>
              </w:rPr>
            </w:pPr>
          </w:p>
        </w:tc>
      </w:tr>
      <w:tr w:rsidR="006B1C4A" w:rsidRPr="00034BC2" w:rsidTr="007C66BD">
        <w:trPr>
          <w:cantSplit/>
          <w:tblHeader/>
        </w:trPr>
        <w:tc>
          <w:tcPr>
            <w:tcW w:w="209" w:type="pct"/>
          </w:tcPr>
          <w:p w:rsidR="006B1C4A" w:rsidRPr="00034BC2" w:rsidRDefault="006B1C4A" w:rsidP="0026135D">
            <w:pPr>
              <w:rPr>
                <w:lang w:val="en-IN"/>
              </w:rPr>
            </w:pPr>
          </w:p>
        </w:tc>
        <w:tc>
          <w:tcPr>
            <w:tcW w:w="799" w:type="pct"/>
          </w:tcPr>
          <w:p w:rsidR="006B1C4A" w:rsidRPr="00034BC2" w:rsidRDefault="006A6108" w:rsidP="0026135D">
            <w:pPr>
              <w:rPr>
                <w:lang w:val="en-IN"/>
              </w:rPr>
            </w:pPr>
            <w:r w:rsidRPr="00034BC2">
              <w:rPr>
                <w:lang w:val="en-IN"/>
              </w:rPr>
              <w:t>005_04_0</w:t>
            </w:r>
            <w:r>
              <w:rPr>
                <w:lang w:bidi="mr-IN"/>
              </w:rPr>
              <w:t>3</w:t>
            </w:r>
            <w:r w:rsidR="0076519F">
              <w:rPr>
                <w:lang w:bidi="mr-IN"/>
              </w:rPr>
              <w:t>_WillCallAgain</w:t>
            </w:r>
          </w:p>
        </w:tc>
        <w:tc>
          <w:tcPr>
            <w:tcW w:w="799" w:type="pct"/>
          </w:tcPr>
          <w:p w:rsidR="006B1C4A" w:rsidRDefault="00377C9C" w:rsidP="00D60309">
            <w:pPr>
              <w:rPr>
                <w:lang w:val="en-IN"/>
              </w:rPr>
            </w:pPr>
            <w:ins w:id="123" w:author="Salil" w:date="2011-08-09T16:19:00Z">
              <w:r>
                <w:rPr>
                  <w:lang w:val="en-IN"/>
                </w:rPr>
                <w:t>&lt;blank&gt;</w:t>
              </w:r>
            </w:ins>
          </w:p>
        </w:tc>
        <w:tc>
          <w:tcPr>
            <w:tcW w:w="799" w:type="pct"/>
          </w:tcPr>
          <w:p w:rsidR="006B1C4A" w:rsidRPr="00DF6A72" w:rsidRDefault="006B1C4A" w:rsidP="003D6264">
            <w:pPr>
              <w:ind w:left="30"/>
              <w:rPr>
                <w:lang w:val="en-IN"/>
              </w:rPr>
            </w:pPr>
          </w:p>
        </w:tc>
        <w:tc>
          <w:tcPr>
            <w:tcW w:w="799" w:type="pct"/>
          </w:tcPr>
          <w:p w:rsidR="006B1C4A" w:rsidRDefault="006B1C4A" w:rsidP="007C03A9">
            <w:pPr>
              <w:rPr>
                <w:cs/>
                <w:lang w:val="en-IN" w:bidi="mr-IN"/>
              </w:rPr>
            </w:pPr>
            <w:r>
              <w:rPr>
                <w:rFonts w:hint="cs"/>
                <w:cs/>
                <w:lang w:val="en-IN" w:bidi="mr-IN"/>
              </w:rPr>
              <w:t>... पुन्हा फोन करेल.</w:t>
            </w:r>
          </w:p>
        </w:tc>
        <w:tc>
          <w:tcPr>
            <w:tcW w:w="798" w:type="pct"/>
          </w:tcPr>
          <w:p w:rsidR="006B1C4A" w:rsidRPr="00034BC2" w:rsidRDefault="006B1C4A" w:rsidP="007E2305">
            <w:pPr>
              <w:rPr>
                <w:cs/>
                <w:lang w:val="en-IN" w:bidi="mr-IN"/>
              </w:rPr>
            </w:pPr>
          </w:p>
        </w:tc>
        <w:tc>
          <w:tcPr>
            <w:tcW w:w="797" w:type="pct"/>
          </w:tcPr>
          <w:p w:rsidR="006B1C4A" w:rsidRPr="00034BC2" w:rsidRDefault="006B1C4A" w:rsidP="0026135D">
            <w:pPr>
              <w:rPr>
                <w:lang w:val="en-IN"/>
              </w:rPr>
            </w:pPr>
          </w:p>
        </w:tc>
      </w:tr>
      <w:tr w:rsidR="00EE7293" w:rsidRPr="00034BC2" w:rsidTr="007C66BD">
        <w:trPr>
          <w:cantSplit/>
          <w:tblHeader/>
        </w:trPr>
        <w:tc>
          <w:tcPr>
            <w:tcW w:w="209" w:type="pct"/>
          </w:tcPr>
          <w:p w:rsidR="00EE7293" w:rsidRPr="00034BC2" w:rsidRDefault="00EE7293" w:rsidP="0026135D">
            <w:pPr>
              <w:rPr>
                <w:lang w:val="en-IN"/>
              </w:rPr>
            </w:pPr>
          </w:p>
        </w:tc>
        <w:tc>
          <w:tcPr>
            <w:tcW w:w="799" w:type="pct"/>
          </w:tcPr>
          <w:p w:rsidR="00EE7293" w:rsidRPr="00034BC2" w:rsidRDefault="00EE7293" w:rsidP="0026135D">
            <w:pPr>
              <w:rPr>
                <w:lang w:val="en-IN"/>
              </w:rPr>
            </w:pPr>
          </w:p>
        </w:tc>
        <w:tc>
          <w:tcPr>
            <w:tcW w:w="799" w:type="pct"/>
          </w:tcPr>
          <w:p w:rsidR="00EE7293" w:rsidRDefault="00EE7293" w:rsidP="00D60309">
            <w:pPr>
              <w:rPr>
                <w:lang w:val="en-IN"/>
              </w:rPr>
            </w:pPr>
          </w:p>
        </w:tc>
        <w:tc>
          <w:tcPr>
            <w:tcW w:w="799" w:type="pct"/>
          </w:tcPr>
          <w:p w:rsidR="00EE7293" w:rsidRDefault="00EE7293" w:rsidP="00EE7293">
            <w:pPr>
              <w:rPr>
                <w:lang w:val="en-IN"/>
              </w:rPr>
            </w:pPr>
            <w:r>
              <w:rPr>
                <w:lang w:val="en-IN"/>
              </w:rPr>
              <w:t xml:space="preserve">If (previousDoseRecordStatus = NOT_Reported) go to use case 001 block 7. </w:t>
            </w:r>
          </w:p>
          <w:p w:rsidR="00EE7293" w:rsidRPr="00DF6A72" w:rsidRDefault="00EE7293" w:rsidP="00EE7293">
            <w:pPr>
              <w:ind w:left="30"/>
              <w:rPr>
                <w:lang w:val="en-IN"/>
              </w:rPr>
            </w:pPr>
            <w:r>
              <w:rPr>
                <w:lang w:val="en-IN"/>
              </w:rPr>
              <w:t xml:space="preserve">Else play </w:t>
            </w:r>
            <w:r w:rsidRPr="00034BC2">
              <w:rPr>
                <w:i/>
                <w:iCs/>
                <w:lang w:val="en-IN"/>
              </w:rPr>
              <w:t>Same as use case 001 block 05 file 04</w:t>
            </w:r>
            <w:r>
              <w:rPr>
                <w:rFonts w:hint="cs"/>
                <w:i/>
                <w:iCs/>
                <w:cs/>
                <w:lang w:val="en-IN"/>
              </w:rPr>
              <w:t xml:space="preserve"> </w:t>
            </w:r>
            <w:r w:rsidRPr="00034BC2">
              <w:rPr>
                <w:lang w:val="en-IN"/>
              </w:rPr>
              <w:t>001_05_04_mayEndThisCallNow2</w:t>
            </w:r>
          </w:p>
        </w:tc>
        <w:tc>
          <w:tcPr>
            <w:tcW w:w="799" w:type="pct"/>
          </w:tcPr>
          <w:p w:rsidR="00EE7293" w:rsidRDefault="00EE7293" w:rsidP="007C03A9">
            <w:pPr>
              <w:rPr>
                <w:cs/>
                <w:lang w:val="en-IN" w:bidi="mr-IN"/>
              </w:rPr>
            </w:pPr>
          </w:p>
        </w:tc>
        <w:tc>
          <w:tcPr>
            <w:tcW w:w="798" w:type="pct"/>
          </w:tcPr>
          <w:p w:rsidR="00EE7293" w:rsidRPr="00034BC2" w:rsidRDefault="00EE7293" w:rsidP="007E2305">
            <w:pPr>
              <w:rPr>
                <w:cs/>
                <w:lang w:val="en-IN" w:bidi="mr-IN"/>
              </w:rPr>
            </w:pPr>
          </w:p>
        </w:tc>
        <w:tc>
          <w:tcPr>
            <w:tcW w:w="797" w:type="pct"/>
          </w:tcPr>
          <w:p w:rsidR="00EE7293" w:rsidRPr="00034BC2" w:rsidRDefault="00EE7293" w:rsidP="0026135D">
            <w:pPr>
              <w:rPr>
                <w:lang w:val="en-IN"/>
              </w:rPr>
            </w:pPr>
          </w:p>
        </w:tc>
      </w:tr>
    </w:tbl>
    <w:p w:rsidR="00566F61" w:rsidRPr="00034BC2" w:rsidRDefault="00D33380" w:rsidP="00566F61">
      <w:pPr>
        <w:pStyle w:val="Heading3"/>
        <w:rPr>
          <w:lang w:val="en-IN"/>
        </w:rPr>
      </w:pPr>
      <w:bookmarkStart w:id="124" w:name="_Toc264382365"/>
      <w:bookmarkStart w:id="125" w:name="_Toc265768484"/>
      <w:bookmarkStart w:id="126" w:name="_Toc267841345"/>
      <w:bookmarkStart w:id="127" w:name="_Toc267841635"/>
      <w:bookmarkStart w:id="128" w:name="_Toc267913040"/>
      <w:bookmarkStart w:id="129" w:name="_Toc267913562"/>
      <w:bookmarkStart w:id="130" w:name="_Ref271629105"/>
      <w:r w:rsidRPr="00034BC2">
        <w:rPr>
          <w:lang w:val="en-IN"/>
        </w:rPr>
        <w:br w:type="page"/>
      </w:r>
      <w:bookmarkStart w:id="131" w:name="_Toc301455951"/>
      <w:r w:rsidR="00566F61" w:rsidRPr="00034BC2">
        <w:rPr>
          <w:lang w:val="en-IN"/>
        </w:rPr>
        <w:lastRenderedPageBreak/>
        <w:t xml:space="preserve">UseCase: </w:t>
      </w:r>
      <w:r w:rsidR="00566F61">
        <w:rPr>
          <w:lang w:val="en-IN"/>
        </w:rPr>
        <w:t>TAMA_IVR_010_patientCallsTAMA</w:t>
      </w:r>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2798"/>
      </w:tblGrid>
      <w:tr w:rsidR="00566F61" w:rsidRPr="00034BC2" w:rsidTr="00566F61">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66F61" w:rsidRPr="00034BC2" w:rsidRDefault="00566F61" w:rsidP="00566F61">
            <w:pPr>
              <w:rPr>
                <w:lang w:val="en-IN"/>
              </w:rPr>
            </w:pPr>
            <w:r w:rsidRPr="00034BC2">
              <w:rPr>
                <w:lang w:val="en-IN"/>
              </w:rPr>
              <w:t>General Information</w:t>
            </w:r>
          </w:p>
        </w:tc>
      </w:tr>
      <w:tr w:rsidR="00566F61" w:rsidRPr="00034BC2" w:rsidTr="00566F61">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566F61" w:rsidRPr="00034BC2" w:rsidRDefault="00566F61" w:rsidP="00566F61">
            <w:pPr>
              <w:rPr>
                <w:lang w:val="en-IN"/>
              </w:rPr>
            </w:pPr>
            <w:r w:rsidRPr="00034BC2">
              <w:rPr>
                <w:lang w:val="en-IN"/>
              </w:rPr>
              <w:t>Use Case Name / ID</w:t>
            </w:r>
          </w:p>
        </w:tc>
        <w:tc>
          <w:tcPr>
            <w:tcW w:w="12798" w:type="dxa"/>
            <w:tcBorders>
              <w:top w:val="single" w:sz="4" w:space="0" w:color="auto"/>
              <w:left w:val="single" w:sz="4" w:space="0" w:color="auto"/>
              <w:bottom w:val="single" w:sz="4" w:space="0" w:color="auto"/>
              <w:right w:val="single" w:sz="4" w:space="0" w:color="auto"/>
            </w:tcBorders>
          </w:tcPr>
          <w:p w:rsidR="00566F61" w:rsidRPr="00034BC2" w:rsidRDefault="00566F61" w:rsidP="00566F61">
            <w:pPr>
              <w:rPr>
                <w:rFonts w:cs="Arial"/>
                <w:szCs w:val="24"/>
                <w:lang w:val="en-IN"/>
              </w:rPr>
            </w:pPr>
            <w:r>
              <w:rPr>
                <w:rFonts w:cs="Arial"/>
                <w:szCs w:val="24"/>
                <w:lang w:val="en-IN"/>
              </w:rPr>
              <w:t>Patient Calls TAMA</w:t>
            </w:r>
          </w:p>
        </w:tc>
      </w:tr>
      <w:tr w:rsidR="00566F61" w:rsidRPr="00034BC2" w:rsidTr="00566F61">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566F61" w:rsidRPr="00034BC2" w:rsidRDefault="00566F61" w:rsidP="00566F61">
            <w:pPr>
              <w:rPr>
                <w:lang w:val="en-IN"/>
              </w:rPr>
            </w:pPr>
            <w:r w:rsidRPr="00034BC2">
              <w:rPr>
                <w:lang w:val="en-IN"/>
              </w:rPr>
              <w:t>Short description</w:t>
            </w:r>
          </w:p>
        </w:tc>
        <w:tc>
          <w:tcPr>
            <w:tcW w:w="12798" w:type="dxa"/>
            <w:tcBorders>
              <w:top w:val="single" w:sz="4" w:space="0" w:color="auto"/>
              <w:left w:val="single" w:sz="4" w:space="0" w:color="auto"/>
              <w:bottom w:val="single" w:sz="4" w:space="0" w:color="auto"/>
              <w:right w:val="single" w:sz="4" w:space="0" w:color="auto"/>
            </w:tcBorders>
          </w:tcPr>
          <w:p w:rsidR="00566F61" w:rsidRPr="00DF6A72" w:rsidRDefault="00566F61" w:rsidP="00566F61">
            <w:pPr>
              <w:rPr>
                <w:rFonts w:cs="Arial"/>
                <w:szCs w:val="24"/>
                <w:lang w:val="en-IN"/>
              </w:rPr>
            </w:pPr>
            <w:r w:rsidRPr="00DF6A72">
              <w:rPr>
                <w:rFonts w:cs="Arial"/>
                <w:szCs w:val="24"/>
                <w:lang w:val="en-IN"/>
              </w:rPr>
              <w:t>When patient calls TAMA, TAMA presents patient with one of two options for main menu depending on the time that the patient calls. This is to be able to handle the option of patient wanting to confirm taking his medicine.</w:t>
            </w:r>
          </w:p>
          <w:p w:rsidR="00566F61" w:rsidRPr="00DF6A72" w:rsidRDefault="00566F61" w:rsidP="00566F61">
            <w:pPr>
              <w:rPr>
                <w:rFonts w:cs="Arial"/>
                <w:szCs w:val="24"/>
                <w:lang w:val="en-IN"/>
              </w:rPr>
            </w:pPr>
            <w:r w:rsidRPr="00DF6A72">
              <w:rPr>
                <w:rFonts w:cs="Arial"/>
                <w:szCs w:val="24"/>
                <w:lang w:val="en-IN"/>
              </w:rPr>
              <w:t xml:space="preserve">Patient can report taking medicine </w:t>
            </w:r>
            <w:r w:rsidR="009C5AAC" w:rsidRPr="00DF6A72">
              <w:rPr>
                <w:rFonts w:cs="Arial"/>
                <w:szCs w:val="24"/>
                <w:lang w:val="en-IN"/>
              </w:rPr>
              <w:t>up to</w:t>
            </w:r>
            <w:r w:rsidRPr="00DF6A72">
              <w:rPr>
                <w:rFonts w:cs="Arial"/>
                <w:szCs w:val="24"/>
                <w:lang w:val="en-IN"/>
              </w:rPr>
              <w:t xml:space="preserve"> pillTime</w:t>
            </w:r>
            <w:r w:rsidR="008E16CB" w:rsidRPr="00DF6A72">
              <w:rPr>
                <w:rFonts w:cs="Arial"/>
                <w:szCs w:val="24"/>
                <w:lang w:val="en-IN"/>
              </w:rPr>
              <w:t xml:space="preserve"> </w:t>
            </w:r>
            <w:r w:rsidRPr="00DF6A72">
              <w:rPr>
                <w:rFonts w:cs="Arial"/>
                <w:szCs w:val="24"/>
                <w:lang w:val="en-IN"/>
              </w:rPr>
              <w:t>+</w:t>
            </w:r>
            <w:r w:rsidR="008E16CB" w:rsidRPr="00DF6A72">
              <w:rPr>
                <w:rFonts w:cs="Arial"/>
                <w:szCs w:val="24"/>
                <w:lang w:val="en-IN"/>
              </w:rPr>
              <w:t>/-</w:t>
            </w:r>
            <w:r w:rsidRPr="00DF6A72">
              <w:rPr>
                <w:rFonts w:cs="Arial"/>
                <w:szCs w:val="24"/>
                <w:lang w:val="en-IN"/>
              </w:rPr>
              <w:t xml:space="preserve"> pillWindow. After pill window is over, TAMA will not offer patient </w:t>
            </w:r>
            <w:r w:rsidR="003F5E6D" w:rsidRPr="00DF6A72">
              <w:rPr>
                <w:rFonts w:cs="Arial"/>
                <w:szCs w:val="24"/>
                <w:lang w:val="en-IN"/>
              </w:rPr>
              <w:t xml:space="preserve">menu option </w:t>
            </w:r>
            <w:r w:rsidRPr="00DF6A72">
              <w:rPr>
                <w:rFonts w:cs="Arial"/>
                <w:szCs w:val="24"/>
                <w:lang w:val="en-IN"/>
              </w:rPr>
              <w:t xml:space="preserve">to confirm taking medicine. </w:t>
            </w:r>
          </w:p>
          <w:p w:rsidR="00566F61" w:rsidRDefault="00160CC2" w:rsidP="003F5E6D">
            <w:pPr>
              <w:rPr>
                <w:rFonts w:cs="Arial"/>
                <w:szCs w:val="24"/>
                <w:lang w:val="en-IN"/>
              </w:rPr>
            </w:pPr>
            <w:r>
              <w:rPr>
                <w:rFonts w:cs="Arial"/>
                <w:szCs w:val="24"/>
                <w:lang w:val="en-IN"/>
              </w:rPr>
              <w:t>Explained with example:</w:t>
            </w:r>
          </w:p>
          <w:p w:rsidR="00160CC2" w:rsidRDefault="00160CC2" w:rsidP="003F5E6D">
            <w:pPr>
              <w:rPr>
                <w:rFonts w:cs="Arial"/>
                <w:szCs w:val="24"/>
                <w:lang w:val="en-IN"/>
              </w:rPr>
            </w:pPr>
            <w:r>
              <w:rPr>
                <w:rFonts w:cs="Arial"/>
                <w:szCs w:val="24"/>
                <w:lang w:val="en-IN"/>
              </w:rPr>
              <w:t>If pillTime = 9am, pillWindow = 2 hours,</w:t>
            </w:r>
          </w:p>
          <w:p w:rsidR="00160CC2" w:rsidRDefault="00160CC2" w:rsidP="00160CC2">
            <w:pPr>
              <w:rPr>
                <w:rFonts w:cs="Arial"/>
                <w:szCs w:val="24"/>
                <w:lang w:val="en-IN"/>
              </w:rPr>
            </w:pPr>
            <w:r>
              <w:rPr>
                <w:rFonts w:cs="Arial"/>
                <w:szCs w:val="24"/>
                <w:lang w:val="en-IN"/>
              </w:rPr>
              <w:t xml:space="preserve">If patient calls between 7am and before 7pm and he has not confirmed +vely or –vely for the 9am, then he gets to hear a menu where patient can confirm taking 9am dosage. </w:t>
            </w:r>
          </w:p>
          <w:p w:rsidR="00160CC2" w:rsidRPr="00DF6A72" w:rsidRDefault="00160CC2" w:rsidP="007C52F2">
            <w:pPr>
              <w:rPr>
                <w:rFonts w:cs="Arial"/>
                <w:szCs w:val="24"/>
                <w:lang w:val="en-IN"/>
              </w:rPr>
            </w:pPr>
            <w:r>
              <w:rPr>
                <w:rFonts w:cs="Arial"/>
                <w:szCs w:val="24"/>
                <w:lang w:val="en-IN"/>
              </w:rPr>
              <w:t>If patient calls between 7am and before 7pm and he has already confirmed +vely or –vely for the 9am, then he gets to hear a menu where he cannot enter any adherence response again for the 9am medicine. From 7pm onwards, patient will hear menu option for being able to confirm 9pm medicine.</w:t>
            </w:r>
          </w:p>
        </w:tc>
      </w:tr>
    </w:tbl>
    <w:p w:rsidR="009231B8" w:rsidRPr="00034BC2" w:rsidRDefault="009231B8" w:rsidP="00566F61">
      <w:pPr>
        <w:rPr>
          <w:lang w:val="en-IN"/>
        </w:rPr>
      </w:pPr>
    </w:p>
    <w:p w:rsidR="00566F61" w:rsidRPr="00E63069" w:rsidRDefault="00566F61" w:rsidP="00566F61">
      <w:pPr>
        <w:pStyle w:val="Heading4"/>
        <w:rPr>
          <w:lang w:val="en-IN"/>
        </w:rPr>
      </w:pPr>
      <w:r w:rsidRPr="00E63069">
        <w:rPr>
          <w:lang w:val="en-IN"/>
        </w:rPr>
        <w:t xml:space="preserve">Script </w:t>
      </w:r>
    </w:p>
    <w:tbl>
      <w:tblPr>
        <w:tblStyle w:val="TableGrid"/>
        <w:tblW w:w="5000" w:type="pct"/>
        <w:tblLayout w:type="fixed"/>
        <w:tblLook w:val="04A0"/>
      </w:tblPr>
      <w:tblGrid>
        <w:gridCol w:w="706"/>
        <w:gridCol w:w="2482"/>
        <w:gridCol w:w="2485"/>
        <w:gridCol w:w="2485"/>
        <w:gridCol w:w="2482"/>
        <w:gridCol w:w="2485"/>
        <w:gridCol w:w="2485"/>
      </w:tblGrid>
      <w:tr w:rsidR="00566F61" w:rsidRPr="00E63069" w:rsidTr="00566F61">
        <w:trPr>
          <w:cantSplit/>
          <w:tblHeader/>
        </w:trPr>
        <w:tc>
          <w:tcPr>
            <w:tcW w:w="226" w:type="pct"/>
            <w:shd w:val="clear" w:color="auto" w:fill="BFBFBF" w:themeFill="background1" w:themeFillShade="BF"/>
          </w:tcPr>
          <w:p w:rsidR="00566F61" w:rsidRPr="00E63069" w:rsidRDefault="00D81D5F" w:rsidP="00566F61">
            <w:pPr>
              <w:keepNext/>
              <w:rPr>
                <w:lang w:val="en-IN"/>
              </w:rPr>
            </w:pPr>
            <w:r>
              <w:rPr>
                <w:lang w:val="en-IN"/>
              </w:rPr>
              <w:t>Block</w:t>
            </w:r>
          </w:p>
        </w:tc>
        <w:tc>
          <w:tcPr>
            <w:tcW w:w="795" w:type="pct"/>
            <w:shd w:val="clear" w:color="auto" w:fill="BFBFBF" w:themeFill="background1" w:themeFillShade="BF"/>
          </w:tcPr>
          <w:p w:rsidR="00566F61" w:rsidRPr="00E63069" w:rsidRDefault="00566F61" w:rsidP="00566F61">
            <w:pPr>
              <w:keepNext/>
              <w:rPr>
                <w:lang w:val="en-IN"/>
              </w:rPr>
            </w:pPr>
            <w:r w:rsidRPr="00E63069">
              <w:rPr>
                <w:lang w:val="en-IN"/>
              </w:rPr>
              <w:t>File</w:t>
            </w:r>
          </w:p>
        </w:tc>
        <w:tc>
          <w:tcPr>
            <w:tcW w:w="796" w:type="pct"/>
            <w:shd w:val="clear" w:color="auto" w:fill="BFBFBF" w:themeFill="background1" w:themeFillShade="BF"/>
          </w:tcPr>
          <w:p w:rsidR="00566F61" w:rsidRPr="00E63069" w:rsidRDefault="00566F61" w:rsidP="00566F61">
            <w:pPr>
              <w:keepNext/>
              <w:rPr>
                <w:color w:val="7F7F7F" w:themeColor="text1" w:themeTint="80"/>
                <w:lang w:val="en-IN"/>
              </w:rPr>
            </w:pPr>
            <w:r w:rsidRPr="00E63069">
              <w:rPr>
                <w:lang w:val="en-IN"/>
              </w:rPr>
              <w:t>Script</w:t>
            </w:r>
          </w:p>
        </w:tc>
        <w:tc>
          <w:tcPr>
            <w:tcW w:w="796" w:type="pct"/>
            <w:shd w:val="clear" w:color="auto" w:fill="BFBFBF" w:themeFill="background1" w:themeFillShade="BF"/>
          </w:tcPr>
          <w:p w:rsidR="00566F61" w:rsidRPr="00E63069" w:rsidRDefault="00566F61" w:rsidP="00566F61">
            <w:pPr>
              <w:keepNext/>
              <w:rPr>
                <w:lang w:val="en-IN"/>
              </w:rPr>
            </w:pPr>
            <w:r w:rsidRPr="00E63069">
              <w:rPr>
                <w:lang w:val="en-IN"/>
              </w:rPr>
              <w:t>On user input jump to block</w:t>
            </w:r>
          </w:p>
        </w:tc>
        <w:tc>
          <w:tcPr>
            <w:tcW w:w="795" w:type="pct"/>
            <w:shd w:val="clear" w:color="auto" w:fill="BFBFBF" w:themeFill="background1" w:themeFillShade="BF"/>
          </w:tcPr>
          <w:p w:rsidR="00566F61" w:rsidRPr="00E63069" w:rsidRDefault="00566F61" w:rsidP="00566F61">
            <w:pPr>
              <w:keepNext/>
              <w:rPr>
                <w:lang w:val="en-IN"/>
              </w:rPr>
            </w:pPr>
            <w:r w:rsidRPr="00E63069">
              <w:rPr>
                <w:lang w:val="en-IN"/>
              </w:rPr>
              <w:t>Marathi</w:t>
            </w:r>
          </w:p>
        </w:tc>
        <w:tc>
          <w:tcPr>
            <w:tcW w:w="796" w:type="pct"/>
            <w:shd w:val="clear" w:color="auto" w:fill="BFBFBF" w:themeFill="background1" w:themeFillShade="BF"/>
          </w:tcPr>
          <w:p w:rsidR="00566F61" w:rsidRPr="00E63069" w:rsidRDefault="00566F61" w:rsidP="00566F61">
            <w:pPr>
              <w:keepNext/>
              <w:rPr>
                <w:lang w:val="en-IN"/>
              </w:rPr>
            </w:pPr>
            <w:r w:rsidRPr="00E63069">
              <w:rPr>
                <w:lang w:val="en-IN"/>
              </w:rPr>
              <w:t>Hindi</w:t>
            </w:r>
          </w:p>
        </w:tc>
        <w:tc>
          <w:tcPr>
            <w:tcW w:w="796" w:type="pct"/>
            <w:shd w:val="clear" w:color="auto" w:fill="BFBFBF" w:themeFill="background1" w:themeFillShade="BF"/>
          </w:tcPr>
          <w:p w:rsidR="00566F61" w:rsidRPr="00E63069" w:rsidRDefault="00566F61" w:rsidP="00566F61">
            <w:pPr>
              <w:keepNext/>
              <w:rPr>
                <w:lang w:val="en-IN"/>
              </w:rPr>
            </w:pPr>
            <w:r w:rsidRPr="00E63069">
              <w:rPr>
                <w:lang w:val="en-IN"/>
              </w:rPr>
              <w:t>Third language</w:t>
            </w:r>
          </w:p>
        </w:tc>
      </w:tr>
      <w:tr w:rsidR="00566F61" w:rsidRPr="00E63069" w:rsidTr="00566F61">
        <w:trPr>
          <w:cantSplit/>
          <w:tblHeader/>
        </w:trPr>
        <w:tc>
          <w:tcPr>
            <w:tcW w:w="226" w:type="pct"/>
          </w:tcPr>
          <w:p w:rsidR="00566F61" w:rsidRPr="00E63069" w:rsidRDefault="00566F61" w:rsidP="00566F61">
            <w:pPr>
              <w:rPr>
                <w:lang w:val="en-IN"/>
              </w:rPr>
            </w:pPr>
            <w:r w:rsidRPr="00E63069">
              <w:rPr>
                <w:lang w:val="en-IN"/>
              </w:rPr>
              <w:t>1</w:t>
            </w:r>
          </w:p>
        </w:tc>
        <w:tc>
          <w:tcPr>
            <w:tcW w:w="795" w:type="pct"/>
          </w:tcPr>
          <w:p w:rsidR="00566F61" w:rsidRPr="00E63069" w:rsidRDefault="00EE7CE3" w:rsidP="00566F61">
            <w:pPr>
              <w:rPr>
                <w:lang w:val="en-IN"/>
              </w:rPr>
            </w:pPr>
            <w:r>
              <w:rPr>
                <w:lang w:val="en-IN"/>
              </w:rPr>
              <w:t xml:space="preserve"> musicE</w:t>
            </w:r>
            <w:r w:rsidRPr="00034BC2">
              <w:rPr>
                <w:lang w:val="en-IN"/>
              </w:rPr>
              <w:t>nterPIN</w:t>
            </w:r>
          </w:p>
        </w:tc>
        <w:tc>
          <w:tcPr>
            <w:tcW w:w="796" w:type="pct"/>
          </w:tcPr>
          <w:p w:rsidR="00566F61" w:rsidRPr="00E63069" w:rsidRDefault="00566F61" w:rsidP="00566F61">
            <w:pPr>
              <w:rPr>
                <w:i/>
                <w:lang w:val="en-IN"/>
              </w:rPr>
            </w:pPr>
            <w:r w:rsidRPr="00E63069">
              <w:rPr>
                <w:i/>
                <w:lang w:val="en-IN"/>
              </w:rPr>
              <w:t>Music. Waiting for PIN entry by user.</w:t>
            </w:r>
          </w:p>
        </w:tc>
        <w:tc>
          <w:tcPr>
            <w:tcW w:w="796" w:type="pct"/>
          </w:tcPr>
          <w:p w:rsidR="00566F61" w:rsidRPr="00E63069" w:rsidRDefault="00566F61" w:rsidP="00566F61">
            <w:pPr>
              <w:spacing w:before="0" w:after="0"/>
              <w:rPr>
                <w:lang w:val="en-IN"/>
              </w:rPr>
            </w:pPr>
            <w:r w:rsidRPr="00E63069">
              <w:rPr>
                <w:lang w:val="en-IN"/>
              </w:rPr>
              <w:t xml:space="preserve">PIN </w:t>
            </w:r>
          </w:p>
          <w:p w:rsidR="00566F61" w:rsidRPr="00E63069" w:rsidRDefault="00566F61" w:rsidP="00566F61">
            <w:pPr>
              <w:spacing w:before="0" w:after="0"/>
              <w:rPr>
                <w:lang w:val="en-IN"/>
              </w:rPr>
            </w:pPr>
            <w:r w:rsidRPr="00E63069">
              <w:rPr>
                <w:lang w:val="en-IN"/>
              </w:rPr>
              <w:t>If the PIN is correct</w:t>
            </w:r>
          </w:p>
          <w:p w:rsidR="00566F61" w:rsidRPr="00E63069" w:rsidRDefault="00A00D23" w:rsidP="00566F61">
            <w:pPr>
              <w:spacing w:before="0" w:after="0"/>
              <w:rPr>
                <w:lang w:val="en-IN"/>
              </w:rPr>
            </w:pPr>
            <w:r w:rsidRPr="00E63069">
              <w:rPr>
                <w:rFonts w:cs="Arial"/>
                <w:szCs w:val="24"/>
                <w:lang w:val="en-IN"/>
              </w:rPr>
              <w:tab/>
            </w:r>
            <w:r w:rsidR="00566F61" w:rsidRPr="00E63069">
              <w:rPr>
                <w:lang w:val="en-IN"/>
              </w:rPr>
              <w:t>go to 0</w:t>
            </w:r>
            <w:r w:rsidR="00390E9E" w:rsidRPr="00E63069">
              <w:rPr>
                <w:lang w:val="en-IN"/>
              </w:rPr>
              <w:t>10</w:t>
            </w:r>
            <w:r w:rsidR="00566F61" w:rsidRPr="00E63069">
              <w:rPr>
                <w:lang w:val="en-IN"/>
              </w:rPr>
              <w:t>_01_02</w:t>
            </w:r>
          </w:p>
          <w:p w:rsidR="00566F61" w:rsidRPr="00E63069" w:rsidRDefault="00566F61" w:rsidP="00566F61">
            <w:pPr>
              <w:spacing w:before="0" w:after="0"/>
              <w:rPr>
                <w:lang w:val="en-IN"/>
              </w:rPr>
            </w:pPr>
            <w:r w:rsidRPr="00E63069">
              <w:rPr>
                <w:lang w:val="en-IN"/>
              </w:rPr>
              <w:t>Else stay here</w:t>
            </w:r>
          </w:p>
        </w:tc>
        <w:tc>
          <w:tcPr>
            <w:tcW w:w="795" w:type="pct"/>
          </w:tcPr>
          <w:p w:rsidR="00566F61" w:rsidRPr="00E63069" w:rsidRDefault="00566F61" w:rsidP="00566F61">
            <w:pPr>
              <w:rPr>
                <w:lang w:val="en-IN"/>
              </w:rPr>
            </w:pPr>
            <w:r w:rsidRPr="00E63069">
              <w:rPr>
                <w:lang w:val="en-IN"/>
              </w:rPr>
              <w:t>enterPINMusic</w:t>
            </w:r>
          </w:p>
        </w:tc>
        <w:tc>
          <w:tcPr>
            <w:tcW w:w="796" w:type="pct"/>
          </w:tcPr>
          <w:p w:rsidR="00566F61" w:rsidRPr="00E63069" w:rsidRDefault="00566F61" w:rsidP="00566F61">
            <w:pPr>
              <w:rPr>
                <w:lang w:val="en-IN"/>
              </w:rPr>
            </w:pPr>
            <w:r w:rsidRPr="00E63069">
              <w:rPr>
                <w:lang w:val="en-IN"/>
              </w:rPr>
              <w:t>enterPINMusic</w:t>
            </w:r>
          </w:p>
        </w:tc>
        <w:tc>
          <w:tcPr>
            <w:tcW w:w="796" w:type="pct"/>
          </w:tcPr>
          <w:p w:rsidR="00566F61" w:rsidRPr="00E63069" w:rsidRDefault="00566F61" w:rsidP="00566F61">
            <w:pPr>
              <w:rPr>
                <w:lang w:val="en-IN"/>
              </w:rPr>
            </w:pPr>
            <w:r w:rsidRPr="00E63069">
              <w:rPr>
                <w:lang w:val="en-IN"/>
              </w:rPr>
              <w:t>enterPINMusic</w:t>
            </w:r>
          </w:p>
        </w:tc>
      </w:tr>
      <w:tr w:rsidR="00390E9E" w:rsidRPr="00E63069" w:rsidTr="00566F61">
        <w:trPr>
          <w:cantSplit/>
          <w:tblHeader/>
        </w:trPr>
        <w:tc>
          <w:tcPr>
            <w:tcW w:w="226" w:type="pct"/>
          </w:tcPr>
          <w:p w:rsidR="00390E9E" w:rsidRPr="00E63069" w:rsidRDefault="00390E9E" w:rsidP="00566F61">
            <w:pPr>
              <w:rPr>
                <w:lang w:val="en-IN"/>
              </w:rPr>
            </w:pPr>
          </w:p>
        </w:tc>
        <w:tc>
          <w:tcPr>
            <w:tcW w:w="795" w:type="pct"/>
          </w:tcPr>
          <w:p w:rsidR="00390E9E" w:rsidRPr="00C620D0" w:rsidRDefault="00390E9E" w:rsidP="00784CB0">
            <w:pPr>
              <w:rPr>
                <w:lang w:val="en-IN"/>
              </w:rPr>
            </w:pPr>
            <w:r w:rsidRPr="00C620D0">
              <w:rPr>
                <w:iCs/>
                <w:lang w:val="en-IN"/>
              </w:rPr>
              <w:t>010_01_02Greeting2</w:t>
            </w:r>
            <w:r w:rsidR="005428F5" w:rsidRPr="00F77E2A">
              <w:rPr>
                <w:i/>
                <w:iCs/>
                <w:color w:val="00B050"/>
                <w:lang w:val="en-IN"/>
              </w:rPr>
              <w:t>ClinicName</w:t>
            </w:r>
          </w:p>
        </w:tc>
        <w:tc>
          <w:tcPr>
            <w:tcW w:w="796" w:type="pct"/>
          </w:tcPr>
          <w:p w:rsidR="00390E9E" w:rsidRPr="00E63069" w:rsidRDefault="00390E9E" w:rsidP="000E54C0">
            <w:pPr>
              <w:rPr>
                <w:i/>
                <w:lang w:val="en-IN"/>
              </w:rPr>
            </w:pPr>
            <w:r w:rsidRPr="00E63069">
              <w:rPr>
                <w:lang w:val="en-IN"/>
              </w:rPr>
              <w:t>{Hello! Welcome to &lt;</w:t>
            </w:r>
            <w:r w:rsidR="00BB4EBC" w:rsidRPr="00E63069">
              <w:rPr>
                <w:color w:val="76923C" w:themeColor="accent3" w:themeShade="BF"/>
                <w:lang w:val="en-IN"/>
              </w:rPr>
              <w:t>ClinicName</w:t>
            </w:r>
            <w:r w:rsidR="00A00D23">
              <w:rPr>
                <w:lang w:val="en-IN"/>
              </w:rPr>
              <w:t>&gt;}</w:t>
            </w:r>
          </w:p>
        </w:tc>
        <w:tc>
          <w:tcPr>
            <w:tcW w:w="796" w:type="pct"/>
          </w:tcPr>
          <w:p w:rsidR="00E63069" w:rsidRPr="00E63069" w:rsidRDefault="00E63069" w:rsidP="00E63069">
            <w:pPr>
              <w:rPr>
                <w:rFonts w:cs="Arial"/>
                <w:szCs w:val="24"/>
                <w:lang w:val="en-IN"/>
              </w:rPr>
            </w:pPr>
            <w:r w:rsidRPr="00E63069">
              <w:rPr>
                <w:lang w:val="en-IN"/>
              </w:rPr>
              <w:t xml:space="preserve">If </w:t>
            </w:r>
            <w:r w:rsidR="0048351B">
              <w:rPr>
                <w:lang w:val="en-IN"/>
              </w:rPr>
              <w:t xml:space="preserve">(currentDoseRecordStatus = NOT_Reported) </w:t>
            </w:r>
            <w:r w:rsidRPr="00E63069">
              <w:rPr>
                <w:rFonts w:cs="Arial"/>
                <w:szCs w:val="24"/>
                <w:lang w:val="en-IN"/>
              </w:rPr>
              <w:t xml:space="preserve">and if </w:t>
            </w:r>
            <w:r w:rsidR="00A75798" w:rsidRPr="00E63069">
              <w:rPr>
                <w:lang w:val="en-IN"/>
              </w:rPr>
              <w:t>there are OTC Advice messages for patient</w:t>
            </w:r>
          </w:p>
          <w:p w:rsidR="00E63069" w:rsidRPr="00E63069" w:rsidRDefault="00E63069" w:rsidP="00E63069">
            <w:pPr>
              <w:rPr>
                <w:lang w:val="en-IN"/>
              </w:rPr>
            </w:pPr>
            <w:r w:rsidRPr="00E63069">
              <w:rPr>
                <w:rFonts w:cs="Arial"/>
                <w:szCs w:val="24"/>
                <w:lang w:val="en-IN"/>
              </w:rPr>
              <w:tab/>
              <w:t xml:space="preserve">go </w:t>
            </w:r>
            <w:r w:rsidRPr="00E63069">
              <w:rPr>
                <w:lang w:val="en-IN"/>
              </w:rPr>
              <w:t>to block 2</w:t>
            </w:r>
          </w:p>
          <w:p w:rsidR="00E63069" w:rsidRPr="00E63069" w:rsidRDefault="00E63069" w:rsidP="00E63069">
            <w:pPr>
              <w:rPr>
                <w:rFonts w:cs="Arial"/>
                <w:szCs w:val="24"/>
                <w:lang w:val="en-IN"/>
              </w:rPr>
            </w:pPr>
            <w:r w:rsidRPr="00E63069">
              <w:rPr>
                <w:lang w:val="en-IN"/>
              </w:rPr>
              <w:t xml:space="preserve">Else If </w:t>
            </w:r>
            <w:r w:rsidR="0048351B">
              <w:rPr>
                <w:lang w:val="en-IN"/>
              </w:rPr>
              <w:t xml:space="preserve">(currentDoseRecordStatus = NOT_Reported) </w:t>
            </w:r>
            <w:r w:rsidRPr="00E63069">
              <w:rPr>
                <w:rFonts w:cs="Arial"/>
                <w:szCs w:val="24"/>
                <w:lang w:val="en-IN"/>
              </w:rPr>
              <w:t xml:space="preserve">and if there </w:t>
            </w:r>
            <w:r w:rsidR="00A75798" w:rsidRPr="00E63069">
              <w:rPr>
                <w:lang w:val="en-IN"/>
              </w:rPr>
              <w:t xml:space="preserve">are </w:t>
            </w:r>
            <w:r w:rsidR="00A75798">
              <w:rPr>
                <w:lang w:val="en-IN"/>
              </w:rPr>
              <w:t xml:space="preserve">no </w:t>
            </w:r>
            <w:r w:rsidR="00A75798" w:rsidRPr="00E63069">
              <w:rPr>
                <w:lang w:val="en-IN"/>
              </w:rPr>
              <w:t>OTC Advice messages for patient</w:t>
            </w:r>
          </w:p>
          <w:p w:rsidR="00E63069" w:rsidRPr="00E63069" w:rsidRDefault="00E63069" w:rsidP="00E63069">
            <w:pPr>
              <w:rPr>
                <w:lang w:val="en-IN"/>
              </w:rPr>
            </w:pPr>
            <w:r w:rsidRPr="00E63069">
              <w:rPr>
                <w:rFonts w:cs="Arial"/>
                <w:szCs w:val="24"/>
                <w:lang w:val="en-IN"/>
              </w:rPr>
              <w:tab/>
              <w:t xml:space="preserve">go </w:t>
            </w:r>
            <w:r w:rsidRPr="00E63069">
              <w:rPr>
                <w:lang w:val="en-IN"/>
              </w:rPr>
              <w:t>to block 3</w:t>
            </w:r>
          </w:p>
          <w:p w:rsidR="00E63069" w:rsidRDefault="00E63069" w:rsidP="00E63069">
            <w:pPr>
              <w:ind w:left="-3"/>
              <w:rPr>
                <w:lang w:val="en-IN"/>
              </w:rPr>
            </w:pPr>
            <w:r w:rsidRPr="00E63069">
              <w:rPr>
                <w:lang w:val="en-IN"/>
              </w:rPr>
              <w:t xml:space="preserve">Else If </w:t>
            </w:r>
            <w:r w:rsidR="0048351B">
              <w:rPr>
                <w:lang w:val="en-IN"/>
              </w:rPr>
              <w:t xml:space="preserve">(currentDoseRecordStatus = Reported) </w:t>
            </w:r>
            <w:r>
              <w:rPr>
                <w:lang w:val="en-IN"/>
              </w:rPr>
              <w:t xml:space="preserve">and </w:t>
            </w:r>
            <w:r w:rsidR="00A75798" w:rsidRPr="00E63069">
              <w:rPr>
                <w:lang w:val="en-IN"/>
              </w:rPr>
              <w:t>If there are OTC Advice messages for patient</w:t>
            </w:r>
          </w:p>
          <w:p w:rsidR="00E63069" w:rsidRPr="00E63069" w:rsidRDefault="00E63069" w:rsidP="00E63069">
            <w:pPr>
              <w:ind w:left="706"/>
              <w:rPr>
                <w:lang w:val="en-IN"/>
              </w:rPr>
            </w:pPr>
            <w:r w:rsidRPr="00E63069">
              <w:rPr>
                <w:lang w:val="en-IN"/>
              </w:rPr>
              <w:t>go to block 4</w:t>
            </w:r>
          </w:p>
          <w:p w:rsidR="00E63069" w:rsidRDefault="00E63069" w:rsidP="00E63069">
            <w:pPr>
              <w:ind w:left="-3"/>
              <w:rPr>
                <w:lang w:val="en-IN"/>
              </w:rPr>
            </w:pPr>
            <w:r w:rsidRPr="00E63069">
              <w:rPr>
                <w:lang w:val="en-IN"/>
              </w:rPr>
              <w:t xml:space="preserve">Else </w:t>
            </w:r>
            <w:r w:rsidR="0048351B">
              <w:rPr>
                <w:lang w:val="en-IN"/>
              </w:rPr>
              <w:t xml:space="preserve">(currentDoseRecordStatus = Reported) </w:t>
            </w:r>
            <w:r w:rsidR="000D1DAF">
              <w:rPr>
                <w:lang w:val="en-IN"/>
              </w:rPr>
              <w:t>and there are no OTC messages</w:t>
            </w:r>
          </w:p>
          <w:p w:rsidR="00AF3B9C" w:rsidRPr="00E63069" w:rsidRDefault="00E63069" w:rsidP="00E63069">
            <w:pPr>
              <w:ind w:left="706"/>
              <w:rPr>
                <w:lang w:val="en-IN"/>
              </w:rPr>
            </w:pPr>
            <w:r w:rsidRPr="00E63069">
              <w:rPr>
                <w:lang w:val="en-IN"/>
              </w:rPr>
              <w:t>go to block 5</w:t>
            </w:r>
          </w:p>
        </w:tc>
        <w:tc>
          <w:tcPr>
            <w:tcW w:w="795" w:type="pct"/>
          </w:tcPr>
          <w:p w:rsidR="00390E9E" w:rsidRPr="00E63069" w:rsidRDefault="00855CF4" w:rsidP="00855CF4">
            <w:pPr>
              <w:rPr>
                <w:lang w:val="en-IN"/>
              </w:rPr>
            </w:pPr>
            <w:r w:rsidRPr="00034BC2">
              <w:rPr>
                <w:cs/>
                <w:lang w:val="en-IN"/>
              </w:rPr>
              <w:t>नमस्कार!</w:t>
            </w:r>
            <w:r w:rsidRPr="00034BC2">
              <w:rPr>
                <w:lang w:val="en-IN"/>
              </w:rPr>
              <w:t xml:space="preserve"> </w:t>
            </w:r>
            <w:r w:rsidRPr="00034BC2">
              <w:rPr>
                <w:cs/>
                <w:lang w:val="en-IN"/>
              </w:rPr>
              <w:t xml:space="preserve">डॉक्टर </w:t>
            </w:r>
            <w:r>
              <w:rPr>
                <w:rFonts w:hint="cs"/>
                <w:cs/>
                <w:lang w:val="en-IN" w:bidi="mr-IN"/>
              </w:rPr>
              <w:t>---</w:t>
            </w:r>
            <w:r>
              <w:rPr>
                <w:cs/>
                <w:lang w:val="en-IN"/>
              </w:rPr>
              <w:t xml:space="preserve"> ह्यांच</w:t>
            </w:r>
            <w:r>
              <w:rPr>
                <w:rFonts w:hint="cs"/>
                <w:cs/>
                <w:lang w:val="en-IN" w:bidi="mr-IN"/>
              </w:rPr>
              <w:t>ा</w:t>
            </w:r>
            <w:r>
              <w:rPr>
                <w:cs/>
                <w:lang w:val="en-IN"/>
              </w:rPr>
              <w:t xml:space="preserve"> दवाखान</w:t>
            </w:r>
            <w:r>
              <w:rPr>
                <w:rFonts w:hint="cs"/>
                <w:cs/>
                <w:lang w:val="en-IN" w:bidi="mr-IN"/>
              </w:rPr>
              <w:t>ा.</w:t>
            </w:r>
            <w:r>
              <w:rPr>
                <w:lang w:val="en-IN"/>
              </w:rPr>
              <w:t xml:space="preserve"> </w:t>
            </w:r>
            <w:r w:rsidRPr="00034BC2">
              <w:rPr>
                <w:cs/>
                <w:lang w:val="en-IN"/>
              </w:rPr>
              <w:t>मी टामा बोलतेय.</w:t>
            </w:r>
          </w:p>
        </w:tc>
        <w:tc>
          <w:tcPr>
            <w:tcW w:w="796" w:type="pct"/>
          </w:tcPr>
          <w:p w:rsidR="00390E9E" w:rsidRPr="00E63069" w:rsidRDefault="00390E9E" w:rsidP="00566F61">
            <w:pPr>
              <w:rPr>
                <w:lang w:val="en-IN"/>
              </w:rPr>
            </w:pPr>
          </w:p>
        </w:tc>
        <w:tc>
          <w:tcPr>
            <w:tcW w:w="796" w:type="pct"/>
          </w:tcPr>
          <w:p w:rsidR="00390E9E" w:rsidRPr="00E63069" w:rsidRDefault="00390E9E" w:rsidP="00566F61">
            <w:pPr>
              <w:rPr>
                <w:lang w:val="en-IN"/>
              </w:rPr>
            </w:pPr>
          </w:p>
        </w:tc>
      </w:tr>
      <w:tr w:rsidR="00390E9E" w:rsidRPr="00E63069" w:rsidTr="00566F61">
        <w:trPr>
          <w:cantSplit/>
          <w:tblHeader/>
        </w:trPr>
        <w:tc>
          <w:tcPr>
            <w:tcW w:w="226" w:type="pct"/>
            <w:shd w:val="clear" w:color="auto" w:fill="BFBFBF" w:themeFill="background1" w:themeFillShade="BF"/>
          </w:tcPr>
          <w:p w:rsidR="00390E9E" w:rsidRPr="00E63069" w:rsidRDefault="00390E9E" w:rsidP="00566F61">
            <w:pPr>
              <w:rPr>
                <w:cs/>
                <w:lang w:val="en-IN"/>
              </w:rPr>
            </w:pPr>
            <w:r w:rsidRPr="00E63069">
              <w:rPr>
                <w:lang w:val="en-IN"/>
              </w:rPr>
              <w:t xml:space="preserve"> </w:t>
            </w:r>
          </w:p>
        </w:tc>
        <w:tc>
          <w:tcPr>
            <w:tcW w:w="795" w:type="pct"/>
            <w:shd w:val="clear" w:color="auto" w:fill="BFBFBF" w:themeFill="background1" w:themeFillShade="BF"/>
          </w:tcPr>
          <w:p w:rsidR="00390E9E" w:rsidRPr="00E63069" w:rsidRDefault="00390E9E" w:rsidP="00566F61">
            <w:pPr>
              <w:rPr>
                <w:lang w:val="en-IN"/>
              </w:rPr>
            </w:pPr>
          </w:p>
        </w:tc>
        <w:tc>
          <w:tcPr>
            <w:tcW w:w="796" w:type="pct"/>
            <w:shd w:val="clear" w:color="auto" w:fill="BFBFBF" w:themeFill="background1" w:themeFillShade="BF"/>
          </w:tcPr>
          <w:p w:rsidR="00390E9E" w:rsidRPr="00E63069" w:rsidRDefault="00390E9E" w:rsidP="00566F61">
            <w:pPr>
              <w:rPr>
                <w:lang w:val="en-IN"/>
              </w:rPr>
            </w:pPr>
          </w:p>
        </w:tc>
        <w:tc>
          <w:tcPr>
            <w:tcW w:w="796" w:type="pct"/>
            <w:shd w:val="clear" w:color="auto" w:fill="BFBFBF" w:themeFill="background1" w:themeFillShade="BF"/>
          </w:tcPr>
          <w:p w:rsidR="00390E9E" w:rsidRPr="00E63069" w:rsidRDefault="00390E9E" w:rsidP="00566F61">
            <w:pPr>
              <w:rPr>
                <w:cs/>
                <w:lang w:val="en-IN"/>
              </w:rPr>
            </w:pPr>
          </w:p>
        </w:tc>
        <w:tc>
          <w:tcPr>
            <w:tcW w:w="795" w:type="pct"/>
            <w:shd w:val="clear" w:color="auto" w:fill="BFBFBF" w:themeFill="background1" w:themeFillShade="BF"/>
          </w:tcPr>
          <w:p w:rsidR="00390E9E" w:rsidRPr="00E63069" w:rsidRDefault="00390E9E" w:rsidP="00566F61">
            <w:pPr>
              <w:rPr>
                <w:cs/>
                <w:lang w:val="en-IN"/>
              </w:rPr>
            </w:pPr>
          </w:p>
        </w:tc>
        <w:tc>
          <w:tcPr>
            <w:tcW w:w="796" w:type="pct"/>
            <w:shd w:val="clear" w:color="auto" w:fill="BFBFBF" w:themeFill="background1" w:themeFillShade="BF"/>
          </w:tcPr>
          <w:p w:rsidR="00390E9E" w:rsidRPr="00E63069" w:rsidRDefault="00390E9E" w:rsidP="00566F61">
            <w:pPr>
              <w:rPr>
                <w:cs/>
                <w:lang w:val="en-IN"/>
              </w:rPr>
            </w:pPr>
          </w:p>
        </w:tc>
        <w:tc>
          <w:tcPr>
            <w:tcW w:w="796" w:type="pct"/>
            <w:shd w:val="clear" w:color="auto" w:fill="BFBFBF" w:themeFill="background1" w:themeFillShade="BF"/>
          </w:tcPr>
          <w:p w:rsidR="00390E9E" w:rsidRPr="00E63069" w:rsidRDefault="00390E9E" w:rsidP="00566F61">
            <w:pPr>
              <w:rPr>
                <w:cs/>
                <w:lang w:val="en-IN"/>
              </w:rPr>
            </w:pPr>
          </w:p>
        </w:tc>
      </w:tr>
      <w:tr w:rsidR="00E533BA" w:rsidRPr="00E63069" w:rsidTr="00E533BA">
        <w:trPr>
          <w:cantSplit/>
          <w:tblHeader/>
        </w:trPr>
        <w:tc>
          <w:tcPr>
            <w:tcW w:w="226" w:type="pct"/>
            <w:tcBorders>
              <w:bottom w:val="single" w:sz="4" w:space="0" w:color="000000"/>
            </w:tcBorders>
          </w:tcPr>
          <w:p w:rsidR="00E533BA" w:rsidRPr="00E63069" w:rsidRDefault="00FC2203" w:rsidP="00566F61">
            <w:pPr>
              <w:rPr>
                <w:lang w:val="en-IN"/>
              </w:rPr>
            </w:pPr>
            <w:commentRangeStart w:id="132"/>
            <w:r>
              <w:rPr>
                <w:lang w:val="en-IN"/>
              </w:rPr>
              <w:t>2</w:t>
            </w:r>
            <w:commentRangeEnd w:id="132"/>
            <w:r w:rsidR="00C936C4">
              <w:rPr>
                <w:rStyle w:val="CommentReference"/>
              </w:rPr>
              <w:commentReference w:id="132"/>
            </w:r>
          </w:p>
        </w:tc>
        <w:tc>
          <w:tcPr>
            <w:tcW w:w="795" w:type="pct"/>
            <w:tcBorders>
              <w:bottom w:val="single" w:sz="4" w:space="0" w:color="000000"/>
            </w:tcBorders>
          </w:tcPr>
          <w:p w:rsidR="00131B36" w:rsidRDefault="00131B36" w:rsidP="00131B36">
            <w:pPr>
              <w:rPr>
                <w:ins w:id="133" w:author="Salil" w:date="2011-08-09T18:20:00Z"/>
                <w:lang w:val="en-IN" w:bidi="mr-IN"/>
              </w:rPr>
            </w:pPr>
            <w:ins w:id="134" w:author="Salil" w:date="2011-08-09T18:20:00Z">
              <w:r>
                <w:rPr>
                  <w:lang w:val="en-IN"/>
                </w:rPr>
                <w:t>If (within +/- pill window)</w:t>
              </w:r>
              <w:r>
                <w:rPr>
                  <w:rFonts w:hint="cs"/>
                  <w:cs/>
                  <w:lang w:val="en-IN" w:bidi="mr-IN"/>
                </w:rPr>
                <w:t>,</w:t>
              </w:r>
            </w:ins>
          </w:p>
          <w:p w:rsidR="00131B36" w:rsidRDefault="00131B36" w:rsidP="00131B36">
            <w:pPr>
              <w:ind w:left="214"/>
              <w:rPr>
                <w:ins w:id="135" w:author="Salil" w:date="2011-08-09T18:20:00Z"/>
                <w:lang w:val="en-IN"/>
              </w:rPr>
            </w:pPr>
            <w:ins w:id="136" w:author="Salil" w:date="2011-08-09T18:21:00Z">
              <w:r>
                <w:rPr>
                  <w:iCs/>
                  <w:lang w:val="en-IN"/>
                </w:rPr>
                <w:t>010_02</w:t>
              </w:r>
              <w:r w:rsidRPr="00C620D0">
                <w:rPr>
                  <w:iCs/>
                  <w:lang w:val="en-IN"/>
                </w:rPr>
                <w:t>_0</w:t>
              </w:r>
              <w:r>
                <w:rPr>
                  <w:iCs/>
                  <w:lang w:val="en-IN"/>
                </w:rPr>
                <w:t>1_it’sTimeToTake</w:t>
              </w:r>
            </w:ins>
          </w:p>
          <w:p w:rsidR="00216199" w:rsidRDefault="00131B36" w:rsidP="00216199">
            <w:pPr>
              <w:rPr>
                <w:ins w:id="137" w:author="Salil" w:date="2011-08-09T18:29:00Z"/>
                <w:lang w:val="en-IN" w:bidi="mr-IN"/>
              </w:rPr>
            </w:pPr>
            <w:ins w:id="138" w:author="Salil" w:date="2011-08-09T18:20:00Z">
              <w:r>
                <w:rPr>
                  <w:lang w:val="en-IN"/>
                </w:rPr>
                <w:t>Else</w:t>
              </w:r>
            </w:ins>
          </w:p>
          <w:p w:rsidR="00E533BA" w:rsidRPr="00034BC2" w:rsidRDefault="00131B36" w:rsidP="00131B36">
            <w:pPr>
              <w:rPr>
                <w:lang w:val="en-IN"/>
              </w:rPr>
            </w:pPr>
            <w:ins w:id="139" w:author="Salil" w:date="2011-08-09T18:21:00Z">
              <w:r>
                <w:rPr>
                  <w:iCs/>
                  <w:lang w:val="en-IN"/>
                </w:rPr>
                <w:t>010_02_04_notReportedIfTaken</w:t>
              </w:r>
            </w:ins>
          </w:p>
        </w:tc>
        <w:tc>
          <w:tcPr>
            <w:tcW w:w="796" w:type="pct"/>
            <w:tcBorders>
              <w:bottom w:val="single" w:sz="4" w:space="0" w:color="000000"/>
            </w:tcBorders>
          </w:tcPr>
          <w:p w:rsidR="00E533BA" w:rsidRDefault="00E533BA" w:rsidP="0084221B">
            <w:pPr>
              <w:rPr>
                <w:lang w:val="en-IN" w:bidi="mr-IN"/>
              </w:rPr>
            </w:pPr>
            <w:r>
              <w:rPr>
                <w:lang w:val="en-IN"/>
              </w:rPr>
              <w:t xml:space="preserve">If (within </w:t>
            </w:r>
            <w:r w:rsidR="00160CC2">
              <w:rPr>
                <w:lang w:val="en-IN"/>
              </w:rPr>
              <w:t xml:space="preserve">+/- </w:t>
            </w:r>
            <w:r>
              <w:rPr>
                <w:lang w:val="en-IN"/>
              </w:rPr>
              <w:t>pill window)</w:t>
            </w:r>
            <w:r w:rsidR="00547C90">
              <w:rPr>
                <w:rFonts w:hint="cs"/>
                <w:cs/>
                <w:lang w:val="en-IN" w:bidi="mr-IN"/>
              </w:rPr>
              <w:t>,</w:t>
            </w:r>
          </w:p>
          <w:p w:rsidR="00E533BA" w:rsidRDefault="00E533BA" w:rsidP="00E533BA">
            <w:pPr>
              <w:ind w:left="214"/>
              <w:rPr>
                <w:lang w:val="en-IN"/>
              </w:rPr>
            </w:pPr>
            <w:r w:rsidRPr="00034BC2">
              <w:rPr>
                <w:lang w:val="en-IN"/>
              </w:rPr>
              <w:t>It's time to take ...</w:t>
            </w:r>
          </w:p>
          <w:p w:rsidR="00E533BA" w:rsidRDefault="00E533BA" w:rsidP="0084221B">
            <w:pPr>
              <w:rPr>
                <w:lang w:val="en-IN"/>
              </w:rPr>
            </w:pPr>
            <w:r>
              <w:rPr>
                <w:lang w:val="en-IN"/>
              </w:rPr>
              <w:t>Else</w:t>
            </w:r>
          </w:p>
          <w:p w:rsidR="00E533BA" w:rsidRPr="00034BC2" w:rsidRDefault="00FC2203" w:rsidP="00E533BA">
            <w:pPr>
              <w:ind w:left="214"/>
              <w:rPr>
                <w:lang w:val="en-IN"/>
              </w:rPr>
            </w:pPr>
            <w:r>
              <w:rPr>
                <w:lang w:val="en-IN"/>
              </w:rPr>
              <w:t>You have not reported if you have taken</w:t>
            </w:r>
            <w:ins w:id="140" w:author="Anirudha" w:date="2011-08-18T15:21:00Z">
              <w:r w:rsidR="00491269">
                <w:rPr>
                  <w:lang w:val="en-IN"/>
                </w:rPr>
                <w:t xml:space="preserve"> </w:t>
              </w:r>
              <w:commentRangeStart w:id="141"/>
              <w:r w:rsidR="00491269">
                <w:rPr>
                  <w:lang w:val="en-IN"/>
                </w:rPr>
                <w:t>the last dose of</w:t>
              </w:r>
              <w:commentRangeEnd w:id="141"/>
              <w:r w:rsidR="00491269">
                <w:rPr>
                  <w:rStyle w:val="CommentReference"/>
                </w:rPr>
                <w:commentReference w:id="141"/>
              </w:r>
            </w:ins>
            <w:r>
              <w:rPr>
                <w:lang w:val="en-IN"/>
              </w:rPr>
              <w:t>…</w:t>
            </w:r>
          </w:p>
        </w:tc>
        <w:tc>
          <w:tcPr>
            <w:tcW w:w="796" w:type="pct"/>
            <w:tcBorders>
              <w:bottom w:val="single" w:sz="4" w:space="0" w:color="000000"/>
            </w:tcBorders>
          </w:tcPr>
          <w:p w:rsidR="00E533BA" w:rsidRPr="00034BC2" w:rsidRDefault="00E533BA" w:rsidP="0084221B">
            <w:pPr>
              <w:rPr>
                <w:cs/>
                <w:lang w:val="en-IN"/>
              </w:rPr>
            </w:pPr>
          </w:p>
        </w:tc>
        <w:tc>
          <w:tcPr>
            <w:tcW w:w="795" w:type="pct"/>
            <w:tcBorders>
              <w:bottom w:val="single" w:sz="4" w:space="0" w:color="000000"/>
            </w:tcBorders>
          </w:tcPr>
          <w:p w:rsidR="00FC2203" w:rsidRDefault="00FC2203" w:rsidP="00FC2203">
            <w:pPr>
              <w:rPr>
                <w:lang w:val="en-IN" w:bidi="mr-IN"/>
              </w:rPr>
            </w:pPr>
            <w:r>
              <w:rPr>
                <w:lang w:val="en-IN"/>
              </w:rPr>
              <w:t>If (within pill window)</w:t>
            </w:r>
            <w:r w:rsidR="003F1D65">
              <w:rPr>
                <w:rFonts w:hint="cs"/>
                <w:cs/>
                <w:lang w:val="en-IN" w:bidi="mr-IN"/>
              </w:rPr>
              <w:t>,</w:t>
            </w:r>
          </w:p>
          <w:p w:rsidR="00FC2203" w:rsidRDefault="00855CF4" w:rsidP="00FC2203">
            <w:pPr>
              <w:ind w:left="214"/>
              <w:rPr>
                <w:lang w:val="en-IN"/>
              </w:rPr>
            </w:pPr>
            <w:r w:rsidRPr="00034BC2">
              <w:rPr>
                <w:cs/>
                <w:lang w:val="en-IN"/>
              </w:rPr>
              <w:t>आता</w:t>
            </w:r>
            <w:r>
              <w:rPr>
                <w:rFonts w:hint="cs"/>
                <w:cs/>
                <w:lang w:val="en-IN" w:bidi="mr-IN"/>
              </w:rPr>
              <w:t xml:space="preserve"> तुम्ही </w:t>
            </w:r>
            <w:r>
              <w:rPr>
                <w:lang w:val="en-IN" w:bidi="mr-IN"/>
              </w:rPr>
              <w:t>ART</w:t>
            </w:r>
            <w:r>
              <w:rPr>
                <w:rFonts w:hint="cs"/>
                <w:cs/>
                <w:lang w:val="en-IN" w:bidi="mr-IN"/>
              </w:rPr>
              <w:t>च्या</w:t>
            </w:r>
            <w:r w:rsidRPr="00694D76">
              <w:rPr>
                <w:rFonts w:hint="cs"/>
                <w:highlight w:val="yellow"/>
                <w:cs/>
                <w:lang w:val="en-IN" w:bidi="mr-IN"/>
              </w:rPr>
              <w:t xml:space="preserve"> बाटलीत</w:t>
            </w:r>
            <w:r>
              <w:rPr>
                <w:rFonts w:hint="cs"/>
                <w:cs/>
                <w:lang w:val="en-IN" w:bidi="mr-IN"/>
              </w:rPr>
              <w:t>ून</w:t>
            </w:r>
            <w:r w:rsidR="00045E1B">
              <w:rPr>
                <w:rFonts w:hint="cs"/>
                <w:cs/>
                <w:lang w:val="en-IN" w:bidi="mr-IN"/>
              </w:rPr>
              <w:t>...</w:t>
            </w:r>
          </w:p>
          <w:p w:rsidR="00FC2203" w:rsidRDefault="00FC2203" w:rsidP="00FC2203">
            <w:pPr>
              <w:rPr>
                <w:lang w:val="en-IN"/>
              </w:rPr>
            </w:pPr>
            <w:r>
              <w:rPr>
                <w:lang w:val="en-IN"/>
              </w:rPr>
              <w:t>Else</w:t>
            </w:r>
          </w:p>
          <w:p w:rsidR="00E533BA" w:rsidRPr="00034BC2" w:rsidRDefault="00855CF4" w:rsidP="00855CF4">
            <w:pPr>
              <w:ind w:left="214"/>
              <w:rPr>
                <w:cs/>
                <w:lang w:val="en-IN" w:bidi="mr-IN"/>
              </w:rPr>
            </w:pPr>
            <w:r>
              <w:rPr>
                <w:lang w:val="en-IN" w:bidi="mr-IN"/>
              </w:rPr>
              <w:t>ART</w:t>
            </w:r>
            <w:r>
              <w:rPr>
                <w:rFonts w:hint="cs"/>
                <w:cs/>
                <w:lang w:val="en-IN" w:bidi="mr-IN"/>
              </w:rPr>
              <w:t>च्या</w:t>
            </w:r>
            <w:r w:rsidRPr="00694D76">
              <w:rPr>
                <w:rFonts w:hint="cs"/>
                <w:highlight w:val="yellow"/>
                <w:cs/>
                <w:lang w:val="en-IN" w:bidi="mr-IN"/>
              </w:rPr>
              <w:t xml:space="preserve"> बाटलीत</w:t>
            </w:r>
            <w:r>
              <w:rPr>
                <w:rFonts w:hint="cs"/>
                <w:cs/>
                <w:lang w:val="en-IN" w:bidi="mr-IN"/>
              </w:rPr>
              <w:t>ून...</w:t>
            </w:r>
          </w:p>
        </w:tc>
        <w:tc>
          <w:tcPr>
            <w:tcW w:w="796" w:type="pct"/>
            <w:tcBorders>
              <w:bottom w:val="single" w:sz="4" w:space="0" w:color="000000"/>
            </w:tcBorders>
          </w:tcPr>
          <w:p w:rsidR="00FC2203" w:rsidRDefault="00FC2203" w:rsidP="00FC2203">
            <w:pPr>
              <w:rPr>
                <w:lang w:val="en-IN"/>
              </w:rPr>
            </w:pPr>
            <w:r>
              <w:rPr>
                <w:lang w:val="en-IN"/>
              </w:rPr>
              <w:t>If (within pill window)</w:t>
            </w:r>
          </w:p>
          <w:p w:rsidR="00FC2203" w:rsidRDefault="00FC2203" w:rsidP="00FC2203">
            <w:pPr>
              <w:ind w:left="214"/>
              <w:rPr>
                <w:lang w:val="en-IN"/>
              </w:rPr>
            </w:pPr>
            <w:r w:rsidRPr="00034BC2">
              <w:rPr>
                <w:cs/>
                <w:lang w:val="en-IN"/>
              </w:rPr>
              <w:t>अब आपका</w:t>
            </w:r>
            <w:r w:rsidRPr="00034BC2">
              <w:rPr>
                <w:lang w:val="en-IN"/>
              </w:rPr>
              <w:t>...</w:t>
            </w:r>
          </w:p>
          <w:p w:rsidR="00FC2203" w:rsidRDefault="00FC2203" w:rsidP="00FC2203">
            <w:pPr>
              <w:rPr>
                <w:lang w:val="en-IN"/>
              </w:rPr>
            </w:pPr>
            <w:r>
              <w:rPr>
                <w:lang w:val="en-IN"/>
              </w:rPr>
              <w:t>Else</w:t>
            </w:r>
          </w:p>
          <w:p w:rsidR="00E533BA" w:rsidRPr="00034BC2" w:rsidRDefault="00FC2203" w:rsidP="00FC2203">
            <w:pPr>
              <w:ind w:left="206"/>
              <w:rPr>
                <w:cs/>
                <w:lang w:val="en-IN"/>
              </w:rPr>
            </w:pPr>
            <w:r>
              <w:rPr>
                <w:lang w:val="en-IN"/>
              </w:rPr>
              <w:t>&lt;blank&gt;</w:t>
            </w:r>
          </w:p>
        </w:tc>
        <w:tc>
          <w:tcPr>
            <w:tcW w:w="796" w:type="pct"/>
            <w:tcBorders>
              <w:bottom w:val="single" w:sz="4" w:space="0" w:color="000000"/>
            </w:tcBorders>
          </w:tcPr>
          <w:p w:rsidR="00E533BA" w:rsidRPr="00E63069" w:rsidRDefault="00E533BA" w:rsidP="00566F61">
            <w:pPr>
              <w:rPr>
                <w:lang w:val="en-IN"/>
              </w:rPr>
            </w:pPr>
          </w:p>
        </w:tc>
      </w:tr>
      <w:tr w:rsidR="00E533BA" w:rsidRPr="00E63069" w:rsidTr="00E533BA">
        <w:trPr>
          <w:cantSplit/>
          <w:tblHeader/>
        </w:trPr>
        <w:tc>
          <w:tcPr>
            <w:tcW w:w="226" w:type="pct"/>
            <w:tcBorders>
              <w:bottom w:val="single" w:sz="4" w:space="0" w:color="000000"/>
            </w:tcBorders>
          </w:tcPr>
          <w:p w:rsidR="00E533BA" w:rsidRPr="00E63069" w:rsidRDefault="00E533BA" w:rsidP="00566F61">
            <w:pPr>
              <w:rPr>
                <w:lang w:val="en-IN"/>
              </w:rPr>
            </w:pPr>
          </w:p>
        </w:tc>
        <w:tc>
          <w:tcPr>
            <w:tcW w:w="795" w:type="pct"/>
            <w:tcBorders>
              <w:bottom w:val="single" w:sz="4" w:space="0" w:color="000000"/>
            </w:tcBorders>
          </w:tcPr>
          <w:p w:rsidR="00E533BA" w:rsidRPr="00034BC2" w:rsidRDefault="00E533BA" w:rsidP="0084221B">
            <w:pPr>
              <w:rPr>
                <w:i/>
                <w:iCs/>
                <w:color w:val="00B050"/>
                <w:lang w:val="en-IN"/>
              </w:rPr>
            </w:pPr>
            <w:r w:rsidRPr="00034BC2">
              <w:rPr>
                <w:i/>
                <w:iCs/>
                <w:color w:val="00B050"/>
                <w:lang w:val="en-IN"/>
              </w:rPr>
              <w:t>ARTPills</w:t>
            </w:r>
          </w:p>
        </w:tc>
        <w:tc>
          <w:tcPr>
            <w:tcW w:w="796" w:type="pct"/>
            <w:tcBorders>
              <w:bottom w:val="single" w:sz="4" w:space="0" w:color="000000"/>
            </w:tcBorders>
          </w:tcPr>
          <w:p w:rsidR="00E533BA" w:rsidRPr="00DF6A72" w:rsidRDefault="00E533BA" w:rsidP="00F25DB9">
            <w:pPr>
              <w:rPr>
                <w:lang w:val="en-IN" w:bidi="mr-IN"/>
              </w:rPr>
            </w:pPr>
            <w:r w:rsidRPr="00DF6A72">
              <w:rPr>
                <w:lang w:val="en-IN"/>
              </w:rPr>
              <w:t>... {Names of ART pills}</w:t>
            </w:r>
            <w:r w:rsidR="008954A0">
              <w:rPr>
                <w:rFonts w:hint="cs"/>
                <w:cs/>
                <w:lang w:val="en-IN" w:bidi="mr-IN"/>
              </w:rPr>
              <w:t xml:space="preserve"> ...</w:t>
            </w:r>
          </w:p>
        </w:tc>
        <w:tc>
          <w:tcPr>
            <w:tcW w:w="796" w:type="pct"/>
            <w:tcBorders>
              <w:bottom w:val="single" w:sz="4" w:space="0" w:color="000000"/>
            </w:tcBorders>
          </w:tcPr>
          <w:p w:rsidR="00E533BA" w:rsidRPr="00034BC2" w:rsidRDefault="00E533BA" w:rsidP="0084221B">
            <w:pPr>
              <w:rPr>
                <w:lang w:val="en-IN"/>
              </w:rPr>
            </w:pPr>
          </w:p>
        </w:tc>
        <w:tc>
          <w:tcPr>
            <w:tcW w:w="795" w:type="pct"/>
            <w:tcBorders>
              <w:bottom w:val="single" w:sz="4" w:space="0" w:color="000000"/>
            </w:tcBorders>
          </w:tcPr>
          <w:p w:rsidR="00E533BA" w:rsidRPr="00034BC2" w:rsidRDefault="00FC2203" w:rsidP="00547C90">
            <w:pPr>
              <w:rPr>
                <w:lang w:val="en-IN" w:bidi="mr-IN"/>
              </w:rPr>
            </w:pPr>
            <w:r w:rsidRPr="00DF6A72">
              <w:rPr>
                <w:lang w:val="en-IN"/>
              </w:rPr>
              <w:t>...</w:t>
            </w:r>
            <w:r w:rsidR="00547C90">
              <w:rPr>
                <w:rFonts w:hint="cs"/>
                <w:cs/>
                <w:lang w:val="en-IN" w:bidi="mr-IN"/>
              </w:rPr>
              <w:t xml:space="preserve"> </w:t>
            </w:r>
            <w:r w:rsidRPr="00DF6A72">
              <w:rPr>
                <w:lang w:val="en-IN"/>
              </w:rPr>
              <w:t>{Names of ART pills}</w:t>
            </w:r>
            <w:r w:rsidR="00547C90">
              <w:rPr>
                <w:rFonts w:hint="cs"/>
                <w:cs/>
                <w:lang w:val="en-IN" w:bidi="mr-IN"/>
              </w:rPr>
              <w:t xml:space="preserve"> </w:t>
            </w:r>
            <w:r w:rsidR="008954A0">
              <w:rPr>
                <w:rFonts w:hint="cs"/>
                <w:cs/>
                <w:lang w:val="en-IN" w:bidi="mr-IN"/>
              </w:rPr>
              <w:t>...</w:t>
            </w:r>
          </w:p>
        </w:tc>
        <w:tc>
          <w:tcPr>
            <w:tcW w:w="796" w:type="pct"/>
            <w:tcBorders>
              <w:bottom w:val="single" w:sz="4" w:space="0" w:color="000000"/>
            </w:tcBorders>
          </w:tcPr>
          <w:p w:rsidR="00E533BA" w:rsidRPr="00034BC2" w:rsidRDefault="00FC2203" w:rsidP="0050258B">
            <w:pPr>
              <w:rPr>
                <w:lang w:val="en-IN" w:bidi="mr-IN"/>
              </w:rPr>
            </w:pPr>
            <w:r w:rsidRPr="00DF6A72">
              <w:rPr>
                <w:lang w:val="en-IN"/>
              </w:rPr>
              <w:t>... {Names of ART pills}</w:t>
            </w:r>
            <w:r w:rsidR="008954A0">
              <w:rPr>
                <w:rFonts w:hint="cs"/>
                <w:cs/>
                <w:lang w:val="en-IN" w:bidi="mr-IN"/>
              </w:rPr>
              <w:t xml:space="preserve"> ...</w:t>
            </w:r>
          </w:p>
        </w:tc>
        <w:tc>
          <w:tcPr>
            <w:tcW w:w="796" w:type="pct"/>
            <w:tcBorders>
              <w:bottom w:val="single" w:sz="4" w:space="0" w:color="000000"/>
            </w:tcBorders>
          </w:tcPr>
          <w:p w:rsidR="00E533BA" w:rsidRPr="00E63069" w:rsidRDefault="00E533BA" w:rsidP="00566F61">
            <w:pPr>
              <w:rPr>
                <w:lang w:val="en-IN"/>
              </w:rPr>
            </w:pPr>
          </w:p>
        </w:tc>
      </w:tr>
      <w:tr w:rsidR="00FC2203" w:rsidRPr="00E63069" w:rsidTr="0084221B">
        <w:trPr>
          <w:cantSplit/>
          <w:tblHeader/>
        </w:trPr>
        <w:tc>
          <w:tcPr>
            <w:tcW w:w="226" w:type="pct"/>
            <w:tcBorders>
              <w:bottom w:val="single" w:sz="4" w:space="0" w:color="000000"/>
            </w:tcBorders>
          </w:tcPr>
          <w:p w:rsidR="00FC2203" w:rsidRPr="00E63069" w:rsidRDefault="00FC2203" w:rsidP="0084221B">
            <w:pPr>
              <w:rPr>
                <w:lang w:val="en-IN"/>
              </w:rPr>
            </w:pPr>
          </w:p>
        </w:tc>
        <w:tc>
          <w:tcPr>
            <w:tcW w:w="795" w:type="pct"/>
            <w:tcBorders>
              <w:bottom w:val="single" w:sz="4" w:space="0" w:color="000000"/>
            </w:tcBorders>
          </w:tcPr>
          <w:p w:rsidR="00216199" w:rsidRDefault="00B3032C" w:rsidP="00216199">
            <w:pPr>
              <w:rPr>
                <w:ins w:id="142" w:author="Salil" w:date="2011-08-09T18:31:00Z"/>
                <w:lang w:val="en-IN"/>
              </w:rPr>
            </w:pPr>
            <w:del w:id="143" w:author="Salil" w:date="2011-08-09T18:31:00Z">
              <w:r w:rsidDel="00216199">
                <w:rPr>
                  <w:iCs/>
                  <w:lang w:val="en-IN"/>
                </w:rPr>
                <w:delText>010_02</w:delText>
              </w:r>
              <w:r w:rsidRPr="00C620D0" w:rsidDel="00216199">
                <w:rPr>
                  <w:iCs/>
                  <w:lang w:val="en-IN"/>
                </w:rPr>
                <w:delText>_0</w:delText>
              </w:r>
              <w:r w:rsidDel="00216199">
                <w:rPr>
                  <w:iCs/>
                  <w:lang w:val="en-IN"/>
                </w:rPr>
                <w:delText>3</w:delText>
              </w:r>
            </w:del>
            <w:ins w:id="144" w:author="Salil" w:date="2011-08-09T18:31:00Z">
              <w:r w:rsidR="00216199">
                <w:rPr>
                  <w:lang w:val="en-IN"/>
                </w:rPr>
                <w:t>If (within +/- pill window)</w:t>
              </w:r>
            </w:ins>
          </w:p>
          <w:p w:rsidR="00216199" w:rsidRDefault="00216199" w:rsidP="00216199">
            <w:pPr>
              <w:ind w:left="214"/>
              <w:rPr>
                <w:ins w:id="145" w:author="Salil" w:date="2011-08-09T18:31:00Z"/>
                <w:lang w:val="en-IN"/>
              </w:rPr>
            </w:pPr>
            <w:ins w:id="146" w:author="Salil" w:date="2011-08-09T18:32:00Z">
              <w:r>
                <w:rPr>
                  <w:iCs/>
                  <w:lang w:val="en-IN"/>
                </w:rPr>
                <w:t>010_02_03_fromTheBottle1</w:t>
              </w:r>
            </w:ins>
          </w:p>
          <w:p w:rsidR="00216199" w:rsidRDefault="00216199" w:rsidP="00216199">
            <w:pPr>
              <w:rPr>
                <w:ins w:id="147" w:author="Salil" w:date="2011-08-09T18:31:00Z"/>
                <w:lang w:val="en-IN"/>
              </w:rPr>
            </w:pPr>
            <w:ins w:id="148" w:author="Salil" w:date="2011-08-09T18:31:00Z">
              <w:r>
                <w:rPr>
                  <w:lang w:val="en-IN"/>
                </w:rPr>
                <w:t>Else</w:t>
              </w:r>
            </w:ins>
          </w:p>
          <w:p w:rsidR="00FC2203" w:rsidRPr="00034BC2" w:rsidRDefault="00216199" w:rsidP="00216199">
            <w:pPr>
              <w:rPr>
                <w:lang w:val="en-IN"/>
              </w:rPr>
            </w:pPr>
            <w:ins w:id="149" w:author="Salil" w:date="2011-08-09T18:32:00Z">
              <w:r>
                <w:rPr>
                  <w:iCs/>
                  <w:lang w:val="en-IN"/>
                </w:rPr>
                <w:t>010_02_06_fromTheBottle_2</w:t>
              </w:r>
            </w:ins>
          </w:p>
        </w:tc>
        <w:tc>
          <w:tcPr>
            <w:tcW w:w="796" w:type="pct"/>
            <w:tcBorders>
              <w:bottom w:val="single" w:sz="4" w:space="0" w:color="000000"/>
            </w:tcBorders>
          </w:tcPr>
          <w:p w:rsidR="00FC2203" w:rsidRDefault="00FC2203" w:rsidP="0084221B">
            <w:pPr>
              <w:rPr>
                <w:lang w:val="en-IN"/>
              </w:rPr>
            </w:pPr>
            <w:r>
              <w:rPr>
                <w:lang w:val="en-IN"/>
              </w:rPr>
              <w:t xml:space="preserve">If (within </w:t>
            </w:r>
            <w:r w:rsidR="00E918A5">
              <w:rPr>
                <w:lang w:val="en-IN"/>
              </w:rPr>
              <w:t xml:space="preserve">+/- </w:t>
            </w:r>
            <w:r>
              <w:rPr>
                <w:lang w:val="en-IN"/>
              </w:rPr>
              <w:t>pill window)</w:t>
            </w:r>
          </w:p>
          <w:p w:rsidR="00FC2203" w:rsidRDefault="00784CB0" w:rsidP="0084221B">
            <w:pPr>
              <w:ind w:left="214"/>
              <w:rPr>
                <w:lang w:val="en-IN"/>
              </w:rPr>
            </w:pPr>
            <w:r>
              <w:rPr>
                <w:lang w:val="en-IN"/>
              </w:rPr>
              <w:t xml:space="preserve">... </w:t>
            </w:r>
            <w:r w:rsidR="00FC2203">
              <w:rPr>
                <w:lang w:val="en-IN"/>
              </w:rPr>
              <w:t>from the bottle.</w:t>
            </w:r>
          </w:p>
          <w:p w:rsidR="00FC2203" w:rsidRDefault="00FC2203" w:rsidP="0084221B">
            <w:pPr>
              <w:rPr>
                <w:lang w:val="en-IN"/>
              </w:rPr>
            </w:pPr>
            <w:r>
              <w:rPr>
                <w:lang w:val="en-IN"/>
              </w:rPr>
              <w:t>Else</w:t>
            </w:r>
          </w:p>
          <w:p w:rsidR="00FC2203" w:rsidRPr="00034BC2" w:rsidRDefault="00784CB0" w:rsidP="00FC2203">
            <w:pPr>
              <w:ind w:left="214"/>
              <w:rPr>
                <w:lang w:val="en-IN"/>
              </w:rPr>
            </w:pPr>
            <w:r>
              <w:rPr>
                <w:lang w:val="en-IN"/>
              </w:rPr>
              <w:t xml:space="preserve">... </w:t>
            </w:r>
            <w:r w:rsidR="00FC2203">
              <w:rPr>
                <w:lang w:val="en-IN"/>
              </w:rPr>
              <w:t>from the bottle.</w:t>
            </w:r>
          </w:p>
        </w:tc>
        <w:tc>
          <w:tcPr>
            <w:tcW w:w="796" w:type="pct"/>
            <w:tcBorders>
              <w:bottom w:val="single" w:sz="4" w:space="0" w:color="000000"/>
            </w:tcBorders>
          </w:tcPr>
          <w:p w:rsidR="00FC2203" w:rsidRPr="00034BC2" w:rsidRDefault="00FC2203" w:rsidP="0084221B">
            <w:pPr>
              <w:rPr>
                <w:cs/>
                <w:lang w:val="en-IN"/>
              </w:rPr>
            </w:pPr>
          </w:p>
        </w:tc>
        <w:tc>
          <w:tcPr>
            <w:tcW w:w="795" w:type="pct"/>
            <w:tcBorders>
              <w:bottom w:val="single" w:sz="4" w:space="0" w:color="000000"/>
            </w:tcBorders>
          </w:tcPr>
          <w:p w:rsidR="00FC2203" w:rsidRDefault="00FC2203" w:rsidP="00FC2203">
            <w:pPr>
              <w:rPr>
                <w:lang w:val="en-IN"/>
              </w:rPr>
            </w:pPr>
            <w:r>
              <w:rPr>
                <w:lang w:val="en-IN"/>
              </w:rPr>
              <w:t>If (within pill window)</w:t>
            </w:r>
          </w:p>
          <w:p w:rsidR="00FC2203" w:rsidRDefault="008954A0" w:rsidP="00FC2203">
            <w:pPr>
              <w:ind w:left="214"/>
              <w:rPr>
                <w:lang w:val="en-IN"/>
              </w:rPr>
            </w:pPr>
            <w:r>
              <w:rPr>
                <w:rFonts w:hint="cs"/>
                <w:cs/>
                <w:lang w:val="en-IN" w:bidi="mr-IN"/>
              </w:rPr>
              <w:t xml:space="preserve">... </w:t>
            </w:r>
            <w:r w:rsidR="00855CF4">
              <w:rPr>
                <w:rFonts w:hint="cs"/>
                <w:cs/>
                <w:lang w:val="en-IN" w:bidi="mr-IN"/>
              </w:rPr>
              <w:t>चा डोस घ्यायचा आहे.</w:t>
            </w:r>
          </w:p>
          <w:p w:rsidR="00FC2203" w:rsidRDefault="00FC2203" w:rsidP="00FC2203">
            <w:pPr>
              <w:rPr>
                <w:lang w:val="en-IN"/>
              </w:rPr>
            </w:pPr>
            <w:r>
              <w:rPr>
                <w:lang w:val="en-IN"/>
              </w:rPr>
              <w:t>Else</w:t>
            </w:r>
          </w:p>
          <w:p w:rsidR="00FC2203" w:rsidRPr="00034BC2" w:rsidRDefault="00A5311F" w:rsidP="00DA4C9C">
            <w:pPr>
              <w:ind w:left="206"/>
              <w:rPr>
                <w:cs/>
                <w:lang w:val="en-IN"/>
              </w:rPr>
            </w:pPr>
            <w:r>
              <w:rPr>
                <w:rFonts w:hint="cs"/>
                <w:cs/>
                <w:lang w:val="en-IN" w:bidi="mr-IN"/>
              </w:rPr>
              <w:t>...च्या मागच्या</w:t>
            </w:r>
            <w:r w:rsidR="00855CF4">
              <w:rPr>
                <w:rFonts w:hint="cs"/>
                <w:cs/>
                <w:lang w:val="en-IN" w:bidi="mr-IN"/>
              </w:rPr>
              <w:t xml:space="preserve"> </w:t>
            </w:r>
            <w:r>
              <w:rPr>
                <w:rFonts w:hint="cs"/>
                <w:cs/>
                <w:lang w:val="en-IN" w:bidi="mr-IN"/>
              </w:rPr>
              <w:t>डोसची नोंद टामामध्ये झाली नाहीये.</w:t>
            </w:r>
          </w:p>
        </w:tc>
        <w:tc>
          <w:tcPr>
            <w:tcW w:w="796" w:type="pct"/>
            <w:tcBorders>
              <w:bottom w:val="single" w:sz="4" w:space="0" w:color="000000"/>
            </w:tcBorders>
          </w:tcPr>
          <w:p w:rsidR="00FC2203" w:rsidRDefault="00FC2203" w:rsidP="00FC2203">
            <w:pPr>
              <w:rPr>
                <w:lang w:val="en-IN"/>
              </w:rPr>
            </w:pPr>
            <w:r>
              <w:rPr>
                <w:lang w:val="en-IN"/>
              </w:rPr>
              <w:t>If (within pill window)</w:t>
            </w:r>
          </w:p>
          <w:p w:rsidR="00FC2203" w:rsidRDefault="00FC2203" w:rsidP="00FC2203">
            <w:pPr>
              <w:ind w:left="214"/>
              <w:rPr>
                <w:lang w:val="en-IN"/>
              </w:rPr>
            </w:pPr>
            <w:r w:rsidRPr="00034BC2">
              <w:rPr>
                <w:lang w:val="en-IN"/>
              </w:rPr>
              <w:t>…</w:t>
            </w:r>
            <w:r w:rsidRPr="00034BC2">
              <w:rPr>
                <w:cs/>
                <w:lang w:val="en-IN"/>
              </w:rPr>
              <w:t>ये गोलियाँ लेने का समय हो गया है</w:t>
            </w:r>
            <w:r w:rsidRPr="00034BC2">
              <w:rPr>
                <w:lang w:val="en-IN"/>
              </w:rPr>
              <w:t>|</w:t>
            </w:r>
          </w:p>
          <w:p w:rsidR="00FC2203" w:rsidRDefault="00FC2203" w:rsidP="00FC2203">
            <w:pPr>
              <w:rPr>
                <w:lang w:val="en-IN"/>
              </w:rPr>
            </w:pPr>
            <w:r>
              <w:rPr>
                <w:lang w:val="en-IN"/>
              </w:rPr>
              <w:t>Else</w:t>
            </w:r>
          </w:p>
          <w:p w:rsidR="00FC2203" w:rsidRPr="00034BC2" w:rsidRDefault="00FC2203" w:rsidP="00FC2203">
            <w:pPr>
              <w:ind w:left="206"/>
              <w:rPr>
                <w:cs/>
                <w:lang w:val="en-IN"/>
              </w:rPr>
            </w:pPr>
            <w:r>
              <w:rPr>
                <w:lang w:val="en-IN"/>
              </w:rPr>
              <w:t>You have not reported if you have taken from the bottle.</w:t>
            </w:r>
          </w:p>
        </w:tc>
        <w:tc>
          <w:tcPr>
            <w:tcW w:w="796" w:type="pct"/>
            <w:tcBorders>
              <w:bottom w:val="single" w:sz="4" w:space="0" w:color="000000"/>
            </w:tcBorders>
          </w:tcPr>
          <w:p w:rsidR="00FC2203" w:rsidRPr="00E63069" w:rsidRDefault="00FC2203" w:rsidP="0084221B">
            <w:pPr>
              <w:rPr>
                <w:lang w:val="en-IN"/>
              </w:rPr>
            </w:pPr>
          </w:p>
        </w:tc>
      </w:tr>
      <w:tr w:rsidR="00E533BA" w:rsidRPr="00E63069" w:rsidTr="00566F61">
        <w:trPr>
          <w:cantSplit/>
          <w:trHeight w:val="2285"/>
          <w:tblHeader/>
        </w:trPr>
        <w:tc>
          <w:tcPr>
            <w:tcW w:w="226" w:type="pct"/>
            <w:tcBorders>
              <w:bottom w:val="single" w:sz="4" w:space="0" w:color="000000"/>
            </w:tcBorders>
          </w:tcPr>
          <w:p w:rsidR="00E533BA" w:rsidRPr="00E63069" w:rsidRDefault="00E533BA" w:rsidP="00566F61">
            <w:pPr>
              <w:rPr>
                <w:lang w:val="en-IN"/>
              </w:rPr>
            </w:pPr>
          </w:p>
        </w:tc>
        <w:tc>
          <w:tcPr>
            <w:tcW w:w="795" w:type="pct"/>
            <w:tcBorders>
              <w:bottom w:val="single" w:sz="4" w:space="0" w:color="000000"/>
            </w:tcBorders>
          </w:tcPr>
          <w:p w:rsidR="00E533BA" w:rsidRPr="00C620D0" w:rsidRDefault="00E533BA" w:rsidP="00C936C4">
            <w:pPr>
              <w:rPr>
                <w:iCs/>
                <w:lang w:val="en-IN"/>
              </w:rPr>
            </w:pPr>
            <w:r w:rsidRPr="00C620D0">
              <w:rPr>
                <w:iCs/>
                <w:lang w:val="en-IN"/>
              </w:rPr>
              <w:t>010_02_0</w:t>
            </w:r>
            <w:r w:rsidR="00C936C4">
              <w:rPr>
                <w:iCs/>
                <w:lang w:val="en-IN"/>
              </w:rPr>
              <w:t>7</w:t>
            </w:r>
            <w:r w:rsidRPr="00C620D0">
              <w:rPr>
                <w:iCs/>
                <w:lang w:val="en-IN"/>
              </w:rPr>
              <w:t>MainMenu1</w:t>
            </w:r>
          </w:p>
        </w:tc>
        <w:tc>
          <w:tcPr>
            <w:tcW w:w="796" w:type="pct"/>
            <w:tcBorders>
              <w:bottom w:val="single" w:sz="4" w:space="0" w:color="000000"/>
            </w:tcBorders>
          </w:tcPr>
          <w:p w:rsidR="00E533BA" w:rsidRPr="00E63069" w:rsidRDefault="00E533BA" w:rsidP="00566F61">
            <w:pPr>
              <w:rPr>
                <w:lang w:val="en-IN"/>
              </w:rPr>
            </w:pPr>
            <w:r w:rsidRPr="00E63069">
              <w:rPr>
                <w:lang w:val="en-IN"/>
              </w:rPr>
              <w:t xml:space="preserve">If you have taken </w:t>
            </w:r>
            <w:r>
              <w:rPr>
                <w:lang w:val="en-IN"/>
              </w:rPr>
              <w:t xml:space="preserve">this </w:t>
            </w:r>
            <w:r w:rsidRPr="00E63069">
              <w:rPr>
                <w:lang w:val="en-IN"/>
              </w:rPr>
              <w:t>dose, press 1</w:t>
            </w:r>
            <w:r>
              <w:rPr>
                <w:lang w:val="en-IN"/>
              </w:rPr>
              <w:t>.</w:t>
            </w:r>
          </w:p>
          <w:p w:rsidR="00E533BA" w:rsidRPr="00E63069" w:rsidRDefault="00E533BA" w:rsidP="00566F61">
            <w:pPr>
              <w:rPr>
                <w:lang w:val="en-IN"/>
              </w:rPr>
            </w:pPr>
            <w:r w:rsidRPr="00E63069">
              <w:rPr>
                <w:lang w:val="en-IN"/>
              </w:rPr>
              <w:t xml:space="preserve">If you are not feeling well or if you have </w:t>
            </w:r>
            <w:commentRangeStart w:id="150"/>
            <w:r w:rsidRPr="00E63069">
              <w:rPr>
                <w:lang w:val="en-IN"/>
              </w:rPr>
              <w:t>any other health problem</w:t>
            </w:r>
            <w:commentRangeEnd w:id="150"/>
            <w:r w:rsidRPr="00E63069">
              <w:rPr>
                <w:lang w:val="en-IN"/>
              </w:rPr>
              <w:t>s</w:t>
            </w:r>
            <w:r w:rsidRPr="00E63069">
              <w:rPr>
                <w:rStyle w:val="CommentReference"/>
                <w:lang w:val="en-IN"/>
              </w:rPr>
              <w:commentReference w:id="150"/>
            </w:r>
            <w:r w:rsidRPr="00E63069">
              <w:rPr>
                <w:lang w:val="en-IN"/>
              </w:rPr>
              <w:t>, press 2.</w:t>
            </w:r>
          </w:p>
          <w:p w:rsidR="00E533BA" w:rsidRPr="00E63069" w:rsidRDefault="00E533BA" w:rsidP="00566F61">
            <w:pPr>
              <w:rPr>
                <w:lang w:val="en-IN"/>
              </w:rPr>
            </w:pPr>
            <w:r w:rsidRPr="00E63069">
              <w:rPr>
                <w:lang w:val="en-IN"/>
              </w:rPr>
              <w:t>If you want to listen to your messages, press 3</w:t>
            </w:r>
            <w:r>
              <w:rPr>
                <w:lang w:val="en-IN"/>
              </w:rPr>
              <w:t>.</w:t>
            </w:r>
          </w:p>
          <w:p w:rsidR="00E533BA" w:rsidRPr="00E63069" w:rsidRDefault="00E533BA" w:rsidP="00EF6E34">
            <w:pPr>
              <w:rPr>
                <w:lang w:val="en-IN"/>
              </w:rPr>
            </w:pPr>
            <w:r>
              <w:rPr>
                <w:lang w:val="en-IN"/>
              </w:rPr>
              <w:t xml:space="preserve">Recently, you had reported that you were not well and the doctor had advised you a medicine. </w:t>
            </w:r>
            <w:r w:rsidRPr="00E63069">
              <w:rPr>
                <w:lang w:val="en-IN"/>
              </w:rPr>
              <w:t xml:space="preserve">If you want to </w:t>
            </w:r>
            <w:r>
              <w:rPr>
                <w:lang w:val="en-IN"/>
              </w:rPr>
              <w:t>hear the doctor’s advice again</w:t>
            </w:r>
            <w:r w:rsidRPr="00E63069">
              <w:rPr>
                <w:lang w:val="en-IN"/>
              </w:rPr>
              <w:t>, press 4</w:t>
            </w:r>
            <w:r>
              <w:rPr>
                <w:lang w:val="en-IN"/>
              </w:rPr>
              <w:t>.</w:t>
            </w:r>
          </w:p>
        </w:tc>
        <w:tc>
          <w:tcPr>
            <w:tcW w:w="796" w:type="pct"/>
            <w:tcBorders>
              <w:bottom w:val="single" w:sz="4" w:space="0" w:color="000000"/>
            </w:tcBorders>
          </w:tcPr>
          <w:p w:rsidR="00E533BA" w:rsidRDefault="00E533BA" w:rsidP="00566F61">
            <w:pPr>
              <w:rPr>
                <w:lang w:val="en-IN"/>
              </w:rPr>
            </w:pPr>
            <w:r w:rsidRPr="00E63069">
              <w:rPr>
                <w:lang w:val="en-IN"/>
              </w:rPr>
              <w:t>1 –</w:t>
            </w:r>
            <w:r w:rsidRPr="00DF6A72">
              <w:rPr>
                <w:lang w:val="en-IN"/>
              </w:rPr>
              <w:t xml:space="preserve"> </w:t>
            </w:r>
          </w:p>
          <w:p w:rsidR="00E533BA" w:rsidRDefault="00E533BA" w:rsidP="00566F61">
            <w:pPr>
              <w:rPr>
                <w:lang w:val="en-IN"/>
              </w:rPr>
            </w:pPr>
            <w:r w:rsidRPr="00DF6A72">
              <w:rPr>
                <w:lang w:val="en-IN"/>
              </w:rPr>
              <w:t xml:space="preserve">if the user took the pill at the scheduled time </w:t>
            </w:r>
            <w:r>
              <w:rPr>
                <w:lang w:val="en-IN"/>
              </w:rPr>
              <w:t xml:space="preserve">+/- </w:t>
            </w:r>
            <w:commentRangeStart w:id="151"/>
            <w:r>
              <w:rPr>
                <w:lang w:val="en-IN"/>
              </w:rPr>
              <w:t xml:space="preserve">15 </w:t>
            </w:r>
            <w:commentRangeEnd w:id="151"/>
            <w:r>
              <w:rPr>
                <w:rStyle w:val="CommentReference"/>
              </w:rPr>
              <w:commentReference w:id="151"/>
            </w:r>
            <w:r>
              <w:rPr>
                <w:lang w:val="en-IN"/>
              </w:rPr>
              <w:t>minutes</w:t>
            </w:r>
            <w:r w:rsidRPr="00DF6A72">
              <w:rPr>
                <w:lang w:val="en-IN"/>
              </w:rPr>
              <w:t xml:space="preserve">, go to </w:t>
            </w:r>
            <w:r>
              <w:rPr>
                <w:lang w:val="en-IN"/>
              </w:rPr>
              <w:t xml:space="preserve">use case 001 </w:t>
            </w:r>
            <w:r w:rsidRPr="00DF6A72">
              <w:rPr>
                <w:lang w:val="en-IN"/>
              </w:rPr>
              <w:t xml:space="preserve">block 4, </w:t>
            </w:r>
          </w:p>
          <w:p w:rsidR="00E533BA" w:rsidRDefault="00E533BA" w:rsidP="00566F61">
            <w:pPr>
              <w:rPr>
                <w:lang w:val="en-IN"/>
              </w:rPr>
            </w:pPr>
            <w:r w:rsidRPr="00DF6A72">
              <w:rPr>
                <w:lang w:val="en-IN"/>
              </w:rPr>
              <w:t>else if</w:t>
            </w:r>
            <w:r w:rsidR="00CA4823">
              <w:rPr>
                <w:lang w:val="en-IN"/>
              </w:rPr>
              <w:t xml:space="preserve"> the user is early and</w:t>
            </w:r>
            <w:r w:rsidRPr="00DF6A72">
              <w:rPr>
                <w:lang w:val="en-IN"/>
              </w:rPr>
              <w:t xml:space="preserve"> </w:t>
            </w:r>
            <w:r>
              <w:rPr>
                <w:lang w:val="en-IN"/>
              </w:rPr>
              <w:t xml:space="preserve">it is more than </w:t>
            </w:r>
            <w:commentRangeStart w:id="152"/>
            <w:r>
              <w:rPr>
                <w:lang w:val="en-IN"/>
              </w:rPr>
              <w:t xml:space="preserve">15 </w:t>
            </w:r>
            <w:commentRangeEnd w:id="152"/>
            <w:r>
              <w:rPr>
                <w:rStyle w:val="CommentReference"/>
              </w:rPr>
              <w:commentReference w:id="152"/>
            </w:r>
            <w:r>
              <w:rPr>
                <w:lang w:val="en-IN"/>
              </w:rPr>
              <w:t>minutes before the pill time, go to block 9</w:t>
            </w:r>
          </w:p>
          <w:p w:rsidR="00E533BA" w:rsidRDefault="00E533BA" w:rsidP="00566F61">
            <w:pPr>
              <w:rPr>
                <w:lang w:val="en-IN"/>
              </w:rPr>
            </w:pPr>
            <w:r>
              <w:rPr>
                <w:lang w:val="en-IN"/>
              </w:rPr>
              <w:t xml:space="preserve">else if the user is late, but within the Pill Window go to use case 001 </w:t>
            </w:r>
            <w:r w:rsidRPr="00DF6A72">
              <w:rPr>
                <w:lang w:val="en-IN"/>
              </w:rPr>
              <w:t>block 5</w:t>
            </w:r>
            <w:r>
              <w:rPr>
                <w:lang w:val="en-IN"/>
              </w:rPr>
              <w:t xml:space="preserve"> (no need to say it is late, because that has been already said)</w:t>
            </w:r>
          </w:p>
          <w:p w:rsidR="00E533BA" w:rsidRDefault="00E533BA" w:rsidP="004A3795">
            <w:pPr>
              <w:rPr>
                <w:lang w:val="en-IN"/>
              </w:rPr>
            </w:pPr>
            <w:r>
              <w:rPr>
                <w:lang w:val="en-IN"/>
              </w:rPr>
              <w:t>else (the user is late and outside the Pill Window) go to block 10</w:t>
            </w:r>
          </w:p>
          <w:p w:rsidR="00E533BA" w:rsidRPr="00E63069" w:rsidRDefault="00E533BA" w:rsidP="00566F61">
            <w:pPr>
              <w:rPr>
                <w:lang w:val="en-IN"/>
              </w:rPr>
            </w:pPr>
            <w:r w:rsidRPr="00E63069">
              <w:rPr>
                <w:lang w:val="en-IN"/>
              </w:rPr>
              <w:t>2 – Go to use case for Symptoms TBD</w:t>
            </w:r>
          </w:p>
          <w:p w:rsidR="00E533BA" w:rsidRPr="00E63069" w:rsidRDefault="00E533BA" w:rsidP="00566F61">
            <w:pPr>
              <w:rPr>
                <w:lang w:val="en-IN"/>
              </w:rPr>
            </w:pPr>
            <w:r w:rsidRPr="00E63069">
              <w:rPr>
                <w:lang w:val="en-IN"/>
              </w:rPr>
              <w:t>3 – go to block 7</w:t>
            </w:r>
          </w:p>
          <w:p w:rsidR="00E533BA" w:rsidRPr="00E63069" w:rsidRDefault="00E533BA" w:rsidP="00566F61">
            <w:pPr>
              <w:rPr>
                <w:lang w:val="en-IN"/>
              </w:rPr>
            </w:pPr>
            <w:r w:rsidRPr="00E63069">
              <w:rPr>
                <w:lang w:val="en-IN"/>
              </w:rPr>
              <w:t>4 – Go to block 6</w:t>
            </w:r>
          </w:p>
          <w:p w:rsidR="00E533BA" w:rsidRPr="00343ABC" w:rsidRDefault="00E533BA" w:rsidP="00566F61">
            <w:pPr>
              <w:rPr>
                <w:iCs/>
                <w:lang w:val="en-IN"/>
              </w:rPr>
            </w:pPr>
            <w:r w:rsidRPr="00E63069">
              <w:rPr>
                <w:lang w:val="en-IN"/>
              </w:rPr>
              <w:t xml:space="preserve">Any other key – Go to </w:t>
            </w:r>
            <w:r w:rsidRPr="00E63069">
              <w:rPr>
                <w:iCs/>
                <w:lang w:val="en-IN"/>
              </w:rPr>
              <w:t>010_02_05InvalidKeyPress</w:t>
            </w:r>
          </w:p>
        </w:tc>
        <w:tc>
          <w:tcPr>
            <w:tcW w:w="795" w:type="pct"/>
            <w:tcBorders>
              <w:bottom w:val="single" w:sz="4" w:space="0" w:color="000000"/>
            </w:tcBorders>
          </w:tcPr>
          <w:p w:rsidR="00E533BA" w:rsidRPr="00E63069" w:rsidRDefault="00FD6B3F" w:rsidP="009231B8">
            <w:pPr>
              <w:rPr>
                <w:lang w:val="en-IN" w:bidi="mr-IN"/>
              </w:rPr>
            </w:pPr>
            <w:r>
              <w:rPr>
                <w:rFonts w:hint="cs"/>
                <w:cs/>
                <w:lang w:val="en-IN" w:bidi="mr-IN"/>
              </w:rPr>
              <w:t>हा</w:t>
            </w:r>
            <w:r w:rsidR="00E533BA" w:rsidRPr="00E63069">
              <w:rPr>
                <w:cs/>
                <w:lang w:val="en-IN"/>
              </w:rPr>
              <w:t xml:space="preserve"> डोस घेतला असेल</w:t>
            </w:r>
            <w:r w:rsidR="00E533BA" w:rsidRPr="00E63069">
              <w:rPr>
                <w:lang w:val="en-IN"/>
              </w:rPr>
              <w:t>,</w:t>
            </w:r>
            <w:r w:rsidR="00DD44A9" w:rsidRPr="00E63069">
              <w:rPr>
                <w:cs/>
                <w:lang w:val="en-IN"/>
              </w:rPr>
              <w:t xml:space="preserve"> </w:t>
            </w:r>
            <w:r w:rsidR="00E533BA" w:rsidRPr="00E63069">
              <w:rPr>
                <w:cs/>
                <w:lang w:val="en-IN"/>
              </w:rPr>
              <w:t>तर १ दाबा.</w:t>
            </w:r>
          </w:p>
          <w:p w:rsidR="00E533BA" w:rsidRPr="00E63069" w:rsidRDefault="00E533BA" w:rsidP="009231B8">
            <w:pPr>
              <w:rPr>
                <w:lang w:val="en-IN" w:bidi="mr-IN"/>
              </w:rPr>
            </w:pPr>
            <w:r w:rsidRPr="00E63069">
              <w:rPr>
                <w:cs/>
                <w:lang w:val="en-IN" w:bidi="mr-IN"/>
              </w:rPr>
              <w:t>तुम्हाला बरं नसेल किंवा इतर काही त्रास होत असेल</w:t>
            </w:r>
            <w:r w:rsidRPr="00E63069">
              <w:rPr>
                <w:lang w:val="en-IN" w:bidi="mr-IN"/>
              </w:rPr>
              <w:t>,</w:t>
            </w:r>
            <w:r w:rsidRPr="00E63069">
              <w:rPr>
                <w:cs/>
                <w:lang w:val="en-IN" w:bidi="mr-IN"/>
              </w:rPr>
              <w:t xml:space="preserve"> तर </w:t>
            </w:r>
            <w:r w:rsidRPr="00E63069">
              <w:rPr>
                <w:rFonts w:hint="cs"/>
                <w:cs/>
                <w:lang w:val="en-IN" w:bidi="mr-IN"/>
              </w:rPr>
              <w:t>२</w:t>
            </w:r>
            <w:r w:rsidRPr="00E63069">
              <w:rPr>
                <w:cs/>
                <w:lang w:val="en-IN" w:bidi="mr-IN"/>
              </w:rPr>
              <w:t xml:space="preserve"> दाबा.</w:t>
            </w:r>
          </w:p>
          <w:p w:rsidR="00E533BA" w:rsidRDefault="00BD716D" w:rsidP="00874736">
            <w:pPr>
              <w:rPr>
                <w:lang w:val="en-IN" w:bidi="mr-IN"/>
              </w:rPr>
            </w:pPr>
            <w:r>
              <w:rPr>
                <w:rFonts w:hint="cs"/>
                <w:cs/>
                <w:lang w:val="en-IN" w:bidi="mr-IN"/>
              </w:rPr>
              <w:t xml:space="preserve">तुमचे </w:t>
            </w:r>
            <w:r w:rsidR="00DA4C9C">
              <w:rPr>
                <w:rFonts w:hint="cs"/>
                <w:cs/>
                <w:lang w:val="en-IN" w:bidi="mr-IN"/>
              </w:rPr>
              <w:t xml:space="preserve">संदेश ऐकण्यासाठी </w:t>
            </w:r>
            <w:r w:rsidR="00E533BA">
              <w:rPr>
                <w:rFonts w:hint="cs"/>
                <w:cs/>
                <w:lang w:val="en-IN" w:bidi="mr-IN"/>
              </w:rPr>
              <w:t>३ दाबा.</w:t>
            </w:r>
          </w:p>
          <w:p w:rsidR="00E533BA" w:rsidRPr="00E63069" w:rsidRDefault="00FD6B3F" w:rsidP="00DA4C9C">
            <w:pPr>
              <w:rPr>
                <w:cs/>
                <w:lang w:val="en-IN"/>
              </w:rPr>
            </w:pPr>
            <w:r>
              <w:rPr>
                <w:rFonts w:hint="cs"/>
                <w:cs/>
                <w:lang w:val="en-IN" w:bidi="mr-IN"/>
              </w:rPr>
              <w:t xml:space="preserve">अलीकडेच, तुम्हाला बरं </w:t>
            </w:r>
            <w:r w:rsidR="00DA4C9C">
              <w:rPr>
                <w:rFonts w:hint="cs"/>
                <w:cs/>
                <w:lang w:val="en-IN" w:bidi="mr-IN"/>
              </w:rPr>
              <w:t>नव्हतं</w:t>
            </w:r>
            <w:r>
              <w:rPr>
                <w:rFonts w:hint="cs"/>
                <w:cs/>
                <w:lang w:val="en-IN" w:bidi="mr-IN"/>
              </w:rPr>
              <w:t xml:space="preserve"> आणि </w:t>
            </w:r>
            <w:r w:rsidR="00DA4C9C">
              <w:rPr>
                <w:rFonts w:hint="cs"/>
                <w:cs/>
                <w:lang w:val="en-IN" w:bidi="mr-IN"/>
              </w:rPr>
              <w:t>टामाने तुम्हाला डॉक्टरांचा सल्ला ऐकवला</w:t>
            </w:r>
            <w:r>
              <w:rPr>
                <w:rFonts w:hint="cs"/>
                <w:cs/>
                <w:lang w:val="en-IN" w:bidi="mr-IN"/>
              </w:rPr>
              <w:t xml:space="preserve">. </w:t>
            </w:r>
            <w:r w:rsidR="00630036">
              <w:rPr>
                <w:rFonts w:hint="cs"/>
                <w:cs/>
                <w:lang w:val="en-IN" w:bidi="mr-IN"/>
              </w:rPr>
              <w:t xml:space="preserve">तो </w:t>
            </w:r>
            <w:r w:rsidR="00E533BA">
              <w:rPr>
                <w:rFonts w:hint="cs"/>
                <w:cs/>
                <w:lang w:val="en-IN" w:bidi="mr-IN"/>
              </w:rPr>
              <w:t xml:space="preserve">सल्ला पुन्हा </w:t>
            </w:r>
            <w:r w:rsidR="00DA4C9C">
              <w:rPr>
                <w:rFonts w:hint="cs"/>
                <w:cs/>
                <w:lang w:val="en-IN" w:bidi="mr-IN"/>
              </w:rPr>
              <w:t>ऐकण्यासाठी</w:t>
            </w:r>
            <w:r w:rsidR="005D3F0C">
              <w:rPr>
                <w:rFonts w:hint="cs"/>
                <w:cs/>
                <w:lang w:val="en-IN" w:bidi="mr-IN"/>
              </w:rPr>
              <w:t xml:space="preserve"> </w:t>
            </w:r>
            <w:r w:rsidR="00E533BA">
              <w:rPr>
                <w:rFonts w:hint="cs"/>
                <w:cs/>
                <w:lang w:val="en-IN" w:bidi="mr-IN"/>
              </w:rPr>
              <w:t>४ दाबा.</w:t>
            </w:r>
          </w:p>
        </w:tc>
        <w:tc>
          <w:tcPr>
            <w:tcW w:w="796" w:type="pct"/>
            <w:tcBorders>
              <w:bottom w:val="single" w:sz="4" w:space="0" w:color="000000"/>
            </w:tcBorders>
          </w:tcPr>
          <w:p w:rsidR="00E533BA" w:rsidRPr="00E63069" w:rsidRDefault="00E533BA" w:rsidP="009231B8">
            <w:pPr>
              <w:rPr>
                <w:lang w:val="en-IN"/>
              </w:rPr>
            </w:pPr>
            <w:r w:rsidRPr="00E63069">
              <w:rPr>
                <w:cs/>
                <w:lang w:val="en-IN"/>
              </w:rPr>
              <w:t xml:space="preserve">अगर दवाई की इस बार की खुराक आपने ले ली हो </w:t>
            </w:r>
            <w:r w:rsidRPr="00E63069">
              <w:rPr>
                <w:lang w:val="en-IN"/>
              </w:rPr>
              <w:t xml:space="preserve">, </w:t>
            </w:r>
            <w:r w:rsidRPr="00E63069">
              <w:rPr>
                <w:cs/>
                <w:lang w:val="en-IN"/>
              </w:rPr>
              <w:t xml:space="preserve">तो १ दबाईए </w:t>
            </w:r>
            <w:r w:rsidRPr="00E63069">
              <w:rPr>
                <w:lang w:val="en-IN"/>
              </w:rPr>
              <w:t xml:space="preserve">; </w:t>
            </w:r>
          </w:p>
          <w:p w:rsidR="00E533BA" w:rsidRPr="00E63069" w:rsidRDefault="00E533BA" w:rsidP="00566F61">
            <w:pPr>
              <w:rPr>
                <w:cs/>
                <w:lang w:val="en-IN"/>
              </w:rPr>
            </w:pPr>
          </w:p>
        </w:tc>
        <w:tc>
          <w:tcPr>
            <w:tcW w:w="796" w:type="pct"/>
            <w:tcBorders>
              <w:bottom w:val="single" w:sz="4" w:space="0" w:color="000000"/>
            </w:tcBorders>
          </w:tcPr>
          <w:p w:rsidR="00E533BA" w:rsidRPr="00E63069" w:rsidRDefault="00E533BA" w:rsidP="00566F61">
            <w:pPr>
              <w:rPr>
                <w:lang w:val="en-IN"/>
              </w:rPr>
            </w:pPr>
          </w:p>
        </w:tc>
      </w:tr>
      <w:tr w:rsidR="00E533BA" w:rsidRPr="00E63069" w:rsidTr="00566F61">
        <w:trPr>
          <w:cantSplit/>
          <w:trHeight w:val="512"/>
          <w:tblHeader/>
        </w:trPr>
        <w:tc>
          <w:tcPr>
            <w:tcW w:w="226" w:type="pct"/>
            <w:tcBorders>
              <w:bottom w:val="single" w:sz="4" w:space="0" w:color="000000"/>
            </w:tcBorders>
          </w:tcPr>
          <w:p w:rsidR="00E533BA" w:rsidRPr="00E63069" w:rsidRDefault="00E533BA" w:rsidP="00566F61">
            <w:pPr>
              <w:rPr>
                <w:lang w:val="en-IN"/>
              </w:rPr>
            </w:pPr>
          </w:p>
        </w:tc>
        <w:tc>
          <w:tcPr>
            <w:tcW w:w="795" w:type="pct"/>
            <w:tcBorders>
              <w:bottom w:val="single" w:sz="4" w:space="0" w:color="000000"/>
            </w:tcBorders>
          </w:tcPr>
          <w:p w:rsidR="00E533BA" w:rsidRPr="00E63069" w:rsidRDefault="00304C0F" w:rsidP="00566F61">
            <w:pPr>
              <w:rPr>
                <w:iCs/>
                <w:lang w:val="en-IN"/>
              </w:rPr>
            </w:pPr>
            <w:r>
              <w:rPr>
                <w:iCs/>
                <w:lang w:val="en-IN"/>
              </w:rPr>
              <w:t>music</w:t>
            </w:r>
            <w:r w:rsidR="00E533BA" w:rsidRPr="00E63069">
              <w:rPr>
                <w:iCs/>
                <w:lang w:val="en-IN"/>
              </w:rPr>
              <w:t>InvalidKeyPress</w:t>
            </w:r>
          </w:p>
        </w:tc>
        <w:tc>
          <w:tcPr>
            <w:tcW w:w="796" w:type="pct"/>
            <w:tcBorders>
              <w:bottom w:val="single" w:sz="4" w:space="0" w:color="000000"/>
            </w:tcBorders>
          </w:tcPr>
          <w:p w:rsidR="00E533BA" w:rsidRPr="00E63069" w:rsidRDefault="00E533BA" w:rsidP="00566F61">
            <w:pPr>
              <w:rPr>
                <w:lang w:val="en-IN"/>
              </w:rPr>
            </w:pPr>
            <w:r w:rsidRPr="00E63069">
              <w:rPr>
                <w:lang w:val="en-IN"/>
              </w:rPr>
              <w:t>{</w:t>
            </w:r>
            <w:r w:rsidRPr="00E63069">
              <w:rPr>
                <w:i/>
                <w:lang w:val="en-IN"/>
              </w:rPr>
              <w:t>Music to indicate invalid key press</w:t>
            </w:r>
            <w:r w:rsidRPr="00E63069">
              <w:rPr>
                <w:lang w:val="en-IN"/>
              </w:rPr>
              <w:t>}</w:t>
            </w:r>
          </w:p>
        </w:tc>
        <w:tc>
          <w:tcPr>
            <w:tcW w:w="796" w:type="pct"/>
            <w:tcBorders>
              <w:bottom w:val="single" w:sz="4" w:space="0" w:color="000000"/>
            </w:tcBorders>
          </w:tcPr>
          <w:p w:rsidR="00E533BA" w:rsidRPr="00E63069" w:rsidRDefault="00E533BA" w:rsidP="00566F61">
            <w:pPr>
              <w:rPr>
                <w:lang w:val="en-IN"/>
              </w:rPr>
            </w:pPr>
            <w:r w:rsidRPr="00E63069">
              <w:rPr>
                <w:lang w:val="en-IN"/>
              </w:rPr>
              <w:t xml:space="preserve">Go to </w:t>
            </w:r>
            <w:r w:rsidRPr="00E63069">
              <w:rPr>
                <w:i/>
                <w:iCs/>
                <w:color w:val="00B050"/>
                <w:lang w:val="en-IN"/>
              </w:rPr>
              <w:t>010_02_04MainMenu1</w:t>
            </w:r>
          </w:p>
        </w:tc>
        <w:tc>
          <w:tcPr>
            <w:tcW w:w="795" w:type="pct"/>
            <w:tcBorders>
              <w:bottom w:val="single" w:sz="4" w:space="0" w:color="000000"/>
            </w:tcBorders>
          </w:tcPr>
          <w:p w:rsidR="00E533BA" w:rsidRPr="00E63069" w:rsidRDefault="00E533BA" w:rsidP="00566F61">
            <w:pPr>
              <w:rPr>
                <w:cs/>
                <w:lang w:val="en-IN"/>
              </w:rPr>
            </w:pPr>
          </w:p>
        </w:tc>
        <w:tc>
          <w:tcPr>
            <w:tcW w:w="796" w:type="pct"/>
            <w:tcBorders>
              <w:bottom w:val="single" w:sz="4" w:space="0" w:color="000000"/>
            </w:tcBorders>
          </w:tcPr>
          <w:p w:rsidR="00E533BA" w:rsidRPr="00E63069" w:rsidRDefault="00E533BA" w:rsidP="00566F61">
            <w:pPr>
              <w:rPr>
                <w:cs/>
                <w:lang w:val="en-IN"/>
              </w:rPr>
            </w:pPr>
          </w:p>
        </w:tc>
        <w:tc>
          <w:tcPr>
            <w:tcW w:w="796" w:type="pct"/>
            <w:tcBorders>
              <w:bottom w:val="single" w:sz="4" w:space="0" w:color="000000"/>
            </w:tcBorders>
          </w:tcPr>
          <w:p w:rsidR="00E533BA" w:rsidRPr="00E63069" w:rsidRDefault="00E533BA" w:rsidP="00566F61">
            <w:pPr>
              <w:rPr>
                <w:lang w:val="en-IN"/>
              </w:rPr>
            </w:pPr>
          </w:p>
        </w:tc>
      </w:tr>
      <w:tr w:rsidR="00E533BA" w:rsidRPr="00E63069" w:rsidTr="00566F61">
        <w:trPr>
          <w:cantSplit/>
          <w:tblHeader/>
        </w:trPr>
        <w:tc>
          <w:tcPr>
            <w:tcW w:w="226" w:type="pct"/>
            <w:shd w:val="pct25" w:color="auto" w:fill="auto"/>
          </w:tcPr>
          <w:p w:rsidR="00E533BA" w:rsidRPr="00E63069" w:rsidRDefault="00E533BA" w:rsidP="00566F61">
            <w:pPr>
              <w:rPr>
                <w:lang w:val="en-IN"/>
              </w:rPr>
            </w:pPr>
          </w:p>
        </w:tc>
        <w:tc>
          <w:tcPr>
            <w:tcW w:w="795" w:type="pct"/>
            <w:shd w:val="pct25" w:color="auto" w:fill="auto"/>
          </w:tcPr>
          <w:p w:rsidR="00E533BA" w:rsidRPr="00E63069" w:rsidRDefault="00E533BA" w:rsidP="00566F61">
            <w:pPr>
              <w:rPr>
                <w:lang w:val="en-IN"/>
              </w:rPr>
            </w:pPr>
          </w:p>
        </w:tc>
        <w:tc>
          <w:tcPr>
            <w:tcW w:w="796" w:type="pct"/>
            <w:shd w:val="pct25" w:color="auto" w:fill="auto"/>
          </w:tcPr>
          <w:p w:rsidR="00E533BA" w:rsidRPr="00E63069" w:rsidRDefault="00E533BA" w:rsidP="00566F61">
            <w:pPr>
              <w:rPr>
                <w:lang w:val="en-IN"/>
              </w:rPr>
            </w:pPr>
          </w:p>
        </w:tc>
        <w:tc>
          <w:tcPr>
            <w:tcW w:w="796" w:type="pct"/>
            <w:shd w:val="pct25" w:color="auto" w:fill="auto"/>
          </w:tcPr>
          <w:p w:rsidR="00E533BA" w:rsidRPr="00E63069" w:rsidRDefault="00E533BA" w:rsidP="00566F61">
            <w:pPr>
              <w:rPr>
                <w:lang w:val="en-IN"/>
              </w:rPr>
            </w:pPr>
          </w:p>
        </w:tc>
        <w:tc>
          <w:tcPr>
            <w:tcW w:w="795" w:type="pct"/>
            <w:shd w:val="pct25" w:color="auto" w:fill="auto"/>
          </w:tcPr>
          <w:p w:rsidR="00E533BA" w:rsidRPr="00E63069" w:rsidRDefault="00E533BA" w:rsidP="00566F61">
            <w:pPr>
              <w:rPr>
                <w:cs/>
                <w:lang w:val="en-IN"/>
              </w:rPr>
            </w:pPr>
          </w:p>
        </w:tc>
        <w:tc>
          <w:tcPr>
            <w:tcW w:w="796" w:type="pct"/>
            <w:shd w:val="pct25" w:color="auto" w:fill="auto"/>
          </w:tcPr>
          <w:p w:rsidR="00E533BA" w:rsidRPr="00E63069" w:rsidRDefault="00E533BA" w:rsidP="00566F61">
            <w:pPr>
              <w:rPr>
                <w:cs/>
                <w:lang w:val="en-IN"/>
              </w:rPr>
            </w:pPr>
          </w:p>
        </w:tc>
        <w:tc>
          <w:tcPr>
            <w:tcW w:w="796" w:type="pct"/>
            <w:shd w:val="pct25" w:color="auto" w:fill="auto"/>
          </w:tcPr>
          <w:p w:rsidR="00E533BA" w:rsidRPr="00E63069" w:rsidRDefault="00E533BA" w:rsidP="00566F61">
            <w:pPr>
              <w:rPr>
                <w:lang w:val="en-IN"/>
              </w:rPr>
            </w:pPr>
          </w:p>
        </w:tc>
      </w:tr>
      <w:tr w:rsidR="00E533BA" w:rsidRPr="00E63069" w:rsidTr="00AF3B9C">
        <w:trPr>
          <w:cantSplit/>
          <w:tblHeader/>
        </w:trPr>
        <w:tc>
          <w:tcPr>
            <w:tcW w:w="226" w:type="pct"/>
          </w:tcPr>
          <w:p w:rsidR="00E533BA" w:rsidRPr="00E63069" w:rsidRDefault="00E533BA" w:rsidP="00AF3B9C">
            <w:pPr>
              <w:rPr>
                <w:lang w:val="en-IN"/>
              </w:rPr>
            </w:pPr>
            <w:r w:rsidRPr="00E63069">
              <w:rPr>
                <w:lang w:val="en-IN"/>
              </w:rPr>
              <w:t>3</w:t>
            </w:r>
          </w:p>
        </w:tc>
        <w:tc>
          <w:tcPr>
            <w:tcW w:w="795" w:type="pct"/>
          </w:tcPr>
          <w:p w:rsidR="00E533BA" w:rsidRPr="00E63069" w:rsidRDefault="00E533BA" w:rsidP="00FC2203">
            <w:pPr>
              <w:rPr>
                <w:i/>
                <w:iCs/>
                <w:color w:val="00B050"/>
                <w:lang w:val="en-IN"/>
              </w:rPr>
            </w:pPr>
            <w:r w:rsidRPr="00E63069">
              <w:rPr>
                <w:i/>
                <w:iCs/>
                <w:lang w:val="en-IN"/>
              </w:rPr>
              <w:t xml:space="preserve">Same as </w:t>
            </w:r>
            <w:r w:rsidR="00FC2203">
              <w:rPr>
                <w:i/>
                <w:iCs/>
                <w:lang w:val="en-IN"/>
              </w:rPr>
              <w:t>block 2 rows 1-3</w:t>
            </w:r>
          </w:p>
        </w:tc>
        <w:tc>
          <w:tcPr>
            <w:tcW w:w="796" w:type="pct"/>
          </w:tcPr>
          <w:p w:rsidR="00E533BA" w:rsidRPr="00E63069" w:rsidRDefault="00E533BA" w:rsidP="00AF3B9C">
            <w:pPr>
              <w:rPr>
                <w:lang w:val="en-IN"/>
              </w:rPr>
            </w:pPr>
          </w:p>
        </w:tc>
        <w:tc>
          <w:tcPr>
            <w:tcW w:w="796" w:type="pct"/>
          </w:tcPr>
          <w:p w:rsidR="00E533BA" w:rsidRPr="00E63069" w:rsidRDefault="00E533BA" w:rsidP="00AF3B9C">
            <w:pPr>
              <w:rPr>
                <w:cs/>
                <w:lang w:val="en-IN"/>
              </w:rPr>
            </w:pPr>
          </w:p>
        </w:tc>
        <w:tc>
          <w:tcPr>
            <w:tcW w:w="795" w:type="pct"/>
          </w:tcPr>
          <w:p w:rsidR="00E533BA" w:rsidRPr="00E63069" w:rsidRDefault="00E533BA" w:rsidP="00AF3B9C">
            <w:pPr>
              <w:rPr>
                <w:lang w:val="en-IN"/>
              </w:rPr>
            </w:pPr>
          </w:p>
        </w:tc>
        <w:tc>
          <w:tcPr>
            <w:tcW w:w="796" w:type="pct"/>
          </w:tcPr>
          <w:p w:rsidR="00E533BA" w:rsidRPr="00E63069" w:rsidRDefault="00E533BA" w:rsidP="00AF3B9C">
            <w:pPr>
              <w:rPr>
                <w:lang w:val="en-IN"/>
              </w:rPr>
            </w:pPr>
          </w:p>
        </w:tc>
        <w:tc>
          <w:tcPr>
            <w:tcW w:w="796" w:type="pct"/>
          </w:tcPr>
          <w:p w:rsidR="00E533BA" w:rsidRPr="00E63069" w:rsidRDefault="00E533BA" w:rsidP="00AF3B9C">
            <w:pPr>
              <w:rPr>
                <w:lang w:val="en-IN"/>
              </w:rPr>
            </w:pPr>
          </w:p>
        </w:tc>
      </w:tr>
      <w:tr w:rsidR="00E533BA" w:rsidRPr="00E63069" w:rsidTr="00AF3B9C">
        <w:trPr>
          <w:cantSplit/>
          <w:trHeight w:val="2285"/>
          <w:tblHeader/>
        </w:trPr>
        <w:tc>
          <w:tcPr>
            <w:tcW w:w="226" w:type="pct"/>
            <w:tcBorders>
              <w:bottom w:val="single" w:sz="4" w:space="0" w:color="000000"/>
            </w:tcBorders>
          </w:tcPr>
          <w:p w:rsidR="00E533BA" w:rsidRPr="00E63069" w:rsidRDefault="00E533BA" w:rsidP="00AF3B9C">
            <w:pPr>
              <w:rPr>
                <w:lang w:val="en-IN"/>
              </w:rPr>
            </w:pPr>
          </w:p>
        </w:tc>
        <w:tc>
          <w:tcPr>
            <w:tcW w:w="795" w:type="pct"/>
            <w:tcBorders>
              <w:bottom w:val="single" w:sz="4" w:space="0" w:color="000000"/>
            </w:tcBorders>
          </w:tcPr>
          <w:p w:rsidR="00E533BA" w:rsidRPr="00C620D0" w:rsidRDefault="00E533BA" w:rsidP="00B3032C">
            <w:pPr>
              <w:rPr>
                <w:iCs/>
                <w:lang w:val="en-IN"/>
              </w:rPr>
            </w:pPr>
            <w:r>
              <w:rPr>
                <w:iCs/>
                <w:lang w:val="en-IN"/>
              </w:rPr>
              <w:t>010_03</w:t>
            </w:r>
            <w:r w:rsidRPr="00C620D0">
              <w:rPr>
                <w:iCs/>
                <w:lang w:val="en-IN"/>
              </w:rPr>
              <w:t>_0</w:t>
            </w:r>
            <w:r w:rsidR="00B3032C">
              <w:rPr>
                <w:iCs/>
                <w:lang w:val="en-IN"/>
              </w:rPr>
              <w:t>2</w:t>
            </w:r>
            <w:r w:rsidRPr="00C620D0">
              <w:rPr>
                <w:iCs/>
                <w:lang w:val="en-IN"/>
              </w:rPr>
              <w:t>MainMenu2</w:t>
            </w:r>
          </w:p>
        </w:tc>
        <w:tc>
          <w:tcPr>
            <w:tcW w:w="796" w:type="pct"/>
            <w:tcBorders>
              <w:bottom w:val="single" w:sz="4" w:space="0" w:color="000000"/>
            </w:tcBorders>
          </w:tcPr>
          <w:p w:rsidR="00E533BA" w:rsidRPr="00E63069" w:rsidRDefault="00E533BA" w:rsidP="00AF3B9C">
            <w:pPr>
              <w:rPr>
                <w:lang w:val="en-IN"/>
              </w:rPr>
            </w:pPr>
            <w:r w:rsidRPr="00E63069">
              <w:rPr>
                <w:lang w:val="en-IN"/>
              </w:rPr>
              <w:t xml:space="preserve">If you have taken </w:t>
            </w:r>
            <w:r>
              <w:rPr>
                <w:lang w:val="en-IN"/>
              </w:rPr>
              <w:t xml:space="preserve">this </w:t>
            </w:r>
            <w:r w:rsidRPr="00E63069">
              <w:rPr>
                <w:lang w:val="en-IN"/>
              </w:rPr>
              <w:t>dose, press 1</w:t>
            </w:r>
            <w:r>
              <w:rPr>
                <w:lang w:val="en-IN"/>
              </w:rPr>
              <w:t>.</w:t>
            </w:r>
          </w:p>
          <w:p w:rsidR="00E533BA" w:rsidRPr="00E63069" w:rsidRDefault="00E533BA" w:rsidP="00AF3B9C">
            <w:pPr>
              <w:rPr>
                <w:lang w:val="en-IN"/>
              </w:rPr>
            </w:pPr>
            <w:r w:rsidRPr="00E63069">
              <w:rPr>
                <w:lang w:val="en-IN"/>
              </w:rPr>
              <w:t>If you are not feeling well or if you have any other health problems, press 2.</w:t>
            </w:r>
          </w:p>
          <w:p w:rsidR="00E533BA" w:rsidRPr="00E63069" w:rsidRDefault="00E533BA" w:rsidP="00EF6E34">
            <w:pPr>
              <w:rPr>
                <w:lang w:val="en-IN"/>
              </w:rPr>
            </w:pPr>
            <w:r w:rsidRPr="00E63069">
              <w:rPr>
                <w:lang w:val="en-IN"/>
              </w:rPr>
              <w:t>If you want to listen to your messages, press 3</w:t>
            </w:r>
            <w:r>
              <w:rPr>
                <w:lang w:val="en-IN"/>
              </w:rPr>
              <w:t>.</w:t>
            </w:r>
          </w:p>
        </w:tc>
        <w:tc>
          <w:tcPr>
            <w:tcW w:w="796" w:type="pct"/>
            <w:tcBorders>
              <w:bottom w:val="single" w:sz="4" w:space="0" w:color="000000"/>
            </w:tcBorders>
          </w:tcPr>
          <w:p w:rsidR="00E533BA" w:rsidRDefault="00E533BA" w:rsidP="00A77431">
            <w:pPr>
              <w:rPr>
                <w:lang w:val="en-IN"/>
              </w:rPr>
            </w:pPr>
            <w:r w:rsidRPr="00E63069">
              <w:rPr>
                <w:lang w:val="en-IN"/>
              </w:rPr>
              <w:t>1 –</w:t>
            </w:r>
            <w:r w:rsidRPr="00DF6A72">
              <w:rPr>
                <w:lang w:val="en-IN"/>
              </w:rPr>
              <w:t xml:space="preserve"> </w:t>
            </w:r>
          </w:p>
          <w:p w:rsidR="00E533BA" w:rsidRDefault="00E533BA" w:rsidP="002C4889">
            <w:pPr>
              <w:rPr>
                <w:lang w:val="en-IN"/>
              </w:rPr>
            </w:pPr>
            <w:r w:rsidRPr="00DF6A72">
              <w:rPr>
                <w:lang w:val="en-IN"/>
              </w:rPr>
              <w:t xml:space="preserve">if the user took the pill at the scheduled time </w:t>
            </w:r>
            <w:r>
              <w:rPr>
                <w:lang w:val="en-IN"/>
              </w:rPr>
              <w:t xml:space="preserve">+/- </w:t>
            </w:r>
            <w:commentRangeStart w:id="153"/>
            <w:r>
              <w:rPr>
                <w:lang w:val="en-IN"/>
              </w:rPr>
              <w:t xml:space="preserve">15 </w:t>
            </w:r>
            <w:commentRangeEnd w:id="153"/>
            <w:r>
              <w:rPr>
                <w:rStyle w:val="CommentReference"/>
              </w:rPr>
              <w:commentReference w:id="153"/>
            </w:r>
            <w:r>
              <w:rPr>
                <w:lang w:val="en-IN"/>
              </w:rPr>
              <w:t>minutes</w:t>
            </w:r>
            <w:r w:rsidRPr="00DF6A72">
              <w:rPr>
                <w:lang w:val="en-IN"/>
              </w:rPr>
              <w:t xml:space="preserve">, go to </w:t>
            </w:r>
            <w:r>
              <w:rPr>
                <w:lang w:val="en-IN"/>
              </w:rPr>
              <w:t xml:space="preserve">use case 001 </w:t>
            </w:r>
            <w:r w:rsidRPr="00DF6A72">
              <w:rPr>
                <w:lang w:val="en-IN"/>
              </w:rPr>
              <w:t xml:space="preserve">block 4, </w:t>
            </w:r>
          </w:p>
          <w:p w:rsidR="00CA4823" w:rsidRDefault="00CA4823" w:rsidP="00CA4823">
            <w:pPr>
              <w:rPr>
                <w:lang w:val="en-IN"/>
              </w:rPr>
            </w:pPr>
            <w:r w:rsidRPr="00DF6A72">
              <w:rPr>
                <w:lang w:val="en-IN"/>
              </w:rPr>
              <w:t>else if</w:t>
            </w:r>
            <w:r>
              <w:rPr>
                <w:lang w:val="en-IN"/>
              </w:rPr>
              <w:t xml:space="preserve"> the user is early and</w:t>
            </w:r>
            <w:r w:rsidRPr="00DF6A72">
              <w:rPr>
                <w:lang w:val="en-IN"/>
              </w:rPr>
              <w:t xml:space="preserve"> </w:t>
            </w:r>
            <w:r>
              <w:rPr>
                <w:lang w:val="en-IN"/>
              </w:rPr>
              <w:t xml:space="preserve">it is more than </w:t>
            </w:r>
            <w:commentRangeStart w:id="154"/>
            <w:r>
              <w:rPr>
                <w:lang w:val="en-IN"/>
              </w:rPr>
              <w:t xml:space="preserve">15 </w:t>
            </w:r>
            <w:commentRangeEnd w:id="154"/>
            <w:r>
              <w:rPr>
                <w:rStyle w:val="CommentReference"/>
              </w:rPr>
              <w:commentReference w:id="154"/>
            </w:r>
            <w:r>
              <w:rPr>
                <w:lang w:val="en-IN"/>
              </w:rPr>
              <w:t>minutes before the pill time, go to block 9</w:t>
            </w:r>
          </w:p>
          <w:p w:rsidR="00E533BA" w:rsidRDefault="00E533BA" w:rsidP="002C4889">
            <w:pPr>
              <w:rPr>
                <w:lang w:val="en-IN"/>
              </w:rPr>
            </w:pPr>
            <w:r>
              <w:rPr>
                <w:lang w:val="en-IN"/>
              </w:rPr>
              <w:t xml:space="preserve">else if the user is late, but within the Pill Window go to use case 001 </w:t>
            </w:r>
            <w:r w:rsidRPr="00DF6A72">
              <w:rPr>
                <w:lang w:val="en-IN"/>
              </w:rPr>
              <w:t>block 5</w:t>
            </w:r>
            <w:r>
              <w:rPr>
                <w:lang w:val="en-IN"/>
              </w:rPr>
              <w:t xml:space="preserve"> (no need to say it is late, because that has been already said)</w:t>
            </w:r>
          </w:p>
          <w:p w:rsidR="00E533BA" w:rsidRDefault="00E533BA" w:rsidP="002C4889">
            <w:pPr>
              <w:rPr>
                <w:lang w:val="en-IN"/>
              </w:rPr>
            </w:pPr>
            <w:r>
              <w:rPr>
                <w:lang w:val="en-IN"/>
              </w:rPr>
              <w:t>else (the user is late and outside the Pill Window) go to block 10</w:t>
            </w:r>
          </w:p>
          <w:p w:rsidR="00E533BA" w:rsidRPr="00E63069" w:rsidRDefault="00E533BA" w:rsidP="00A77431">
            <w:pPr>
              <w:rPr>
                <w:lang w:val="en-IN"/>
              </w:rPr>
            </w:pPr>
            <w:r w:rsidRPr="00E63069">
              <w:rPr>
                <w:lang w:val="en-IN"/>
              </w:rPr>
              <w:t>2 – Go to use case for Symptoms TBD</w:t>
            </w:r>
          </w:p>
          <w:p w:rsidR="00E533BA" w:rsidRPr="00E63069" w:rsidRDefault="00E533BA" w:rsidP="00A77431">
            <w:pPr>
              <w:rPr>
                <w:lang w:val="en-IN"/>
              </w:rPr>
            </w:pPr>
            <w:r w:rsidRPr="00E63069">
              <w:rPr>
                <w:lang w:val="en-IN"/>
              </w:rPr>
              <w:t>3 – go to block 7</w:t>
            </w:r>
          </w:p>
          <w:p w:rsidR="00E533BA" w:rsidRPr="00E63069" w:rsidRDefault="00E533BA" w:rsidP="00A77431">
            <w:pPr>
              <w:rPr>
                <w:iCs/>
                <w:lang w:val="en-IN"/>
              </w:rPr>
            </w:pPr>
            <w:r w:rsidRPr="00E63069">
              <w:rPr>
                <w:lang w:val="en-IN"/>
              </w:rPr>
              <w:t xml:space="preserve">Any other key – Go to </w:t>
            </w:r>
            <w:r w:rsidRPr="00E63069">
              <w:rPr>
                <w:iCs/>
                <w:lang w:val="en-IN"/>
              </w:rPr>
              <w:t>010_02_05InvalidKeyPress</w:t>
            </w:r>
            <w:r w:rsidRPr="00E63069">
              <w:rPr>
                <w:lang w:val="en-IN"/>
              </w:rPr>
              <w:t xml:space="preserve"> Any other key – Go to </w:t>
            </w:r>
            <w:r w:rsidRPr="00E63069">
              <w:rPr>
                <w:iCs/>
                <w:lang w:val="en-IN"/>
              </w:rPr>
              <w:t>010_02_05</w:t>
            </w:r>
          </w:p>
        </w:tc>
        <w:tc>
          <w:tcPr>
            <w:tcW w:w="795" w:type="pct"/>
            <w:tcBorders>
              <w:bottom w:val="single" w:sz="4" w:space="0" w:color="000000"/>
            </w:tcBorders>
          </w:tcPr>
          <w:p w:rsidR="00045E1B" w:rsidRPr="00E63069" w:rsidRDefault="00045E1B" w:rsidP="00045E1B">
            <w:pPr>
              <w:rPr>
                <w:lang w:val="en-IN" w:bidi="mr-IN"/>
              </w:rPr>
            </w:pPr>
            <w:r>
              <w:rPr>
                <w:rFonts w:hint="cs"/>
                <w:cs/>
                <w:lang w:val="en-IN" w:bidi="mr-IN"/>
              </w:rPr>
              <w:t>हा</w:t>
            </w:r>
            <w:r w:rsidRPr="00E63069">
              <w:rPr>
                <w:cs/>
                <w:lang w:val="en-IN"/>
              </w:rPr>
              <w:t xml:space="preserve"> डोस घेतला असेल</w:t>
            </w:r>
            <w:r w:rsidRPr="00E63069">
              <w:rPr>
                <w:lang w:val="en-IN"/>
              </w:rPr>
              <w:t>,</w:t>
            </w:r>
            <w:r w:rsidRPr="00E63069">
              <w:rPr>
                <w:cs/>
                <w:lang w:val="en-IN"/>
              </w:rPr>
              <w:t xml:space="preserve"> तर १ दाबा.</w:t>
            </w:r>
          </w:p>
          <w:p w:rsidR="00045E1B" w:rsidRPr="00E63069" w:rsidRDefault="00045E1B" w:rsidP="00045E1B">
            <w:pPr>
              <w:rPr>
                <w:lang w:val="en-IN" w:bidi="mr-IN"/>
              </w:rPr>
            </w:pPr>
            <w:r w:rsidRPr="00E63069">
              <w:rPr>
                <w:cs/>
                <w:lang w:val="en-IN" w:bidi="mr-IN"/>
              </w:rPr>
              <w:t>तुम्हाला बरं नसेल किंवा इतर काही त्रास होत असेल</w:t>
            </w:r>
            <w:r w:rsidRPr="00E63069">
              <w:rPr>
                <w:lang w:val="en-IN" w:bidi="mr-IN"/>
              </w:rPr>
              <w:t>,</w:t>
            </w:r>
            <w:r w:rsidRPr="00E63069">
              <w:rPr>
                <w:cs/>
                <w:lang w:val="en-IN" w:bidi="mr-IN"/>
              </w:rPr>
              <w:t xml:space="preserve"> तर </w:t>
            </w:r>
            <w:r w:rsidRPr="00E63069">
              <w:rPr>
                <w:rFonts w:hint="cs"/>
                <w:cs/>
                <w:lang w:val="en-IN" w:bidi="mr-IN"/>
              </w:rPr>
              <w:t>२</w:t>
            </w:r>
            <w:r w:rsidRPr="00E63069">
              <w:rPr>
                <w:cs/>
                <w:lang w:val="en-IN" w:bidi="mr-IN"/>
              </w:rPr>
              <w:t xml:space="preserve"> दाबा.</w:t>
            </w:r>
          </w:p>
          <w:p w:rsidR="00E533BA" w:rsidRPr="00E63069" w:rsidRDefault="00045E1B" w:rsidP="00630036">
            <w:pPr>
              <w:rPr>
                <w:cs/>
                <w:lang w:val="en-IN" w:bidi="mr-IN"/>
              </w:rPr>
            </w:pPr>
            <w:r>
              <w:rPr>
                <w:rFonts w:hint="cs"/>
                <w:cs/>
                <w:lang w:val="en-IN" w:bidi="mr-IN"/>
              </w:rPr>
              <w:t>तुमचे संदेश ऐकण्यासाठी ३ दाबा.</w:t>
            </w:r>
          </w:p>
        </w:tc>
        <w:tc>
          <w:tcPr>
            <w:tcW w:w="796" w:type="pct"/>
            <w:tcBorders>
              <w:bottom w:val="single" w:sz="4" w:space="0" w:color="000000"/>
            </w:tcBorders>
          </w:tcPr>
          <w:p w:rsidR="00E533BA" w:rsidRPr="00E63069" w:rsidRDefault="00E533BA" w:rsidP="00AF3B9C">
            <w:pPr>
              <w:rPr>
                <w:lang w:val="en-IN"/>
              </w:rPr>
            </w:pPr>
            <w:r w:rsidRPr="00E63069">
              <w:rPr>
                <w:cs/>
                <w:lang w:val="en-IN"/>
              </w:rPr>
              <w:t xml:space="preserve">अगर दवाई की इस बार की खुराक आपने ले ली हो </w:t>
            </w:r>
            <w:r w:rsidRPr="00E63069">
              <w:rPr>
                <w:lang w:val="en-IN"/>
              </w:rPr>
              <w:t xml:space="preserve">, </w:t>
            </w:r>
            <w:r w:rsidRPr="00E63069">
              <w:rPr>
                <w:cs/>
                <w:lang w:val="en-IN"/>
              </w:rPr>
              <w:t xml:space="preserve">तो १ दबाईए </w:t>
            </w:r>
            <w:r w:rsidRPr="00E63069">
              <w:rPr>
                <w:lang w:val="en-IN"/>
              </w:rPr>
              <w:t xml:space="preserve">; </w:t>
            </w:r>
          </w:p>
          <w:p w:rsidR="00E533BA" w:rsidRPr="00E63069" w:rsidRDefault="00E533BA" w:rsidP="00AF3B9C">
            <w:pPr>
              <w:rPr>
                <w:cs/>
                <w:lang w:val="en-IN"/>
              </w:rPr>
            </w:pPr>
          </w:p>
        </w:tc>
        <w:tc>
          <w:tcPr>
            <w:tcW w:w="796" w:type="pct"/>
            <w:tcBorders>
              <w:bottom w:val="single" w:sz="4" w:space="0" w:color="000000"/>
            </w:tcBorders>
          </w:tcPr>
          <w:p w:rsidR="00E533BA" w:rsidRPr="00E63069" w:rsidRDefault="00E533BA" w:rsidP="00AF3B9C">
            <w:pPr>
              <w:rPr>
                <w:lang w:val="en-IN"/>
              </w:rPr>
            </w:pPr>
          </w:p>
        </w:tc>
      </w:tr>
      <w:tr w:rsidR="00E533BA" w:rsidRPr="00E63069" w:rsidTr="00AF3B9C">
        <w:trPr>
          <w:cantSplit/>
          <w:trHeight w:val="512"/>
          <w:tblHeader/>
        </w:trPr>
        <w:tc>
          <w:tcPr>
            <w:tcW w:w="226" w:type="pct"/>
            <w:tcBorders>
              <w:bottom w:val="single" w:sz="4" w:space="0" w:color="000000"/>
            </w:tcBorders>
          </w:tcPr>
          <w:p w:rsidR="00E533BA" w:rsidRPr="00E63069" w:rsidRDefault="00E533BA" w:rsidP="00AF3B9C">
            <w:pPr>
              <w:rPr>
                <w:lang w:val="en-IN"/>
              </w:rPr>
            </w:pPr>
          </w:p>
        </w:tc>
        <w:tc>
          <w:tcPr>
            <w:tcW w:w="795" w:type="pct"/>
            <w:tcBorders>
              <w:bottom w:val="single" w:sz="4" w:space="0" w:color="000000"/>
            </w:tcBorders>
          </w:tcPr>
          <w:p w:rsidR="00E533BA" w:rsidRPr="00E63069" w:rsidRDefault="00E533BA" w:rsidP="00B3032C">
            <w:pPr>
              <w:rPr>
                <w:iCs/>
                <w:lang w:val="en-IN"/>
              </w:rPr>
            </w:pPr>
            <w:r w:rsidRPr="00E63069">
              <w:rPr>
                <w:iCs/>
                <w:lang w:val="en-IN"/>
              </w:rPr>
              <w:t>InvalidKeyPress</w:t>
            </w:r>
          </w:p>
        </w:tc>
        <w:tc>
          <w:tcPr>
            <w:tcW w:w="796" w:type="pct"/>
            <w:tcBorders>
              <w:bottom w:val="single" w:sz="4" w:space="0" w:color="000000"/>
            </w:tcBorders>
          </w:tcPr>
          <w:p w:rsidR="00E533BA" w:rsidRPr="00E63069" w:rsidRDefault="00E533BA" w:rsidP="00AF3B9C">
            <w:pPr>
              <w:rPr>
                <w:lang w:val="en-IN"/>
              </w:rPr>
            </w:pPr>
            <w:r w:rsidRPr="00E63069">
              <w:rPr>
                <w:lang w:val="en-IN"/>
              </w:rPr>
              <w:t>{</w:t>
            </w:r>
            <w:r w:rsidRPr="00E63069">
              <w:rPr>
                <w:i/>
                <w:lang w:val="en-IN"/>
              </w:rPr>
              <w:t>Music to indicate invalid key press</w:t>
            </w:r>
            <w:r w:rsidRPr="00E63069">
              <w:rPr>
                <w:lang w:val="en-IN"/>
              </w:rPr>
              <w:t>}</w:t>
            </w:r>
          </w:p>
        </w:tc>
        <w:tc>
          <w:tcPr>
            <w:tcW w:w="796" w:type="pct"/>
            <w:tcBorders>
              <w:bottom w:val="single" w:sz="4" w:space="0" w:color="000000"/>
            </w:tcBorders>
          </w:tcPr>
          <w:p w:rsidR="00E533BA" w:rsidRPr="00E63069" w:rsidRDefault="00E533BA" w:rsidP="00AF3B9C">
            <w:pPr>
              <w:rPr>
                <w:lang w:val="en-IN"/>
              </w:rPr>
            </w:pPr>
            <w:r w:rsidRPr="00E63069">
              <w:rPr>
                <w:lang w:val="en-IN"/>
              </w:rPr>
              <w:t xml:space="preserve">Go to </w:t>
            </w:r>
            <w:r w:rsidRPr="00E63069">
              <w:rPr>
                <w:i/>
                <w:iCs/>
                <w:color w:val="00B050"/>
                <w:lang w:val="en-IN"/>
              </w:rPr>
              <w:t>010_02_04MainMenu</w:t>
            </w:r>
            <w:r>
              <w:rPr>
                <w:i/>
                <w:iCs/>
                <w:color w:val="00B050"/>
                <w:lang w:val="en-IN"/>
              </w:rPr>
              <w:t>2</w:t>
            </w:r>
          </w:p>
        </w:tc>
        <w:tc>
          <w:tcPr>
            <w:tcW w:w="795" w:type="pct"/>
            <w:tcBorders>
              <w:bottom w:val="single" w:sz="4" w:space="0" w:color="000000"/>
            </w:tcBorders>
          </w:tcPr>
          <w:p w:rsidR="00E533BA" w:rsidRPr="00E63069" w:rsidRDefault="00E533BA" w:rsidP="00AF3B9C">
            <w:pPr>
              <w:rPr>
                <w:cs/>
                <w:lang w:val="en-IN"/>
              </w:rPr>
            </w:pPr>
          </w:p>
        </w:tc>
        <w:tc>
          <w:tcPr>
            <w:tcW w:w="796" w:type="pct"/>
            <w:tcBorders>
              <w:bottom w:val="single" w:sz="4" w:space="0" w:color="000000"/>
            </w:tcBorders>
          </w:tcPr>
          <w:p w:rsidR="00E533BA" w:rsidRPr="00E63069" w:rsidRDefault="00E533BA" w:rsidP="00AF3B9C">
            <w:pPr>
              <w:rPr>
                <w:cs/>
                <w:lang w:val="en-IN"/>
              </w:rPr>
            </w:pPr>
          </w:p>
        </w:tc>
        <w:tc>
          <w:tcPr>
            <w:tcW w:w="796" w:type="pct"/>
            <w:tcBorders>
              <w:bottom w:val="single" w:sz="4" w:space="0" w:color="000000"/>
            </w:tcBorders>
          </w:tcPr>
          <w:p w:rsidR="00E533BA" w:rsidRPr="00E63069" w:rsidRDefault="00E533BA" w:rsidP="00AF3B9C">
            <w:pPr>
              <w:rPr>
                <w:lang w:val="en-IN"/>
              </w:rPr>
            </w:pPr>
          </w:p>
        </w:tc>
      </w:tr>
      <w:tr w:rsidR="00E533BA" w:rsidRPr="00E63069" w:rsidTr="00AF3B9C">
        <w:trPr>
          <w:cantSplit/>
          <w:tblHeader/>
        </w:trPr>
        <w:tc>
          <w:tcPr>
            <w:tcW w:w="226" w:type="pct"/>
            <w:shd w:val="pct25" w:color="auto" w:fill="auto"/>
          </w:tcPr>
          <w:p w:rsidR="00E533BA" w:rsidRPr="00E63069" w:rsidRDefault="00E533BA" w:rsidP="00AF3B9C">
            <w:pPr>
              <w:rPr>
                <w:lang w:val="en-IN"/>
              </w:rPr>
            </w:pPr>
          </w:p>
        </w:tc>
        <w:tc>
          <w:tcPr>
            <w:tcW w:w="795" w:type="pct"/>
            <w:shd w:val="pct25" w:color="auto" w:fill="auto"/>
          </w:tcPr>
          <w:p w:rsidR="00E533BA" w:rsidRPr="00E63069" w:rsidRDefault="00E533BA" w:rsidP="00AF3B9C">
            <w:pPr>
              <w:rPr>
                <w:lang w:val="en-IN"/>
              </w:rPr>
            </w:pPr>
          </w:p>
        </w:tc>
        <w:tc>
          <w:tcPr>
            <w:tcW w:w="796" w:type="pct"/>
            <w:shd w:val="pct25" w:color="auto" w:fill="auto"/>
          </w:tcPr>
          <w:p w:rsidR="00E533BA" w:rsidRPr="00E63069" w:rsidRDefault="00E533BA" w:rsidP="00AF3B9C">
            <w:pPr>
              <w:rPr>
                <w:lang w:val="en-IN"/>
              </w:rPr>
            </w:pPr>
          </w:p>
        </w:tc>
        <w:tc>
          <w:tcPr>
            <w:tcW w:w="796" w:type="pct"/>
            <w:shd w:val="pct25" w:color="auto" w:fill="auto"/>
          </w:tcPr>
          <w:p w:rsidR="00E533BA" w:rsidRPr="00E63069" w:rsidRDefault="00E533BA" w:rsidP="00AF3B9C">
            <w:pPr>
              <w:rPr>
                <w:lang w:val="en-IN"/>
              </w:rPr>
            </w:pPr>
          </w:p>
        </w:tc>
        <w:tc>
          <w:tcPr>
            <w:tcW w:w="795" w:type="pct"/>
            <w:shd w:val="pct25" w:color="auto" w:fill="auto"/>
          </w:tcPr>
          <w:p w:rsidR="00E533BA" w:rsidRPr="00E63069" w:rsidRDefault="00E533BA" w:rsidP="00AF3B9C">
            <w:pPr>
              <w:rPr>
                <w:cs/>
                <w:lang w:val="en-IN"/>
              </w:rPr>
            </w:pPr>
          </w:p>
        </w:tc>
        <w:tc>
          <w:tcPr>
            <w:tcW w:w="796" w:type="pct"/>
            <w:shd w:val="pct25" w:color="auto" w:fill="auto"/>
          </w:tcPr>
          <w:p w:rsidR="00E533BA" w:rsidRPr="00E63069" w:rsidRDefault="00E533BA" w:rsidP="00AF3B9C">
            <w:pPr>
              <w:rPr>
                <w:cs/>
                <w:lang w:val="en-IN"/>
              </w:rPr>
            </w:pPr>
          </w:p>
        </w:tc>
        <w:tc>
          <w:tcPr>
            <w:tcW w:w="796" w:type="pct"/>
            <w:shd w:val="pct25" w:color="auto" w:fill="auto"/>
          </w:tcPr>
          <w:p w:rsidR="00E533BA" w:rsidRPr="00E63069" w:rsidRDefault="00E533BA" w:rsidP="00AF3B9C">
            <w:pPr>
              <w:rPr>
                <w:lang w:val="en-IN"/>
              </w:rPr>
            </w:pPr>
          </w:p>
        </w:tc>
      </w:tr>
      <w:tr w:rsidR="00E533BA" w:rsidRPr="00E63069" w:rsidTr="00AF3B9C">
        <w:trPr>
          <w:cantSplit/>
          <w:tblHeader/>
        </w:trPr>
        <w:tc>
          <w:tcPr>
            <w:tcW w:w="226" w:type="pct"/>
          </w:tcPr>
          <w:p w:rsidR="00E533BA" w:rsidRPr="00E63069" w:rsidRDefault="00E533BA" w:rsidP="00AF3B9C">
            <w:pPr>
              <w:rPr>
                <w:lang w:val="en-IN"/>
              </w:rPr>
            </w:pPr>
            <w:r w:rsidRPr="00E63069">
              <w:rPr>
                <w:lang w:val="en-IN"/>
              </w:rPr>
              <w:t>4</w:t>
            </w:r>
          </w:p>
        </w:tc>
        <w:tc>
          <w:tcPr>
            <w:tcW w:w="795" w:type="pct"/>
          </w:tcPr>
          <w:p w:rsidR="00E533BA" w:rsidRPr="00C620D0" w:rsidRDefault="00E533BA" w:rsidP="00DA4DC4">
            <w:pPr>
              <w:rPr>
                <w:iCs/>
                <w:lang w:val="en-IN"/>
              </w:rPr>
            </w:pPr>
            <w:r>
              <w:rPr>
                <w:iCs/>
                <w:lang w:val="en-IN"/>
              </w:rPr>
              <w:t>010_</w:t>
            </w:r>
            <w:r w:rsidR="00333CA2">
              <w:rPr>
                <w:iCs/>
                <w:lang w:val="en-IN"/>
              </w:rPr>
              <w:t>04</w:t>
            </w:r>
            <w:r>
              <w:rPr>
                <w:iCs/>
                <w:lang w:val="en-IN"/>
              </w:rPr>
              <w:t>_01nextDoseIs</w:t>
            </w:r>
            <w:r w:rsidR="00DA4DC4">
              <w:rPr>
                <w:iCs/>
                <w:lang w:val="en-IN"/>
              </w:rPr>
              <w:t>1</w:t>
            </w:r>
          </w:p>
        </w:tc>
        <w:tc>
          <w:tcPr>
            <w:tcW w:w="796" w:type="pct"/>
          </w:tcPr>
          <w:p w:rsidR="00E533BA" w:rsidRPr="00E63069" w:rsidRDefault="00E533BA" w:rsidP="000A7E5B">
            <w:pPr>
              <w:rPr>
                <w:lang w:val="en-IN"/>
              </w:rPr>
            </w:pPr>
            <w:r>
              <w:rPr>
                <w:lang w:val="en-IN"/>
              </w:rPr>
              <w:t>Your</w:t>
            </w:r>
            <w:r w:rsidRPr="00E63069">
              <w:rPr>
                <w:lang w:val="en-IN"/>
              </w:rPr>
              <w:t xml:space="preserve"> next dose is </w:t>
            </w:r>
            <w:r w:rsidR="0050258B">
              <w:rPr>
                <w:lang w:val="en-IN"/>
              </w:rPr>
              <w:t>...</w:t>
            </w:r>
          </w:p>
        </w:tc>
        <w:tc>
          <w:tcPr>
            <w:tcW w:w="796" w:type="pct"/>
          </w:tcPr>
          <w:p w:rsidR="00E533BA" w:rsidRPr="00E63069" w:rsidRDefault="00E533BA" w:rsidP="0073546C">
            <w:pPr>
              <w:rPr>
                <w:lang w:val="en-IN"/>
              </w:rPr>
            </w:pPr>
            <w:r>
              <w:rPr>
                <w:lang w:val="en-IN"/>
              </w:rPr>
              <w:t>Depending on whether the time is in morning or afternoon, select timeOfDayToday / timeOfDayTomorrow +</w:t>
            </w:r>
            <w:r w:rsidR="00A00D23">
              <w:rPr>
                <w:lang w:val="en-IN"/>
              </w:rPr>
              <w:t xml:space="preserve"> </w:t>
            </w:r>
            <w:r>
              <w:rPr>
                <w:lang w:val="en-IN"/>
              </w:rPr>
              <w:t>timeOfDayMorning or timeOfDayAfternoon or timeOfDayEvening or timeOfDayNight</w:t>
            </w:r>
          </w:p>
        </w:tc>
        <w:tc>
          <w:tcPr>
            <w:tcW w:w="795" w:type="pct"/>
          </w:tcPr>
          <w:p w:rsidR="00E533BA" w:rsidRPr="00E63069" w:rsidRDefault="00E533BA" w:rsidP="00AF3B9C">
            <w:pPr>
              <w:rPr>
                <w:cs/>
                <w:lang w:val="en-IN" w:bidi="mr-IN"/>
              </w:rPr>
            </w:pPr>
            <w:r>
              <w:rPr>
                <w:rFonts w:hint="cs"/>
                <w:cs/>
                <w:lang w:val="en-IN" w:bidi="mr-IN"/>
              </w:rPr>
              <w:t>तुमचा पुढचा डोस ...</w:t>
            </w:r>
          </w:p>
        </w:tc>
        <w:tc>
          <w:tcPr>
            <w:tcW w:w="796" w:type="pct"/>
          </w:tcPr>
          <w:p w:rsidR="00E533BA" w:rsidRPr="00E63069" w:rsidRDefault="00E533BA" w:rsidP="00AF3B9C">
            <w:pPr>
              <w:rPr>
                <w:cs/>
                <w:lang w:val="en-IN"/>
              </w:rPr>
            </w:pPr>
          </w:p>
        </w:tc>
        <w:tc>
          <w:tcPr>
            <w:tcW w:w="796" w:type="pct"/>
          </w:tcPr>
          <w:p w:rsidR="00E533BA" w:rsidRPr="00E63069" w:rsidRDefault="00E533BA" w:rsidP="00AF3B9C">
            <w:pPr>
              <w:rPr>
                <w:lang w:val="en-IN"/>
              </w:rPr>
            </w:pPr>
          </w:p>
        </w:tc>
      </w:tr>
      <w:tr w:rsidR="00E533BA" w:rsidRPr="00E63069" w:rsidTr="00AF3B9C">
        <w:trPr>
          <w:cantSplit/>
          <w:tblHeader/>
        </w:trPr>
        <w:tc>
          <w:tcPr>
            <w:tcW w:w="226" w:type="pct"/>
          </w:tcPr>
          <w:p w:rsidR="00E533BA" w:rsidRPr="00E63069" w:rsidRDefault="00E533BA" w:rsidP="00AF3B9C">
            <w:pPr>
              <w:rPr>
                <w:lang w:val="en-IN"/>
              </w:rPr>
            </w:pPr>
          </w:p>
        </w:tc>
        <w:tc>
          <w:tcPr>
            <w:tcW w:w="795" w:type="pct"/>
          </w:tcPr>
          <w:p w:rsidR="00E533BA" w:rsidRPr="001B0F48" w:rsidRDefault="00E533BA" w:rsidP="000A7E5B">
            <w:pPr>
              <w:spacing w:before="0" w:after="0"/>
              <w:rPr>
                <w:iCs/>
                <w:color w:val="00B050"/>
                <w:lang w:val="en-IN"/>
              </w:rPr>
            </w:pPr>
            <w:r>
              <w:rPr>
                <w:iCs/>
                <w:color w:val="00B050"/>
                <w:lang w:val="en-IN"/>
              </w:rPr>
              <w:t>timeOfDayToday / timeOfDayTomorrow</w:t>
            </w:r>
          </w:p>
        </w:tc>
        <w:tc>
          <w:tcPr>
            <w:tcW w:w="796" w:type="pct"/>
          </w:tcPr>
          <w:p w:rsidR="00E533BA" w:rsidRPr="00034BC2" w:rsidRDefault="00E533BA" w:rsidP="000A7E5B">
            <w:pPr>
              <w:rPr>
                <w:lang w:val="en-IN"/>
              </w:rPr>
            </w:pPr>
            <w:r>
              <w:rPr>
                <w:rFonts w:hint="cs"/>
                <w:cs/>
                <w:lang w:val="en-IN" w:bidi="mr-IN"/>
              </w:rPr>
              <w:t xml:space="preserve">... </w:t>
            </w:r>
            <w:r>
              <w:rPr>
                <w:lang w:val="en-IN"/>
              </w:rPr>
              <w:t>{today / tomorrow}</w:t>
            </w:r>
            <w:r w:rsidR="0050258B">
              <w:rPr>
                <w:lang w:val="en-IN"/>
              </w:rPr>
              <w:t xml:space="preserve"> ...</w:t>
            </w:r>
          </w:p>
        </w:tc>
        <w:tc>
          <w:tcPr>
            <w:tcW w:w="796" w:type="pct"/>
          </w:tcPr>
          <w:p w:rsidR="00E533BA" w:rsidRPr="00034BC2" w:rsidRDefault="00E533BA" w:rsidP="000A7E5B">
            <w:pPr>
              <w:rPr>
                <w:lang w:val="en-IN"/>
              </w:rPr>
            </w:pPr>
          </w:p>
        </w:tc>
        <w:tc>
          <w:tcPr>
            <w:tcW w:w="795" w:type="pct"/>
          </w:tcPr>
          <w:p w:rsidR="00E533BA" w:rsidRPr="000A7E5B" w:rsidRDefault="00E533BA" w:rsidP="005F7FB6">
            <w:r>
              <w:rPr>
                <w:lang w:val="en-IN"/>
              </w:rPr>
              <w:t>… {</w:t>
            </w:r>
            <w:r w:rsidRPr="00034BC2">
              <w:rPr>
                <w:cs/>
                <w:lang w:val="en-IN"/>
              </w:rPr>
              <w:t>आज</w:t>
            </w:r>
            <w:r>
              <w:rPr>
                <w:lang w:val="en-IN"/>
              </w:rPr>
              <w:t xml:space="preserve"> / </w:t>
            </w:r>
            <w:r>
              <w:rPr>
                <w:rFonts w:hint="cs"/>
                <w:cs/>
                <w:lang w:val="en-IN" w:bidi="mr-IN"/>
              </w:rPr>
              <w:t>उद्या</w:t>
            </w:r>
            <w:r>
              <w:rPr>
                <w:lang w:val="en-IN"/>
              </w:rPr>
              <w:t>} …</w:t>
            </w:r>
          </w:p>
        </w:tc>
        <w:tc>
          <w:tcPr>
            <w:tcW w:w="796" w:type="pct"/>
          </w:tcPr>
          <w:p w:rsidR="00E533BA" w:rsidRPr="00034BC2" w:rsidRDefault="00E533BA" w:rsidP="000A7E5B">
            <w:pPr>
              <w:rPr>
                <w:lang w:val="en-IN"/>
              </w:rPr>
            </w:pPr>
            <w:r w:rsidRPr="00034BC2">
              <w:rPr>
                <w:cs/>
                <w:lang w:val="en-IN"/>
              </w:rPr>
              <w:t>आज</w:t>
            </w:r>
          </w:p>
        </w:tc>
        <w:tc>
          <w:tcPr>
            <w:tcW w:w="796" w:type="pct"/>
          </w:tcPr>
          <w:p w:rsidR="00E533BA" w:rsidRPr="00D43E83" w:rsidRDefault="00E533BA" w:rsidP="000A7E5B">
            <w:pPr>
              <w:spacing w:before="0" w:after="0"/>
              <w:rPr>
                <w:sz w:val="20"/>
                <w:szCs w:val="20"/>
                <w:lang w:val="en-IN"/>
              </w:rPr>
            </w:pPr>
          </w:p>
        </w:tc>
      </w:tr>
      <w:tr w:rsidR="00E533BA" w:rsidRPr="00E63069" w:rsidTr="00AF3B9C">
        <w:trPr>
          <w:cantSplit/>
          <w:tblHeader/>
        </w:trPr>
        <w:tc>
          <w:tcPr>
            <w:tcW w:w="226" w:type="pct"/>
          </w:tcPr>
          <w:p w:rsidR="00E533BA" w:rsidRPr="00E63069" w:rsidRDefault="00E533BA" w:rsidP="00AF3B9C">
            <w:pPr>
              <w:rPr>
                <w:lang w:val="en-IN"/>
              </w:rPr>
            </w:pPr>
          </w:p>
        </w:tc>
        <w:tc>
          <w:tcPr>
            <w:tcW w:w="795" w:type="pct"/>
          </w:tcPr>
          <w:p w:rsidR="00E533BA" w:rsidRDefault="00E533BA" w:rsidP="000A7E5B">
            <w:pPr>
              <w:spacing w:before="0" w:after="0"/>
              <w:rPr>
                <w:iCs/>
                <w:color w:val="00B050"/>
                <w:lang w:val="en-IN"/>
              </w:rPr>
            </w:pPr>
            <w:r w:rsidRPr="00203625">
              <w:rPr>
                <w:iCs/>
                <w:color w:val="00B050"/>
                <w:lang w:val="en-IN"/>
              </w:rPr>
              <w:t>timeOfDayMorning</w:t>
            </w:r>
            <w:r>
              <w:rPr>
                <w:iCs/>
                <w:color w:val="00B050"/>
                <w:lang w:val="en-IN"/>
              </w:rPr>
              <w:t xml:space="preserve"> / </w:t>
            </w:r>
            <w:r w:rsidRPr="00203625">
              <w:rPr>
                <w:iCs/>
                <w:color w:val="00B050"/>
                <w:lang w:val="en-IN"/>
              </w:rPr>
              <w:t>timeOfDayAfternoon</w:t>
            </w:r>
            <w:r>
              <w:rPr>
                <w:iCs/>
                <w:color w:val="00B050"/>
                <w:lang w:val="en-IN"/>
              </w:rPr>
              <w:t xml:space="preserve"> /</w:t>
            </w:r>
          </w:p>
          <w:p w:rsidR="00E533BA" w:rsidRDefault="00E533BA" w:rsidP="000A7E5B">
            <w:pPr>
              <w:spacing w:before="0" w:after="0"/>
              <w:rPr>
                <w:iCs/>
                <w:color w:val="00B050"/>
                <w:lang w:val="en-IN"/>
              </w:rPr>
            </w:pPr>
            <w:r w:rsidRPr="00DF6A72">
              <w:rPr>
                <w:iCs/>
                <w:color w:val="00B050"/>
                <w:lang w:val="en-IN"/>
              </w:rPr>
              <w:t>timeOfDayEvening</w:t>
            </w:r>
            <w:r>
              <w:rPr>
                <w:iCs/>
                <w:color w:val="00B050"/>
                <w:lang w:val="en-IN"/>
              </w:rPr>
              <w:t xml:space="preserve"> /</w:t>
            </w:r>
          </w:p>
          <w:p w:rsidR="00E533BA" w:rsidRPr="001B0F48" w:rsidRDefault="00E533BA" w:rsidP="000A7E5B">
            <w:pPr>
              <w:spacing w:before="0" w:after="0"/>
              <w:rPr>
                <w:iCs/>
                <w:color w:val="00B050"/>
                <w:lang w:val="en-IN"/>
              </w:rPr>
            </w:pPr>
            <w:r w:rsidRPr="00DF6A72">
              <w:rPr>
                <w:iCs/>
                <w:color w:val="00B050"/>
                <w:lang w:val="en-IN"/>
              </w:rPr>
              <w:t>timeOfDayNight</w:t>
            </w:r>
          </w:p>
        </w:tc>
        <w:tc>
          <w:tcPr>
            <w:tcW w:w="796" w:type="pct"/>
          </w:tcPr>
          <w:p w:rsidR="00E533BA" w:rsidRPr="00034BC2" w:rsidRDefault="00E533BA" w:rsidP="007232C9">
            <w:pPr>
              <w:rPr>
                <w:lang w:val="en-IN"/>
              </w:rPr>
            </w:pPr>
            <w:r>
              <w:rPr>
                <w:rFonts w:hint="cs"/>
                <w:cs/>
                <w:lang w:val="en-IN" w:bidi="mr-IN"/>
              </w:rPr>
              <w:t xml:space="preserve">... </w:t>
            </w:r>
            <w:r w:rsidR="00185CD9">
              <w:rPr>
                <w:lang w:val="en-IN"/>
              </w:rPr>
              <w:t>{</w:t>
            </w:r>
            <w:r w:rsidR="00185CD9">
              <w:rPr>
                <w:lang w:val="en-IN" w:bidi="mr-IN"/>
              </w:rPr>
              <w:t xml:space="preserve">early </w:t>
            </w:r>
            <w:r w:rsidR="00185CD9">
              <w:rPr>
                <w:lang w:val="en-IN"/>
              </w:rPr>
              <w:t xml:space="preserve">morning} / {morning} / </w:t>
            </w:r>
            <w:r>
              <w:rPr>
                <w:lang w:val="en-IN"/>
              </w:rPr>
              <w:t>{afternoon} / {evening}</w:t>
            </w:r>
            <w:r w:rsidR="00185CD9">
              <w:rPr>
                <w:lang w:val="en-IN"/>
              </w:rPr>
              <w:t xml:space="preserve"> / {night}</w:t>
            </w:r>
            <w:r w:rsidR="007232C9">
              <w:rPr>
                <w:lang w:val="en-IN"/>
              </w:rPr>
              <w:t xml:space="preserve"> / {midnight} </w:t>
            </w:r>
            <w:r w:rsidR="0050258B">
              <w:rPr>
                <w:lang w:val="en-IN"/>
              </w:rPr>
              <w:t>...</w:t>
            </w:r>
          </w:p>
        </w:tc>
        <w:tc>
          <w:tcPr>
            <w:tcW w:w="796" w:type="pct"/>
          </w:tcPr>
          <w:p w:rsidR="00E533BA" w:rsidRPr="00204A64" w:rsidRDefault="00E533BA" w:rsidP="00EA3043"/>
        </w:tc>
        <w:tc>
          <w:tcPr>
            <w:tcW w:w="795" w:type="pct"/>
          </w:tcPr>
          <w:p w:rsidR="00E533BA" w:rsidRPr="000A7E5B" w:rsidRDefault="00E533BA" w:rsidP="00BB5F6A">
            <w:pPr>
              <w:spacing w:before="0" w:after="0"/>
              <w:rPr>
                <w:lang w:bidi="mr-IN"/>
              </w:rPr>
            </w:pPr>
            <w:r>
              <w:rPr>
                <w:rFonts w:hint="cs"/>
                <w:cs/>
                <w:lang w:val="en-IN" w:bidi="mr-IN"/>
              </w:rPr>
              <w:t xml:space="preserve">... </w:t>
            </w:r>
            <w:r>
              <w:rPr>
                <w:lang w:val="en-IN"/>
              </w:rPr>
              <w:t>{</w:t>
            </w:r>
            <w:r>
              <w:rPr>
                <w:rFonts w:hint="cs"/>
                <w:cs/>
                <w:lang w:val="en-IN" w:bidi="mr-IN"/>
              </w:rPr>
              <w:t>पहाटे</w:t>
            </w:r>
            <w:r>
              <w:rPr>
                <w:lang w:val="en-IN"/>
              </w:rPr>
              <w:t>} / {</w:t>
            </w:r>
            <w:r w:rsidRPr="00034BC2">
              <w:rPr>
                <w:cs/>
                <w:lang w:val="en-IN" w:bidi="mr-IN"/>
              </w:rPr>
              <w:t>सकाळी</w:t>
            </w:r>
            <w:r>
              <w:rPr>
                <w:lang w:val="en-IN"/>
              </w:rPr>
              <w:t>} / {</w:t>
            </w:r>
            <w:r>
              <w:rPr>
                <w:rFonts w:hint="cs"/>
                <w:cs/>
                <w:lang w:val="en-IN" w:bidi="mr-IN"/>
              </w:rPr>
              <w:t>दुपारी</w:t>
            </w:r>
            <w:r>
              <w:rPr>
                <w:lang w:val="en-IN"/>
              </w:rPr>
              <w:t>} / {</w:t>
            </w:r>
            <w:r>
              <w:rPr>
                <w:rFonts w:hint="cs"/>
                <w:cs/>
                <w:lang w:val="en-IN" w:bidi="mr-IN"/>
              </w:rPr>
              <w:t>संध्याकाळी</w:t>
            </w:r>
            <w:r>
              <w:rPr>
                <w:lang w:val="en-IN"/>
              </w:rPr>
              <w:t>} / {</w:t>
            </w:r>
            <w:r>
              <w:rPr>
                <w:rFonts w:hint="cs"/>
                <w:cs/>
                <w:lang w:val="en-IN" w:bidi="mr-IN"/>
              </w:rPr>
              <w:t>रात्री</w:t>
            </w:r>
            <w:r>
              <w:rPr>
                <w:lang w:val="en-IN"/>
              </w:rPr>
              <w:t>} / {</w:t>
            </w:r>
            <w:r>
              <w:rPr>
                <w:rFonts w:hint="cs"/>
                <w:cs/>
                <w:lang w:val="en-IN" w:bidi="mr-IN"/>
              </w:rPr>
              <w:t>मध्यरात्री</w:t>
            </w:r>
            <w:r>
              <w:rPr>
                <w:lang w:val="en-IN"/>
              </w:rPr>
              <w:t>}</w:t>
            </w:r>
            <w:r>
              <w:rPr>
                <w:rFonts w:hint="cs"/>
                <w:cs/>
                <w:lang w:val="en-IN" w:bidi="mr-IN"/>
              </w:rPr>
              <w:t xml:space="preserve"> ...</w:t>
            </w:r>
          </w:p>
        </w:tc>
        <w:tc>
          <w:tcPr>
            <w:tcW w:w="796" w:type="pct"/>
          </w:tcPr>
          <w:p w:rsidR="00630036" w:rsidRPr="00E63069" w:rsidRDefault="00630036" w:rsidP="00630036">
            <w:pPr>
              <w:rPr>
                <w:lang w:val="en-IN" w:bidi="mr-IN"/>
              </w:rPr>
            </w:pPr>
            <w:r>
              <w:rPr>
                <w:rFonts w:hint="cs"/>
                <w:cs/>
              </w:rPr>
              <w:t>सुबह</w:t>
            </w:r>
            <w:r>
              <w:t xml:space="preserve"> (3:15 to 11:30 am)</w:t>
            </w:r>
            <w:r>
              <w:rPr>
                <w:cs/>
              </w:rPr>
              <w:t xml:space="preserve"> / </w:t>
            </w:r>
          </w:p>
          <w:p w:rsidR="00630036" w:rsidRPr="00E63069" w:rsidRDefault="00630036" w:rsidP="00630036">
            <w:pPr>
              <w:rPr>
                <w:lang w:val="en-IN" w:bidi="mr-IN"/>
              </w:rPr>
            </w:pPr>
            <w:r>
              <w:rPr>
                <w:rFonts w:hint="cs"/>
                <w:cs/>
              </w:rPr>
              <w:t>दोपहर</w:t>
            </w:r>
            <w:r>
              <w:t xml:space="preserve"> (11:45 am to 4:00 pm)</w:t>
            </w:r>
            <w:r>
              <w:rPr>
                <w:cs/>
              </w:rPr>
              <w:t xml:space="preserve"> /</w:t>
            </w:r>
          </w:p>
          <w:p w:rsidR="00630036" w:rsidRDefault="00630036" w:rsidP="00630036">
            <w:pPr>
              <w:rPr>
                <w:lang w:bidi="mr-IN"/>
              </w:rPr>
            </w:pPr>
            <w:r>
              <w:rPr>
                <w:rFonts w:hint="cs"/>
                <w:cs/>
              </w:rPr>
              <w:t>शाम</w:t>
            </w:r>
            <w:r>
              <w:t xml:space="preserve"> (4:15 to 6:45 pm) /</w:t>
            </w:r>
            <w:r>
              <w:rPr>
                <w:rFonts w:hint="cs"/>
                <w:cs/>
                <w:lang w:bidi="mr-IN"/>
              </w:rPr>
              <w:t xml:space="preserve"> </w:t>
            </w:r>
          </w:p>
          <w:p w:rsidR="00E533BA" w:rsidRPr="000A7E5B" w:rsidRDefault="00630036" w:rsidP="00630036">
            <w:pPr>
              <w:spacing w:before="0" w:after="0"/>
              <w:rPr>
                <w:lang w:bidi="mr-IN"/>
              </w:rPr>
            </w:pPr>
            <w:r>
              <w:rPr>
                <w:rFonts w:hint="cs"/>
                <w:cs/>
                <w:lang w:bidi="mr-IN"/>
              </w:rPr>
              <w:t>रात</w:t>
            </w:r>
            <w:r>
              <w:t xml:space="preserve"> (7:00 pm to 3 am)</w:t>
            </w:r>
          </w:p>
        </w:tc>
        <w:tc>
          <w:tcPr>
            <w:tcW w:w="796" w:type="pct"/>
          </w:tcPr>
          <w:p w:rsidR="00E533BA" w:rsidRPr="00D43E83" w:rsidRDefault="00E533BA" w:rsidP="000A7E5B">
            <w:pPr>
              <w:spacing w:before="0" w:after="0"/>
              <w:rPr>
                <w:sz w:val="20"/>
                <w:szCs w:val="20"/>
                <w:lang w:val="en-IN"/>
              </w:rPr>
            </w:pPr>
          </w:p>
        </w:tc>
      </w:tr>
      <w:tr w:rsidR="00E533BA" w:rsidRPr="00E63069" w:rsidTr="00AF3B9C">
        <w:trPr>
          <w:cantSplit/>
          <w:tblHeader/>
        </w:trPr>
        <w:tc>
          <w:tcPr>
            <w:tcW w:w="226" w:type="pct"/>
          </w:tcPr>
          <w:p w:rsidR="00E533BA" w:rsidRPr="00E63069" w:rsidRDefault="00E533BA" w:rsidP="00AF3B9C">
            <w:pPr>
              <w:rPr>
                <w:lang w:val="en-IN"/>
              </w:rPr>
            </w:pPr>
          </w:p>
        </w:tc>
        <w:tc>
          <w:tcPr>
            <w:tcW w:w="795" w:type="pct"/>
          </w:tcPr>
          <w:p w:rsidR="00E533BA" w:rsidRPr="00DF6A72" w:rsidRDefault="00E533BA" w:rsidP="000A7E5B">
            <w:pPr>
              <w:spacing w:before="0" w:after="0"/>
              <w:rPr>
                <w:iCs/>
                <w:color w:val="00B050"/>
                <w:lang w:val="en-IN"/>
              </w:rPr>
            </w:pPr>
            <w:r>
              <w:rPr>
                <w:iCs/>
                <w:color w:val="00B050"/>
                <w:lang w:val="en-IN"/>
              </w:rPr>
              <w:t>timeOfDayAt</w:t>
            </w:r>
          </w:p>
        </w:tc>
        <w:tc>
          <w:tcPr>
            <w:tcW w:w="796" w:type="pct"/>
          </w:tcPr>
          <w:p w:rsidR="00E533BA" w:rsidRDefault="00E533BA" w:rsidP="000A7E5B">
            <w:pPr>
              <w:rPr>
                <w:lang w:val="en-IN" w:bidi="mr-IN"/>
              </w:rPr>
            </w:pPr>
            <w:r>
              <w:rPr>
                <w:rFonts w:hint="cs"/>
                <w:cs/>
                <w:lang w:val="en-IN" w:bidi="mr-IN"/>
              </w:rPr>
              <w:t xml:space="preserve">... </w:t>
            </w:r>
            <w:r>
              <w:rPr>
                <w:lang w:val="en-IN"/>
              </w:rPr>
              <w:t>at</w:t>
            </w:r>
            <w:r>
              <w:rPr>
                <w:rFonts w:hint="cs"/>
                <w:cs/>
                <w:lang w:val="en-IN" w:bidi="mr-IN"/>
              </w:rPr>
              <w:t xml:space="preserve"> ...</w:t>
            </w:r>
          </w:p>
        </w:tc>
        <w:tc>
          <w:tcPr>
            <w:tcW w:w="796" w:type="pct"/>
          </w:tcPr>
          <w:p w:rsidR="00E533BA" w:rsidRDefault="00E533BA" w:rsidP="000A7E5B">
            <w:pPr>
              <w:spacing w:before="0" w:after="0"/>
              <w:rPr>
                <w:cs/>
              </w:rPr>
            </w:pPr>
          </w:p>
        </w:tc>
        <w:tc>
          <w:tcPr>
            <w:tcW w:w="795" w:type="pct"/>
          </w:tcPr>
          <w:p w:rsidR="00E533BA" w:rsidRDefault="00630036" w:rsidP="000A7E5B">
            <w:pPr>
              <w:spacing w:before="0" w:after="0"/>
              <w:rPr>
                <w:lang w:val="en-IN" w:bidi="mr-IN"/>
              </w:rPr>
            </w:pPr>
            <w:r>
              <w:t>&lt;blank&gt;</w:t>
            </w:r>
          </w:p>
        </w:tc>
        <w:tc>
          <w:tcPr>
            <w:tcW w:w="796" w:type="pct"/>
          </w:tcPr>
          <w:p w:rsidR="00E533BA" w:rsidRDefault="00E533BA" w:rsidP="000A7E5B">
            <w:pPr>
              <w:spacing w:before="0" w:after="0"/>
              <w:rPr>
                <w:lang w:val="en-IN" w:bidi="mr-IN"/>
              </w:rPr>
            </w:pPr>
          </w:p>
        </w:tc>
        <w:tc>
          <w:tcPr>
            <w:tcW w:w="796" w:type="pct"/>
          </w:tcPr>
          <w:p w:rsidR="00E533BA" w:rsidRPr="00D43E83" w:rsidRDefault="00E533BA" w:rsidP="000A7E5B">
            <w:pPr>
              <w:spacing w:before="0" w:after="0"/>
              <w:rPr>
                <w:sz w:val="20"/>
                <w:szCs w:val="20"/>
                <w:lang w:val="en-IN"/>
              </w:rPr>
            </w:pPr>
          </w:p>
        </w:tc>
      </w:tr>
      <w:tr w:rsidR="002E55D1" w:rsidRPr="00E63069" w:rsidTr="00AF3B9C">
        <w:trPr>
          <w:cantSplit/>
          <w:tblHeader/>
        </w:trPr>
        <w:tc>
          <w:tcPr>
            <w:tcW w:w="226" w:type="pct"/>
          </w:tcPr>
          <w:p w:rsidR="002E55D1" w:rsidRPr="00E63069" w:rsidRDefault="002E55D1" w:rsidP="00AF3B9C">
            <w:pPr>
              <w:rPr>
                <w:lang w:val="en-IN"/>
              </w:rPr>
            </w:pPr>
          </w:p>
        </w:tc>
        <w:tc>
          <w:tcPr>
            <w:tcW w:w="795" w:type="pct"/>
          </w:tcPr>
          <w:p w:rsidR="002E55D1" w:rsidRPr="00E63069" w:rsidRDefault="002E55D1" w:rsidP="00AF3B9C">
            <w:pPr>
              <w:rPr>
                <w:i/>
                <w:iCs/>
                <w:color w:val="00B050"/>
                <w:lang w:val="en-IN"/>
              </w:rPr>
            </w:pPr>
            <w:r w:rsidRPr="00DF6A72">
              <w:rPr>
                <w:i/>
                <w:iCs/>
                <w:color w:val="00B050"/>
                <w:lang w:val="en-IN"/>
              </w:rPr>
              <w:t>TimeConstruct</w:t>
            </w:r>
          </w:p>
        </w:tc>
        <w:tc>
          <w:tcPr>
            <w:tcW w:w="796" w:type="pct"/>
          </w:tcPr>
          <w:p w:rsidR="002E55D1" w:rsidRPr="00E63069" w:rsidRDefault="002E55D1" w:rsidP="00C80E32">
            <w:pPr>
              <w:rPr>
                <w:lang w:val="en-IN"/>
              </w:rPr>
            </w:pPr>
            <w:r>
              <w:rPr>
                <w:lang w:val="en-IN"/>
              </w:rPr>
              <w:t>{</w:t>
            </w:r>
            <w:r w:rsidRPr="009F1062">
              <w:rPr>
                <w:i/>
                <w:lang w:val="en-IN"/>
              </w:rPr>
              <w:t>Construct time base</w:t>
            </w:r>
            <w:r>
              <w:rPr>
                <w:i/>
                <w:lang w:val="en-IN"/>
              </w:rPr>
              <w:t>d</w:t>
            </w:r>
            <w:r w:rsidRPr="009F1062">
              <w:rPr>
                <w:i/>
                <w:lang w:val="en-IN"/>
              </w:rPr>
              <w:t xml:space="preserve"> on Next Dosage time in patient record</w:t>
            </w:r>
            <w:r>
              <w:rPr>
                <w:i/>
                <w:lang w:val="en-IN"/>
              </w:rPr>
              <w:t>}.</w:t>
            </w:r>
          </w:p>
        </w:tc>
        <w:tc>
          <w:tcPr>
            <w:tcW w:w="796" w:type="pct"/>
          </w:tcPr>
          <w:p w:rsidR="002E55D1" w:rsidRPr="00E63069" w:rsidRDefault="002E55D1" w:rsidP="00AF3B9C">
            <w:pPr>
              <w:rPr>
                <w:lang w:val="en-IN"/>
              </w:rPr>
            </w:pPr>
          </w:p>
        </w:tc>
        <w:tc>
          <w:tcPr>
            <w:tcW w:w="795" w:type="pct"/>
          </w:tcPr>
          <w:p w:rsidR="002E55D1" w:rsidRPr="00E63069" w:rsidRDefault="002E55D1" w:rsidP="001219BC">
            <w:pPr>
              <w:rPr>
                <w:lang w:val="en-IN"/>
              </w:rPr>
            </w:pPr>
            <w:r>
              <w:rPr>
                <w:lang w:val="en-IN"/>
              </w:rPr>
              <w:t>{</w:t>
            </w:r>
            <w:r w:rsidRPr="009F1062">
              <w:rPr>
                <w:i/>
                <w:lang w:val="en-IN"/>
              </w:rPr>
              <w:t>Construct time base</w:t>
            </w:r>
            <w:r>
              <w:rPr>
                <w:i/>
                <w:lang w:val="en-IN"/>
              </w:rPr>
              <w:t>d</w:t>
            </w:r>
            <w:r w:rsidRPr="009F1062">
              <w:rPr>
                <w:i/>
                <w:lang w:val="en-IN"/>
              </w:rPr>
              <w:t xml:space="preserve"> on Next Dosage time in patient record</w:t>
            </w:r>
            <w:r>
              <w:rPr>
                <w:i/>
                <w:lang w:val="en-IN"/>
              </w:rPr>
              <w:t>}.</w:t>
            </w:r>
          </w:p>
        </w:tc>
        <w:tc>
          <w:tcPr>
            <w:tcW w:w="796" w:type="pct"/>
          </w:tcPr>
          <w:p w:rsidR="002E55D1" w:rsidRPr="00E63069" w:rsidRDefault="002E55D1" w:rsidP="00AF3B9C">
            <w:pPr>
              <w:rPr>
                <w:cs/>
                <w:lang w:val="en-IN"/>
              </w:rPr>
            </w:pPr>
          </w:p>
        </w:tc>
        <w:tc>
          <w:tcPr>
            <w:tcW w:w="796" w:type="pct"/>
          </w:tcPr>
          <w:p w:rsidR="002E55D1" w:rsidRPr="00E63069" w:rsidRDefault="002E55D1" w:rsidP="00AF3B9C">
            <w:pPr>
              <w:rPr>
                <w:lang w:val="en-IN"/>
              </w:rPr>
            </w:pPr>
          </w:p>
        </w:tc>
      </w:tr>
      <w:tr w:rsidR="00630036" w:rsidRPr="00E63069" w:rsidTr="00AF3B9C">
        <w:trPr>
          <w:cantSplit/>
          <w:tblHeader/>
        </w:trPr>
        <w:tc>
          <w:tcPr>
            <w:tcW w:w="226" w:type="pct"/>
          </w:tcPr>
          <w:p w:rsidR="00630036" w:rsidRPr="00E63069" w:rsidRDefault="00630036" w:rsidP="00AF3B9C">
            <w:pPr>
              <w:rPr>
                <w:lang w:val="en-IN"/>
              </w:rPr>
            </w:pPr>
          </w:p>
        </w:tc>
        <w:tc>
          <w:tcPr>
            <w:tcW w:w="795" w:type="pct"/>
          </w:tcPr>
          <w:p w:rsidR="00630036" w:rsidRDefault="00630036" w:rsidP="0038666E">
            <w:pPr>
              <w:rPr>
                <w:iCs/>
                <w:lang w:val="en-IN"/>
              </w:rPr>
            </w:pPr>
            <w:r>
              <w:rPr>
                <w:iCs/>
                <w:lang w:val="en-IN"/>
              </w:rPr>
              <w:t>010_04_0</w:t>
            </w:r>
            <w:r w:rsidR="0038666E">
              <w:rPr>
                <w:iCs/>
                <w:lang w:val="en-IN"/>
              </w:rPr>
              <w:t>6</w:t>
            </w:r>
            <w:r>
              <w:rPr>
                <w:iCs/>
                <w:lang w:val="en-IN"/>
              </w:rPr>
              <w:t>nextDoseIs</w:t>
            </w:r>
            <w:r w:rsidR="00DA4DC4">
              <w:rPr>
                <w:iCs/>
                <w:lang w:val="en-IN"/>
              </w:rPr>
              <w:t>2</w:t>
            </w:r>
          </w:p>
        </w:tc>
        <w:tc>
          <w:tcPr>
            <w:tcW w:w="796" w:type="pct"/>
          </w:tcPr>
          <w:p w:rsidR="00630036" w:rsidRPr="00630036" w:rsidRDefault="00630036" w:rsidP="00AF3B9C">
            <w:pPr>
              <w:rPr>
                <w:lang w:bidi="mr-IN"/>
              </w:rPr>
            </w:pPr>
            <w:r>
              <w:rPr>
                <w:lang w:bidi="mr-IN"/>
              </w:rPr>
              <w:t>&lt;blank&gt;</w:t>
            </w:r>
          </w:p>
        </w:tc>
        <w:tc>
          <w:tcPr>
            <w:tcW w:w="796" w:type="pct"/>
          </w:tcPr>
          <w:p w:rsidR="00630036" w:rsidRPr="00E63069" w:rsidRDefault="00630036" w:rsidP="00E63069">
            <w:pPr>
              <w:rPr>
                <w:lang w:val="en-IN"/>
              </w:rPr>
            </w:pPr>
          </w:p>
        </w:tc>
        <w:tc>
          <w:tcPr>
            <w:tcW w:w="795" w:type="pct"/>
          </w:tcPr>
          <w:p w:rsidR="00630036" w:rsidRPr="00E63069" w:rsidRDefault="003A0BC4" w:rsidP="00645DD3">
            <w:pPr>
              <w:rPr>
                <w:cs/>
                <w:lang w:val="en-IN" w:bidi="mr-IN"/>
              </w:rPr>
            </w:pPr>
            <w:r>
              <w:rPr>
                <w:lang w:val="en-IN" w:bidi="mr-IN"/>
              </w:rPr>
              <w:t xml:space="preserve">... </w:t>
            </w:r>
            <w:r w:rsidR="00630036" w:rsidRPr="00630036">
              <w:rPr>
                <w:cs/>
                <w:lang w:val="en-IN" w:bidi="mr-IN"/>
              </w:rPr>
              <w:t>आहे</w:t>
            </w:r>
            <w:r w:rsidR="00630036">
              <w:rPr>
                <w:lang w:val="en-IN" w:bidi="mr-IN"/>
              </w:rPr>
              <w:t>.</w:t>
            </w:r>
          </w:p>
        </w:tc>
        <w:tc>
          <w:tcPr>
            <w:tcW w:w="796" w:type="pct"/>
          </w:tcPr>
          <w:p w:rsidR="00630036" w:rsidRPr="00E63069" w:rsidRDefault="00630036" w:rsidP="00AF3B9C">
            <w:pPr>
              <w:rPr>
                <w:cs/>
                <w:lang w:val="en-IN"/>
              </w:rPr>
            </w:pPr>
          </w:p>
        </w:tc>
        <w:tc>
          <w:tcPr>
            <w:tcW w:w="796" w:type="pct"/>
          </w:tcPr>
          <w:p w:rsidR="00630036" w:rsidRPr="00E63069" w:rsidRDefault="00630036" w:rsidP="00AF3B9C">
            <w:pPr>
              <w:rPr>
                <w:lang w:val="en-IN"/>
              </w:rPr>
            </w:pPr>
          </w:p>
        </w:tc>
      </w:tr>
      <w:tr w:rsidR="002E55D1" w:rsidRPr="00E63069" w:rsidTr="00AF3B9C">
        <w:trPr>
          <w:cantSplit/>
          <w:tblHeader/>
        </w:trPr>
        <w:tc>
          <w:tcPr>
            <w:tcW w:w="226" w:type="pct"/>
          </w:tcPr>
          <w:p w:rsidR="002E55D1" w:rsidRPr="00E63069" w:rsidRDefault="002E55D1" w:rsidP="00AF3B9C">
            <w:pPr>
              <w:rPr>
                <w:lang w:val="en-IN"/>
              </w:rPr>
            </w:pPr>
          </w:p>
        </w:tc>
        <w:tc>
          <w:tcPr>
            <w:tcW w:w="795" w:type="pct"/>
          </w:tcPr>
          <w:p w:rsidR="002E55D1" w:rsidRPr="00E63069" w:rsidRDefault="002E55D1" w:rsidP="00DA4DC4">
            <w:pPr>
              <w:rPr>
                <w:i/>
                <w:iCs/>
                <w:color w:val="00B050"/>
                <w:lang w:val="en-IN"/>
              </w:rPr>
            </w:pPr>
            <w:r>
              <w:rPr>
                <w:iCs/>
                <w:lang w:val="en-IN"/>
              </w:rPr>
              <w:t>010_04_0</w:t>
            </w:r>
            <w:r w:rsidR="00DA4DC4">
              <w:rPr>
                <w:iCs/>
                <w:lang w:val="en-IN"/>
              </w:rPr>
              <w:t>7</w:t>
            </w:r>
            <w:r w:rsidRPr="00C620D0">
              <w:rPr>
                <w:iCs/>
                <w:lang w:val="en-IN"/>
              </w:rPr>
              <w:t>MainMenu3</w:t>
            </w:r>
          </w:p>
        </w:tc>
        <w:tc>
          <w:tcPr>
            <w:tcW w:w="796" w:type="pct"/>
          </w:tcPr>
          <w:p w:rsidR="002E55D1" w:rsidRPr="00E63069" w:rsidRDefault="002E55D1" w:rsidP="00AF3B9C">
            <w:pPr>
              <w:rPr>
                <w:lang w:val="en-IN" w:bidi="mr-IN"/>
              </w:rPr>
            </w:pPr>
            <w:r w:rsidRPr="00E63069">
              <w:rPr>
                <w:lang w:val="en-IN"/>
              </w:rPr>
              <w:t>If you are not feeling well</w:t>
            </w:r>
            <w:r>
              <w:t xml:space="preserve"> or if you have any other problems</w:t>
            </w:r>
            <w:r w:rsidRPr="00E63069">
              <w:rPr>
                <w:lang w:val="en-IN"/>
              </w:rPr>
              <w:t>, press 2</w:t>
            </w:r>
            <w:r>
              <w:rPr>
                <w:rFonts w:hint="cs"/>
                <w:cs/>
                <w:lang w:val="en-IN" w:bidi="mr-IN"/>
              </w:rPr>
              <w:t>.</w:t>
            </w:r>
          </w:p>
          <w:p w:rsidR="002E55D1" w:rsidRPr="00E63069" w:rsidRDefault="002E55D1" w:rsidP="00AF3B9C">
            <w:pPr>
              <w:rPr>
                <w:lang w:val="en-IN" w:bidi="mr-IN"/>
              </w:rPr>
            </w:pPr>
            <w:r w:rsidRPr="00E63069">
              <w:rPr>
                <w:lang w:val="en-IN"/>
              </w:rPr>
              <w:t>If you want to listen to your messages, press 3</w:t>
            </w:r>
            <w:r>
              <w:rPr>
                <w:rFonts w:hint="cs"/>
                <w:cs/>
                <w:lang w:val="en-IN" w:bidi="mr-IN"/>
              </w:rPr>
              <w:t>.</w:t>
            </w:r>
          </w:p>
          <w:p w:rsidR="002E55D1" w:rsidRPr="00E63069" w:rsidRDefault="002E55D1" w:rsidP="0098560F">
            <w:pPr>
              <w:rPr>
                <w:lang w:val="en-IN" w:bidi="mr-IN"/>
              </w:rPr>
            </w:pPr>
            <w:r>
              <w:rPr>
                <w:lang w:val="en-IN"/>
              </w:rPr>
              <w:t xml:space="preserve">Recently, you had reported that you were not well, and the doctor had advised you a medicine. </w:t>
            </w:r>
            <w:r w:rsidRPr="00E63069">
              <w:rPr>
                <w:lang w:val="en-IN"/>
              </w:rPr>
              <w:t xml:space="preserve">If you want to </w:t>
            </w:r>
            <w:r>
              <w:rPr>
                <w:lang w:val="en-IN"/>
              </w:rPr>
              <w:t>hear it again</w:t>
            </w:r>
            <w:r w:rsidRPr="00E63069">
              <w:rPr>
                <w:lang w:val="en-IN"/>
              </w:rPr>
              <w:t>, press 4</w:t>
            </w:r>
            <w:r>
              <w:rPr>
                <w:rFonts w:hint="cs"/>
                <w:cs/>
                <w:lang w:val="en-IN" w:bidi="mr-IN"/>
              </w:rPr>
              <w:t>.</w:t>
            </w:r>
          </w:p>
        </w:tc>
        <w:tc>
          <w:tcPr>
            <w:tcW w:w="796" w:type="pct"/>
          </w:tcPr>
          <w:p w:rsidR="002E55D1" w:rsidRPr="00E63069" w:rsidRDefault="002E55D1" w:rsidP="00E63069">
            <w:pPr>
              <w:rPr>
                <w:lang w:val="en-IN"/>
              </w:rPr>
            </w:pPr>
            <w:r w:rsidRPr="00E63069">
              <w:rPr>
                <w:lang w:val="en-IN"/>
              </w:rPr>
              <w:t>2 – Go to use case for Symptoms TBD</w:t>
            </w:r>
          </w:p>
          <w:p w:rsidR="002E55D1" w:rsidRPr="00E63069" w:rsidRDefault="002E55D1" w:rsidP="00E63069">
            <w:pPr>
              <w:rPr>
                <w:lang w:val="en-IN"/>
              </w:rPr>
            </w:pPr>
            <w:r w:rsidRPr="00E63069">
              <w:rPr>
                <w:lang w:val="en-IN"/>
              </w:rPr>
              <w:t>3 – go to block 7</w:t>
            </w:r>
          </w:p>
          <w:p w:rsidR="002E55D1" w:rsidRPr="00E63069" w:rsidRDefault="002E55D1" w:rsidP="00E63069">
            <w:pPr>
              <w:rPr>
                <w:lang w:val="en-IN"/>
              </w:rPr>
            </w:pPr>
            <w:r w:rsidRPr="00E63069">
              <w:rPr>
                <w:lang w:val="en-IN"/>
              </w:rPr>
              <w:t>4 – Go to block 6</w:t>
            </w:r>
          </w:p>
          <w:p w:rsidR="002E55D1" w:rsidRPr="00E63069" w:rsidRDefault="002E55D1" w:rsidP="009C0EE6">
            <w:pPr>
              <w:rPr>
                <w:lang w:val="en-IN" w:bidi="mr-IN"/>
              </w:rPr>
            </w:pPr>
            <w:r w:rsidRPr="00E63069">
              <w:rPr>
                <w:iCs/>
                <w:lang w:val="en-IN"/>
              </w:rPr>
              <w:t>9 – UNDO action</w:t>
            </w:r>
          </w:p>
          <w:p w:rsidR="002E55D1" w:rsidRPr="00E63069" w:rsidRDefault="002E55D1" w:rsidP="009C0EE6">
            <w:pPr>
              <w:rPr>
                <w:lang w:val="en-IN"/>
              </w:rPr>
            </w:pPr>
            <w:r w:rsidRPr="00E63069">
              <w:rPr>
                <w:lang w:val="en-IN"/>
              </w:rPr>
              <w:t xml:space="preserve">Any other key – Go to </w:t>
            </w:r>
            <w:r>
              <w:rPr>
                <w:iCs/>
                <w:lang w:val="en-IN"/>
              </w:rPr>
              <w:t>010_03_07</w:t>
            </w:r>
            <w:r w:rsidRPr="00E63069">
              <w:rPr>
                <w:iCs/>
                <w:lang w:val="en-IN"/>
              </w:rPr>
              <w:t>InvalidKeyPress</w:t>
            </w:r>
          </w:p>
        </w:tc>
        <w:tc>
          <w:tcPr>
            <w:tcW w:w="795" w:type="pct"/>
          </w:tcPr>
          <w:p w:rsidR="00630B1C" w:rsidRPr="00E63069" w:rsidRDefault="00630B1C" w:rsidP="00630B1C">
            <w:pPr>
              <w:rPr>
                <w:lang w:val="en-IN" w:bidi="mr-IN"/>
              </w:rPr>
            </w:pPr>
            <w:r w:rsidRPr="00E63069">
              <w:rPr>
                <w:cs/>
                <w:lang w:val="en-IN" w:bidi="mr-IN"/>
              </w:rPr>
              <w:t>तुम्हाला बरं नसेल किंवा इतर काही त्रास होत असेल</w:t>
            </w:r>
            <w:r w:rsidRPr="00E63069">
              <w:rPr>
                <w:lang w:val="en-IN" w:bidi="mr-IN"/>
              </w:rPr>
              <w:t>,</w:t>
            </w:r>
            <w:r w:rsidRPr="00E63069">
              <w:rPr>
                <w:cs/>
                <w:lang w:val="en-IN" w:bidi="mr-IN"/>
              </w:rPr>
              <w:t xml:space="preserve"> तर </w:t>
            </w:r>
            <w:r w:rsidRPr="00E63069">
              <w:rPr>
                <w:rFonts w:hint="cs"/>
                <w:cs/>
                <w:lang w:val="en-IN" w:bidi="mr-IN"/>
              </w:rPr>
              <w:t>२</w:t>
            </w:r>
            <w:r w:rsidRPr="00E63069">
              <w:rPr>
                <w:cs/>
                <w:lang w:val="en-IN" w:bidi="mr-IN"/>
              </w:rPr>
              <w:t xml:space="preserve"> दाबा.</w:t>
            </w:r>
          </w:p>
          <w:p w:rsidR="00630B1C" w:rsidRDefault="00630B1C" w:rsidP="00630B1C">
            <w:pPr>
              <w:rPr>
                <w:lang w:val="en-IN" w:bidi="mr-IN"/>
              </w:rPr>
            </w:pPr>
            <w:r>
              <w:rPr>
                <w:rFonts w:hint="cs"/>
                <w:cs/>
                <w:lang w:val="en-IN" w:bidi="mr-IN"/>
              </w:rPr>
              <w:t>तुमचे संदेश ऐकण्यासाठी ३ दाबा.</w:t>
            </w:r>
          </w:p>
          <w:p w:rsidR="002E55D1" w:rsidRPr="00E63069" w:rsidRDefault="00630B1C" w:rsidP="00630B1C">
            <w:pPr>
              <w:rPr>
                <w:cs/>
                <w:lang w:val="en-IN"/>
              </w:rPr>
            </w:pPr>
            <w:r>
              <w:rPr>
                <w:rFonts w:hint="cs"/>
                <w:cs/>
                <w:lang w:val="en-IN" w:bidi="mr-IN"/>
              </w:rPr>
              <w:t>अलीकडेच, तुम्हाला बरं नव्हतं आणि टामाने तुम्हाला डॉक्टरांचा सल्ला ऐकवला. तो सल्ला पुन्हा ऐकण्यासाठी ४ दाबा.</w:t>
            </w:r>
          </w:p>
        </w:tc>
        <w:tc>
          <w:tcPr>
            <w:tcW w:w="796" w:type="pct"/>
          </w:tcPr>
          <w:p w:rsidR="002E55D1" w:rsidRPr="00E63069" w:rsidRDefault="002E55D1" w:rsidP="00AF3B9C">
            <w:pPr>
              <w:rPr>
                <w:cs/>
                <w:lang w:val="en-IN"/>
              </w:rPr>
            </w:pPr>
          </w:p>
        </w:tc>
        <w:tc>
          <w:tcPr>
            <w:tcW w:w="796" w:type="pct"/>
          </w:tcPr>
          <w:p w:rsidR="002E55D1" w:rsidRPr="00E63069" w:rsidRDefault="002E55D1" w:rsidP="00AF3B9C">
            <w:pPr>
              <w:rPr>
                <w:lang w:val="en-IN"/>
              </w:rPr>
            </w:pPr>
          </w:p>
        </w:tc>
      </w:tr>
      <w:tr w:rsidR="002E55D1" w:rsidRPr="00E63069" w:rsidTr="00AF3B9C">
        <w:trPr>
          <w:cantSplit/>
          <w:trHeight w:val="512"/>
          <w:tblHeader/>
        </w:trPr>
        <w:tc>
          <w:tcPr>
            <w:tcW w:w="226" w:type="pct"/>
            <w:tcBorders>
              <w:bottom w:val="single" w:sz="4" w:space="0" w:color="000000"/>
            </w:tcBorders>
          </w:tcPr>
          <w:p w:rsidR="002E55D1" w:rsidRPr="00E63069" w:rsidRDefault="002E55D1" w:rsidP="00AF3B9C">
            <w:pPr>
              <w:rPr>
                <w:lang w:val="en-IN"/>
              </w:rPr>
            </w:pPr>
          </w:p>
        </w:tc>
        <w:tc>
          <w:tcPr>
            <w:tcW w:w="795" w:type="pct"/>
            <w:tcBorders>
              <w:bottom w:val="single" w:sz="4" w:space="0" w:color="000000"/>
            </w:tcBorders>
          </w:tcPr>
          <w:p w:rsidR="002E55D1" w:rsidRPr="00E63069" w:rsidRDefault="0038666E" w:rsidP="00DA4DC4">
            <w:pPr>
              <w:rPr>
                <w:iCs/>
                <w:lang w:val="en-IN"/>
              </w:rPr>
            </w:pPr>
            <w:r>
              <w:rPr>
                <w:iCs/>
                <w:lang w:val="en-IN"/>
              </w:rPr>
              <w:t>music</w:t>
            </w:r>
            <w:r w:rsidR="002E55D1" w:rsidRPr="00E63069">
              <w:rPr>
                <w:iCs/>
                <w:lang w:val="en-IN"/>
              </w:rPr>
              <w:t>InvalidKeyPress</w:t>
            </w:r>
          </w:p>
        </w:tc>
        <w:tc>
          <w:tcPr>
            <w:tcW w:w="796" w:type="pct"/>
            <w:tcBorders>
              <w:bottom w:val="single" w:sz="4" w:space="0" w:color="000000"/>
            </w:tcBorders>
          </w:tcPr>
          <w:p w:rsidR="002E55D1" w:rsidRPr="00E63069" w:rsidRDefault="002E55D1" w:rsidP="00AF3B9C">
            <w:pPr>
              <w:rPr>
                <w:lang w:val="en-IN"/>
              </w:rPr>
            </w:pPr>
            <w:r w:rsidRPr="00E63069">
              <w:rPr>
                <w:lang w:val="en-IN"/>
              </w:rPr>
              <w:t>{</w:t>
            </w:r>
            <w:r w:rsidRPr="00E63069">
              <w:rPr>
                <w:i/>
                <w:lang w:val="en-IN"/>
              </w:rPr>
              <w:t>Music to indicate invalid key press</w:t>
            </w:r>
            <w:r w:rsidRPr="00E63069">
              <w:rPr>
                <w:lang w:val="en-IN"/>
              </w:rPr>
              <w:t>}</w:t>
            </w:r>
          </w:p>
        </w:tc>
        <w:tc>
          <w:tcPr>
            <w:tcW w:w="796" w:type="pct"/>
            <w:tcBorders>
              <w:bottom w:val="single" w:sz="4" w:space="0" w:color="000000"/>
            </w:tcBorders>
          </w:tcPr>
          <w:p w:rsidR="002E55D1" w:rsidRPr="00E63069" w:rsidRDefault="002E55D1" w:rsidP="00655E35">
            <w:pPr>
              <w:rPr>
                <w:lang w:val="en-IN"/>
              </w:rPr>
            </w:pPr>
            <w:r w:rsidRPr="00E63069">
              <w:rPr>
                <w:lang w:val="en-IN"/>
              </w:rPr>
              <w:t xml:space="preserve">Go to </w:t>
            </w:r>
            <w:r>
              <w:rPr>
                <w:i/>
                <w:iCs/>
                <w:color w:val="00B050"/>
                <w:lang w:val="en-IN"/>
              </w:rPr>
              <w:t>010_03_06</w:t>
            </w:r>
            <w:r w:rsidRPr="00E63069">
              <w:rPr>
                <w:i/>
                <w:iCs/>
                <w:color w:val="00B050"/>
                <w:lang w:val="en-IN"/>
              </w:rPr>
              <w:t>MainMenu</w:t>
            </w:r>
            <w:r>
              <w:rPr>
                <w:i/>
                <w:iCs/>
                <w:color w:val="00B050"/>
                <w:lang w:val="en-IN"/>
              </w:rPr>
              <w:t>3</w:t>
            </w:r>
          </w:p>
        </w:tc>
        <w:tc>
          <w:tcPr>
            <w:tcW w:w="795" w:type="pct"/>
            <w:tcBorders>
              <w:bottom w:val="single" w:sz="4" w:space="0" w:color="000000"/>
            </w:tcBorders>
          </w:tcPr>
          <w:p w:rsidR="002E55D1" w:rsidRPr="00E63069" w:rsidRDefault="002E55D1" w:rsidP="00AF3B9C">
            <w:pPr>
              <w:rPr>
                <w:cs/>
                <w:lang w:val="en-IN"/>
              </w:rPr>
            </w:pPr>
          </w:p>
        </w:tc>
        <w:tc>
          <w:tcPr>
            <w:tcW w:w="796" w:type="pct"/>
            <w:tcBorders>
              <w:bottom w:val="single" w:sz="4" w:space="0" w:color="000000"/>
            </w:tcBorders>
          </w:tcPr>
          <w:p w:rsidR="002E55D1" w:rsidRPr="00E63069" w:rsidRDefault="002E55D1" w:rsidP="00AF3B9C">
            <w:pPr>
              <w:rPr>
                <w:cs/>
                <w:lang w:val="en-IN"/>
              </w:rPr>
            </w:pPr>
          </w:p>
        </w:tc>
        <w:tc>
          <w:tcPr>
            <w:tcW w:w="796" w:type="pct"/>
            <w:tcBorders>
              <w:bottom w:val="single" w:sz="4" w:space="0" w:color="000000"/>
            </w:tcBorders>
          </w:tcPr>
          <w:p w:rsidR="002E55D1" w:rsidRPr="00E63069" w:rsidRDefault="002E55D1" w:rsidP="00AF3B9C">
            <w:pPr>
              <w:rPr>
                <w:lang w:val="en-IN"/>
              </w:rPr>
            </w:pPr>
          </w:p>
        </w:tc>
      </w:tr>
      <w:tr w:rsidR="002E55D1" w:rsidRPr="00E63069" w:rsidTr="00AF3B9C">
        <w:tc>
          <w:tcPr>
            <w:tcW w:w="226" w:type="pct"/>
            <w:shd w:val="clear" w:color="auto" w:fill="BFBFBF" w:themeFill="background1" w:themeFillShade="BF"/>
          </w:tcPr>
          <w:p w:rsidR="002E55D1" w:rsidRPr="00E63069" w:rsidRDefault="002E55D1" w:rsidP="00AF3B9C">
            <w:pPr>
              <w:rPr>
                <w:lang w:val="en-IN"/>
              </w:rPr>
            </w:pPr>
          </w:p>
        </w:tc>
        <w:tc>
          <w:tcPr>
            <w:tcW w:w="795" w:type="pct"/>
            <w:shd w:val="clear" w:color="auto" w:fill="BFBFBF" w:themeFill="background1" w:themeFillShade="BF"/>
          </w:tcPr>
          <w:p w:rsidR="002E55D1" w:rsidRPr="00E63069" w:rsidRDefault="002E55D1" w:rsidP="00AF3B9C">
            <w:pPr>
              <w:rPr>
                <w:lang w:val="en-IN"/>
              </w:rPr>
            </w:pPr>
          </w:p>
        </w:tc>
        <w:tc>
          <w:tcPr>
            <w:tcW w:w="796" w:type="pct"/>
            <w:shd w:val="clear" w:color="auto" w:fill="BFBFBF" w:themeFill="background1" w:themeFillShade="BF"/>
          </w:tcPr>
          <w:p w:rsidR="002E55D1" w:rsidRPr="00E63069" w:rsidRDefault="002E55D1" w:rsidP="00AF3B9C">
            <w:pPr>
              <w:rPr>
                <w:lang w:val="en-IN"/>
              </w:rPr>
            </w:pPr>
          </w:p>
        </w:tc>
        <w:tc>
          <w:tcPr>
            <w:tcW w:w="796" w:type="pct"/>
            <w:shd w:val="clear" w:color="auto" w:fill="BFBFBF" w:themeFill="background1" w:themeFillShade="BF"/>
          </w:tcPr>
          <w:p w:rsidR="002E55D1" w:rsidRPr="00E63069" w:rsidRDefault="002E55D1" w:rsidP="00AF3B9C">
            <w:pPr>
              <w:rPr>
                <w:lang w:val="en-IN"/>
              </w:rPr>
            </w:pPr>
          </w:p>
        </w:tc>
        <w:tc>
          <w:tcPr>
            <w:tcW w:w="795" w:type="pct"/>
            <w:shd w:val="clear" w:color="auto" w:fill="BFBFBF" w:themeFill="background1" w:themeFillShade="BF"/>
          </w:tcPr>
          <w:p w:rsidR="002E55D1" w:rsidRPr="00E63069" w:rsidRDefault="002E55D1" w:rsidP="00AF3B9C">
            <w:pPr>
              <w:rPr>
                <w:cs/>
                <w:lang w:val="en-IN"/>
              </w:rPr>
            </w:pPr>
          </w:p>
        </w:tc>
        <w:tc>
          <w:tcPr>
            <w:tcW w:w="796" w:type="pct"/>
            <w:shd w:val="clear" w:color="auto" w:fill="BFBFBF" w:themeFill="background1" w:themeFillShade="BF"/>
          </w:tcPr>
          <w:p w:rsidR="002E55D1" w:rsidRPr="00E63069" w:rsidRDefault="002E55D1" w:rsidP="00AF3B9C">
            <w:pPr>
              <w:rPr>
                <w:cs/>
                <w:lang w:val="en-IN"/>
              </w:rPr>
            </w:pPr>
          </w:p>
        </w:tc>
        <w:tc>
          <w:tcPr>
            <w:tcW w:w="796" w:type="pct"/>
            <w:shd w:val="clear" w:color="auto" w:fill="BFBFBF" w:themeFill="background1" w:themeFillShade="BF"/>
          </w:tcPr>
          <w:p w:rsidR="002E55D1" w:rsidRPr="00E63069" w:rsidRDefault="002E55D1" w:rsidP="00AF3B9C">
            <w:pPr>
              <w:rPr>
                <w:cs/>
                <w:lang w:val="en-IN"/>
              </w:rPr>
            </w:pPr>
          </w:p>
        </w:tc>
      </w:tr>
      <w:tr w:rsidR="002E55D1" w:rsidRPr="00E63069" w:rsidTr="00AF3B9C">
        <w:trPr>
          <w:cantSplit/>
          <w:tblHeader/>
        </w:trPr>
        <w:tc>
          <w:tcPr>
            <w:tcW w:w="226" w:type="pct"/>
          </w:tcPr>
          <w:p w:rsidR="002E55D1" w:rsidRPr="00E63069" w:rsidRDefault="002E55D1" w:rsidP="00AF3B9C">
            <w:pPr>
              <w:rPr>
                <w:lang w:val="en-IN"/>
              </w:rPr>
            </w:pPr>
            <w:r w:rsidRPr="00E63069">
              <w:rPr>
                <w:lang w:val="en-IN"/>
              </w:rPr>
              <w:lastRenderedPageBreak/>
              <w:t>5</w:t>
            </w:r>
          </w:p>
        </w:tc>
        <w:tc>
          <w:tcPr>
            <w:tcW w:w="795" w:type="pct"/>
          </w:tcPr>
          <w:p w:rsidR="002E55D1" w:rsidRPr="00C620D0" w:rsidRDefault="00196ED6" w:rsidP="00196ED6">
            <w:pPr>
              <w:rPr>
                <w:iCs/>
                <w:lang w:val="en-IN"/>
              </w:rPr>
            </w:pPr>
            <w:ins w:id="155" w:author="Salil" w:date="2011-08-09T19:00:00Z">
              <w:r w:rsidRPr="00196ED6">
                <w:rPr>
                  <w:i/>
                  <w:lang w:val="en-IN"/>
                </w:rPr>
                <w:t>Same as</w:t>
              </w:r>
              <w:r>
                <w:rPr>
                  <w:iCs/>
                  <w:lang w:val="en-IN"/>
                </w:rPr>
                <w:t xml:space="preserve"> </w:t>
              </w:r>
            </w:ins>
            <w:r w:rsidR="002E55D1">
              <w:rPr>
                <w:iCs/>
                <w:lang w:val="en-IN"/>
              </w:rPr>
              <w:t>010_</w:t>
            </w:r>
            <w:r w:rsidR="00823559">
              <w:rPr>
                <w:iCs/>
                <w:lang w:val="en-IN"/>
              </w:rPr>
              <w:t>0</w:t>
            </w:r>
            <w:ins w:id="156" w:author="Salil" w:date="2011-08-09T19:00:00Z">
              <w:r>
                <w:rPr>
                  <w:iCs/>
                  <w:lang w:val="en-IN"/>
                </w:rPr>
                <w:t>4</w:t>
              </w:r>
            </w:ins>
            <w:del w:id="157" w:author="Salil" w:date="2011-08-09T19:00:00Z">
              <w:r w:rsidR="00823559" w:rsidDel="00196ED6">
                <w:rPr>
                  <w:iCs/>
                  <w:lang w:val="en-IN"/>
                </w:rPr>
                <w:delText>5</w:delText>
              </w:r>
            </w:del>
            <w:r w:rsidR="002E55D1">
              <w:rPr>
                <w:iCs/>
                <w:lang w:val="en-IN"/>
              </w:rPr>
              <w:t>_01nextDoseIs</w:t>
            </w:r>
            <w:ins w:id="158" w:author="Salil" w:date="2011-08-09T19:00:00Z">
              <w:r>
                <w:rPr>
                  <w:iCs/>
                  <w:lang w:val="en-IN"/>
                </w:rPr>
                <w:t>1</w:t>
              </w:r>
            </w:ins>
            <w:del w:id="159" w:author="Salil" w:date="2011-08-09T19:00:00Z">
              <w:r w:rsidR="00630036" w:rsidDel="00196ED6">
                <w:rPr>
                  <w:iCs/>
                  <w:lang w:val="en-IN"/>
                </w:rPr>
                <w:delText>a</w:delText>
              </w:r>
            </w:del>
          </w:p>
        </w:tc>
        <w:tc>
          <w:tcPr>
            <w:tcW w:w="796" w:type="pct"/>
          </w:tcPr>
          <w:p w:rsidR="002E55D1" w:rsidRPr="00E63069" w:rsidRDefault="002E55D1" w:rsidP="00343ABC">
            <w:pPr>
              <w:rPr>
                <w:lang w:val="en-IN"/>
              </w:rPr>
            </w:pPr>
            <w:r w:rsidRPr="00E63069">
              <w:rPr>
                <w:lang w:val="en-IN"/>
              </w:rPr>
              <w:t>Your</w:t>
            </w:r>
            <w:r w:rsidR="00A00D23">
              <w:rPr>
                <w:lang w:val="en-IN"/>
              </w:rPr>
              <w:t xml:space="preserve"> </w:t>
            </w:r>
            <w:r w:rsidRPr="00E63069">
              <w:rPr>
                <w:lang w:val="en-IN"/>
              </w:rPr>
              <w:t xml:space="preserve">next dose is </w:t>
            </w:r>
            <w:r>
              <w:rPr>
                <w:lang w:val="en-IN"/>
              </w:rPr>
              <w:t>...</w:t>
            </w:r>
          </w:p>
          <w:p w:rsidR="002E55D1" w:rsidRPr="00E63069" w:rsidRDefault="002E55D1" w:rsidP="00343ABC">
            <w:pPr>
              <w:rPr>
                <w:lang w:val="en-IN"/>
              </w:rPr>
            </w:pPr>
          </w:p>
        </w:tc>
        <w:tc>
          <w:tcPr>
            <w:tcW w:w="796" w:type="pct"/>
          </w:tcPr>
          <w:p w:rsidR="002E55D1" w:rsidRPr="00E63069" w:rsidRDefault="002E55D1" w:rsidP="0073546C">
            <w:pPr>
              <w:rPr>
                <w:lang w:val="en-IN"/>
              </w:rPr>
            </w:pPr>
            <w:r>
              <w:rPr>
                <w:lang w:val="en-IN"/>
              </w:rPr>
              <w:t>Depending on whether the time is in morning or afternoon, select timeOfDayToday / timeOfDayTomorrow +</w:t>
            </w:r>
            <w:r w:rsidR="00A00D23">
              <w:rPr>
                <w:lang w:val="en-IN"/>
              </w:rPr>
              <w:t xml:space="preserve"> </w:t>
            </w:r>
            <w:r>
              <w:rPr>
                <w:lang w:val="en-IN"/>
              </w:rPr>
              <w:t>timeOfDayMorning or timeOfDayAfternoon or timeOfDayEvening or timeOfDayNight</w:t>
            </w:r>
          </w:p>
        </w:tc>
        <w:tc>
          <w:tcPr>
            <w:tcW w:w="795" w:type="pct"/>
          </w:tcPr>
          <w:p w:rsidR="002E55D1" w:rsidRPr="00E63069" w:rsidRDefault="002E55D1" w:rsidP="00AF3B9C">
            <w:pPr>
              <w:rPr>
                <w:cs/>
                <w:lang w:val="en-IN"/>
              </w:rPr>
            </w:pPr>
            <w:r>
              <w:rPr>
                <w:rFonts w:hint="cs"/>
                <w:cs/>
                <w:lang w:val="en-IN" w:bidi="mr-IN"/>
              </w:rPr>
              <w:t>तुमचा पुढचा डोस ...</w:t>
            </w:r>
          </w:p>
        </w:tc>
        <w:tc>
          <w:tcPr>
            <w:tcW w:w="796" w:type="pct"/>
          </w:tcPr>
          <w:p w:rsidR="002E55D1" w:rsidRPr="00E63069" w:rsidRDefault="002E55D1" w:rsidP="00AF3B9C">
            <w:pPr>
              <w:rPr>
                <w:cs/>
                <w:lang w:val="en-IN"/>
              </w:rPr>
            </w:pPr>
          </w:p>
        </w:tc>
        <w:tc>
          <w:tcPr>
            <w:tcW w:w="796" w:type="pct"/>
          </w:tcPr>
          <w:p w:rsidR="002E55D1" w:rsidRPr="00E63069" w:rsidRDefault="002E55D1" w:rsidP="00AF3B9C">
            <w:pPr>
              <w:rPr>
                <w:lang w:val="en-IN"/>
              </w:rPr>
            </w:pPr>
          </w:p>
        </w:tc>
      </w:tr>
      <w:tr w:rsidR="002E55D1" w:rsidRPr="00E63069" w:rsidTr="000A7E5B">
        <w:trPr>
          <w:cantSplit/>
          <w:tblHeader/>
        </w:trPr>
        <w:tc>
          <w:tcPr>
            <w:tcW w:w="226" w:type="pct"/>
          </w:tcPr>
          <w:p w:rsidR="002E55D1" w:rsidRPr="00E63069" w:rsidRDefault="002E55D1" w:rsidP="000A7E5B">
            <w:pPr>
              <w:rPr>
                <w:lang w:val="en-IN"/>
              </w:rPr>
            </w:pPr>
          </w:p>
        </w:tc>
        <w:tc>
          <w:tcPr>
            <w:tcW w:w="795" w:type="pct"/>
          </w:tcPr>
          <w:p w:rsidR="002E55D1" w:rsidRPr="001B0F48" w:rsidRDefault="002E55D1" w:rsidP="000A7E5B">
            <w:pPr>
              <w:spacing w:before="0" w:after="0"/>
              <w:rPr>
                <w:iCs/>
                <w:color w:val="00B050"/>
                <w:lang w:val="en-IN"/>
              </w:rPr>
            </w:pPr>
            <w:r>
              <w:rPr>
                <w:iCs/>
                <w:color w:val="00B050"/>
                <w:lang w:val="en-IN"/>
              </w:rPr>
              <w:t>timeOfDayToday / timeOfDayTomorrow</w:t>
            </w:r>
          </w:p>
        </w:tc>
        <w:tc>
          <w:tcPr>
            <w:tcW w:w="796" w:type="pct"/>
          </w:tcPr>
          <w:p w:rsidR="002E55D1" w:rsidRPr="00034BC2" w:rsidRDefault="002E55D1" w:rsidP="000A7E5B">
            <w:pPr>
              <w:rPr>
                <w:lang w:val="en-IN"/>
              </w:rPr>
            </w:pPr>
            <w:r>
              <w:rPr>
                <w:lang w:val="en-IN"/>
              </w:rPr>
              <w:t>... {today / tomorrow} ...</w:t>
            </w:r>
          </w:p>
        </w:tc>
        <w:tc>
          <w:tcPr>
            <w:tcW w:w="796" w:type="pct"/>
          </w:tcPr>
          <w:p w:rsidR="002E55D1" w:rsidRPr="00034BC2" w:rsidRDefault="002E55D1" w:rsidP="000A7E5B">
            <w:pPr>
              <w:rPr>
                <w:lang w:val="en-IN"/>
              </w:rPr>
            </w:pPr>
          </w:p>
        </w:tc>
        <w:tc>
          <w:tcPr>
            <w:tcW w:w="795" w:type="pct"/>
          </w:tcPr>
          <w:p w:rsidR="002E55D1" w:rsidRPr="000A7E5B" w:rsidRDefault="002E55D1" w:rsidP="009608C3">
            <w:r>
              <w:rPr>
                <w:lang w:val="en-IN"/>
              </w:rPr>
              <w:t>… {</w:t>
            </w:r>
            <w:r w:rsidRPr="00034BC2">
              <w:rPr>
                <w:cs/>
                <w:lang w:val="en-IN"/>
              </w:rPr>
              <w:t>आज</w:t>
            </w:r>
            <w:r>
              <w:rPr>
                <w:lang w:val="en-IN"/>
              </w:rPr>
              <w:t xml:space="preserve"> / </w:t>
            </w:r>
            <w:r>
              <w:rPr>
                <w:rFonts w:hint="cs"/>
                <w:cs/>
                <w:lang w:val="en-IN" w:bidi="mr-IN"/>
              </w:rPr>
              <w:t>उद्या</w:t>
            </w:r>
            <w:r>
              <w:rPr>
                <w:lang w:val="en-IN"/>
              </w:rPr>
              <w:t>} …</w:t>
            </w:r>
          </w:p>
        </w:tc>
        <w:tc>
          <w:tcPr>
            <w:tcW w:w="796" w:type="pct"/>
          </w:tcPr>
          <w:p w:rsidR="002E55D1" w:rsidRPr="00034BC2" w:rsidRDefault="002E55D1" w:rsidP="000A7E5B">
            <w:pPr>
              <w:rPr>
                <w:lang w:val="en-IN"/>
              </w:rPr>
            </w:pPr>
            <w:r w:rsidRPr="00034BC2">
              <w:rPr>
                <w:cs/>
                <w:lang w:val="en-IN"/>
              </w:rPr>
              <w:t>आज</w:t>
            </w:r>
          </w:p>
        </w:tc>
        <w:tc>
          <w:tcPr>
            <w:tcW w:w="796" w:type="pct"/>
          </w:tcPr>
          <w:p w:rsidR="002E55D1" w:rsidRPr="00D43E83" w:rsidRDefault="002E55D1" w:rsidP="000A7E5B">
            <w:pPr>
              <w:spacing w:before="0" w:after="0"/>
              <w:rPr>
                <w:sz w:val="20"/>
                <w:szCs w:val="20"/>
                <w:lang w:val="en-IN"/>
              </w:rPr>
            </w:pPr>
          </w:p>
        </w:tc>
      </w:tr>
      <w:tr w:rsidR="002E55D1" w:rsidRPr="00E63069" w:rsidTr="000A7E5B">
        <w:trPr>
          <w:cantSplit/>
          <w:tblHeader/>
        </w:trPr>
        <w:tc>
          <w:tcPr>
            <w:tcW w:w="226" w:type="pct"/>
          </w:tcPr>
          <w:p w:rsidR="002E55D1" w:rsidRPr="00E63069" w:rsidRDefault="002E55D1" w:rsidP="000A7E5B">
            <w:pPr>
              <w:rPr>
                <w:lang w:val="en-IN"/>
              </w:rPr>
            </w:pPr>
          </w:p>
        </w:tc>
        <w:tc>
          <w:tcPr>
            <w:tcW w:w="795" w:type="pct"/>
          </w:tcPr>
          <w:p w:rsidR="002E55D1" w:rsidRDefault="002E55D1" w:rsidP="000A7E5B">
            <w:pPr>
              <w:spacing w:before="0" w:after="0"/>
              <w:rPr>
                <w:iCs/>
                <w:color w:val="00B050"/>
                <w:lang w:val="en-IN"/>
              </w:rPr>
            </w:pPr>
            <w:r w:rsidRPr="00203625">
              <w:rPr>
                <w:iCs/>
                <w:color w:val="00B050"/>
                <w:lang w:val="en-IN"/>
              </w:rPr>
              <w:t>timeOfDayMorning</w:t>
            </w:r>
            <w:r>
              <w:rPr>
                <w:iCs/>
                <w:color w:val="00B050"/>
                <w:lang w:val="en-IN"/>
              </w:rPr>
              <w:t xml:space="preserve"> / </w:t>
            </w:r>
            <w:r w:rsidRPr="00203625">
              <w:rPr>
                <w:iCs/>
                <w:color w:val="00B050"/>
                <w:lang w:val="en-IN"/>
              </w:rPr>
              <w:t>timeOfDayAfternoon</w:t>
            </w:r>
            <w:r>
              <w:rPr>
                <w:iCs/>
                <w:color w:val="00B050"/>
                <w:lang w:val="en-IN"/>
              </w:rPr>
              <w:t xml:space="preserve"> /</w:t>
            </w:r>
          </w:p>
          <w:p w:rsidR="002E55D1" w:rsidRDefault="002E55D1" w:rsidP="000A7E5B">
            <w:pPr>
              <w:spacing w:before="0" w:after="0"/>
              <w:rPr>
                <w:iCs/>
                <w:color w:val="00B050"/>
                <w:lang w:val="en-IN"/>
              </w:rPr>
            </w:pPr>
            <w:r w:rsidRPr="00DF6A72">
              <w:rPr>
                <w:iCs/>
                <w:color w:val="00B050"/>
                <w:lang w:val="en-IN"/>
              </w:rPr>
              <w:t>timeOfDayEvening</w:t>
            </w:r>
            <w:r>
              <w:rPr>
                <w:iCs/>
                <w:color w:val="00B050"/>
                <w:lang w:val="en-IN"/>
              </w:rPr>
              <w:t xml:space="preserve"> /</w:t>
            </w:r>
          </w:p>
          <w:p w:rsidR="002E55D1" w:rsidRPr="001B0F48" w:rsidRDefault="002E55D1" w:rsidP="000A7E5B">
            <w:pPr>
              <w:spacing w:before="0" w:after="0"/>
              <w:rPr>
                <w:iCs/>
                <w:color w:val="00B050"/>
                <w:lang w:val="en-IN"/>
              </w:rPr>
            </w:pPr>
            <w:r w:rsidRPr="00DF6A72">
              <w:rPr>
                <w:iCs/>
                <w:color w:val="00B050"/>
                <w:lang w:val="en-IN"/>
              </w:rPr>
              <w:t>timeOfDayNight</w:t>
            </w:r>
          </w:p>
        </w:tc>
        <w:tc>
          <w:tcPr>
            <w:tcW w:w="796" w:type="pct"/>
          </w:tcPr>
          <w:p w:rsidR="002E55D1" w:rsidRPr="00034BC2" w:rsidRDefault="002E55D1" w:rsidP="000A7E5B">
            <w:pPr>
              <w:rPr>
                <w:lang w:val="en-IN"/>
              </w:rPr>
            </w:pPr>
            <w:r>
              <w:rPr>
                <w:lang w:val="en-IN"/>
              </w:rPr>
              <w:t>... {</w:t>
            </w:r>
            <w:r>
              <w:rPr>
                <w:lang w:val="en-IN" w:bidi="mr-IN"/>
              </w:rPr>
              <w:t xml:space="preserve">early </w:t>
            </w:r>
            <w:r>
              <w:rPr>
                <w:lang w:val="en-IN"/>
              </w:rPr>
              <w:t>morning} / {morning} / {afternoon} / {evening} / {night} / {midnight} ...</w:t>
            </w:r>
          </w:p>
        </w:tc>
        <w:tc>
          <w:tcPr>
            <w:tcW w:w="796" w:type="pct"/>
          </w:tcPr>
          <w:p w:rsidR="006708D5" w:rsidRPr="00E63069" w:rsidRDefault="002E55D1" w:rsidP="006708D5">
            <w:pPr>
              <w:rPr>
                <w:lang w:val="en-IN" w:bidi="mr-IN"/>
              </w:rPr>
            </w:pPr>
            <w:r>
              <w:rPr>
                <w:rFonts w:hint="cs"/>
                <w:cs/>
              </w:rPr>
              <w:t>सुबह</w:t>
            </w:r>
            <w:r>
              <w:t xml:space="preserve"> (3:15 to 11:30 am)</w:t>
            </w:r>
            <w:r>
              <w:rPr>
                <w:cs/>
              </w:rPr>
              <w:t xml:space="preserve"> /</w:t>
            </w:r>
            <w:r w:rsidR="00A00D23">
              <w:rPr>
                <w:cs/>
              </w:rPr>
              <w:t xml:space="preserve"> </w:t>
            </w:r>
          </w:p>
          <w:p w:rsidR="006708D5" w:rsidRPr="00E63069" w:rsidRDefault="002E55D1" w:rsidP="006708D5">
            <w:pPr>
              <w:rPr>
                <w:lang w:val="en-IN" w:bidi="mr-IN"/>
              </w:rPr>
            </w:pPr>
            <w:r>
              <w:rPr>
                <w:rFonts w:hint="cs"/>
                <w:cs/>
              </w:rPr>
              <w:t>दोपहर</w:t>
            </w:r>
            <w:r>
              <w:t xml:space="preserve"> (11:45 am to 4:00 pm)</w:t>
            </w:r>
            <w:r>
              <w:rPr>
                <w:cs/>
              </w:rPr>
              <w:t xml:space="preserve"> /</w:t>
            </w:r>
          </w:p>
          <w:p w:rsidR="00510B3F" w:rsidRDefault="002E55D1" w:rsidP="00510B3F">
            <w:pPr>
              <w:rPr>
                <w:lang w:bidi="mr-IN"/>
              </w:rPr>
            </w:pPr>
            <w:r>
              <w:rPr>
                <w:rFonts w:hint="cs"/>
                <w:cs/>
              </w:rPr>
              <w:t>शाम</w:t>
            </w:r>
            <w:r>
              <w:t xml:space="preserve"> (4:15 to 6:45</w:t>
            </w:r>
            <w:r w:rsidR="00165D30">
              <w:t xml:space="preserve"> pm</w:t>
            </w:r>
            <w:r>
              <w:t>) /</w:t>
            </w:r>
            <w:r w:rsidR="00510B3F">
              <w:rPr>
                <w:rFonts w:hint="cs"/>
                <w:cs/>
                <w:lang w:bidi="mr-IN"/>
              </w:rPr>
              <w:t xml:space="preserve"> </w:t>
            </w:r>
          </w:p>
          <w:p w:rsidR="00584AA2" w:rsidRPr="00204A64" w:rsidRDefault="00510B3F" w:rsidP="00510B3F">
            <w:r>
              <w:rPr>
                <w:rFonts w:hint="cs"/>
                <w:cs/>
                <w:lang w:bidi="mr-IN"/>
              </w:rPr>
              <w:t>रात</w:t>
            </w:r>
            <w:r w:rsidR="002E55D1">
              <w:t xml:space="preserve"> (7:00 pm to 3 am)</w:t>
            </w:r>
          </w:p>
        </w:tc>
        <w:tc>
          <w:tcPr>
            <w:tcW w:w="795" w:type="pct"/>
          </w:tcPr>
          <w:p w:rsidR="002E55D1" w:rsidRPr="000A7E5B" w:rsidRDefault="002E55D1" w:rsidP="009608C3">
            <w:pPr>
              <w:spacing w:before="0" w:after="0"/>
              <w:rPr>
                <w:lang w:bidi="mr-IN"/>
              </w:rPr>
            </w:pPr>
            <w:r>
              <w:rPr>
                <w:lang w:val="en-IN"/>
              </w:rPr>
              <w:t>.. {</w:t>
            </w:r>
            <w:r>
              <w:rPr>
                <w:rFonts w:hint="cs"/>
                <w:cs/>
                <w:lang w:val="en-IN" w:bidi="mr-IN"/>
              </w:rPr>
              <w:t>पहाटे</w:t>
            </w:r>
            <w:r>
              <w:rPr>
                <w:lang w:val="en-IN"/>
              </w:rPr>
              <w:t>} / {</w:t>
            </w:r>
            <w:r w:rsidRPr="00034BC2">
              <w:rPr>
                <w:cs/>
                <w:lang w:val="en-IN" w:bidi="mr-IN"/>
              </w:rPr>
              <w:t>सकाळी</w:t>
            </w:r>
            <w:r>
              <w:rPr>
                <w:lang w:val="en-IN"/>
              </w:rPr>
              <w:t>} / {</w:t>
            </w:r>
            <w:r>
              <w:rPr>
                <w:rFonts w:hint="cs"/>
                <w:cs/>
                <w:lang w:val="en-IN" w:bidi="mr-IN"/>
              </w:rPr>
              <w:t>दुपारी</w:t>
            </w:r>
            <w:r>
              <w:rPr>
                <w:lang w:val="en-IN"/>
              </w:rPr>
              <w:t>} / {</w:t>
            </w:r>
            <w:r>
              <w:rPr>
                <w:rFonts w:hint="cs"/>
                <w:cs/>
                <w:lang w:val="en-IN" w:bidi="mr-IN"/>
              </w:rPr>
              <w:t>संध्याकाळी</w:t>
            </w:r>
            <w:r>
              <w:rPr>
                <w:lang w:val="en-IN"/>
              </w:rPr>
              <w:t>} / {</w:t>
            </w:r>
            <w:r>
              <w:rPr>
                <w:rFonts w:hint="cs"/>
                <w:cs/>
                <w:lang w:val="en-IN" w:bidi="mr-IN"/>
              </w:rPr>
              <w:t>रात्री</w:t>
            </w:r>
            <w:r>
              <w:rPr>
                <w:lang w:val="en-IN"/>
              </w:rPr>
              <w:t>} / {</w:t>
            </w:r>
            <w:r>
              <w:rPr>
                <w:rFonts w:hint="cs"/>
                <w:cs/>
                <w:lang w:val="en-IN" w:bidi="mr-IN"/>
              </w:rPr>
              <w:t>मध्यरात्री</w:t>
            </w:r>
            <w:r>
              <w:rPr>
                <w:lang w:val="en-IN"/>
              </w:rPr>
              <w:t>}</w:t>
            </w:r>
            <w:r>
              <w:rPr>
                <w:rFonts w:hint="cs"/>
                <w:cs/>
                <w:lang w:val="en-IN" w:bidi="mr-IN"/>
              </w:rPr>
              <w:t xml:space="preserve"> ...</w:t>
            </w:r>
          </w:p>
        </w:tc>
        <w:tc>
          <w:tcPr>
            <w:tcW w:w="796" w:type="pct"/>
          </w:tcPr>
          <w:p w:rsidR="002E55D1" w:rsidRPr="000A7E5B" w:rsidRDefault="002E55D1" w:rsidP="000A7E5B">
            <w:pPr>
              <w:spacing w:before="0" w:after="0"/>
              <w:rPr>
                <w:lang w:bidi="mr-IN"/>
              </w:rPr>
            </w:pPr>
            <w:r w:rsidRPr="00034BC2">
              <w:rPr>
                <w:cs/>
                <w:lang w:val="en-IN" w:bidi="mr-IN"/>
              </w:rPr>
              <w:t>सुबह</w:t>
            </w:r>
            <w:r>
              <w:rPr>
                <w:lang w:bidi="mr-IN"/>
              </w:rPr>
              <w:t xml:space="preserve"> / …. / …./ ….</w:t>
            </w:r>
          </w:p>
        </w:tc>
        <w:tc>
          <w:tcPr>
            <w:tcW w:w="796" w:type="pct"/>
          </w:tcPr>
          <w:p w:rsidR="002E55D1" w:rsidRPr="00D43E83" w:rsidRDefault="002E55D1" w:rsidP="000A7E5B">
            <w:pPr>
              <w:spacing w:before="0" w:after="0"/>
              <w:rPr>
                <w:sz w:val="20"/>
                <w:szCs w:val="20"/>
                <w:lang w:val="en-IN"/>
              </w:rPr>
            </w:pPr>
          </w:p>
        </w:tc>
      </w:tr>
      <w:tr w:rsidR="002E55D1" w:rsidRPr="00E63069" w:rsidTr="000A7E5B">
        <w:trPr>
          <w:cantSplit/>
          <w:tblHeader/>
        </w:trPr>
        <w:tc>
          <w:tcPr>
            <w:tcW w:w="226" w:type="pct"/>
          </w:tcPr>
          <w:p w:rsidR="002E55D1" w:rsidRPr="00E63069" w:rsidRDefault="002E55D1" w:rsidP="000A7E5B">
            <w:pPr>
              <w:rPr>
                <w:lang w:val="en-IN"/>
              </w:rPr>
            </w:pPr>
          </w:p>
        </w:tc>
        <w:tc>
          <w:tcPr>
            <w:tcW w:w="795" w:type="pct"/>
          </w:tcPr>
          <w:p w:rsidR="002E55D1" w:rsidRPr="00DF6A72" w:rsidRDefault="002E55D1" w:rsidP="000A7E5B">
            <w:pPr>
              <w:spacing w:before="0" w:after="0"/>
              <w:rPr>
                <w:iCs/>
                <w:color w:val="00B050"/>
                <w:lang w:val="en-IN"/>
              </w:rPr>
            </w:pPr>
            <w:r>
              <w:rPr>
                <w:iCs/>
                <w:color w:val="00B050"/>
                <w:lang w:val="en-IN"/>
              </w:rPr>
              <w:t>timeOfDayAt</w:t>
            </w:r>
          </w:p>
        </w:tc>
        <w:tc>
          <w:tcPr>
            <w:tcW w:w="796" w:type="pct"/>
          </w:tcPr>
          <w:p w:rsidR="002E55D1" w:rsidRDefault="002E55D1" w:rsidP="000A7E5B">
            <w:pPr>
              <w:rPr>
                <w:lang w:val="en-IN"/>
              </w:rPr>
            </w:pPr>
            <w:r>
              <w:rPr>
                <w:lang w:val="en-IN"/>
              </w:rPr>
              <w:t>... at ...</w:t>
            </w:r>
          </w:p>
        </w:tc>
        <w:tc>
          <w:tcPr>
            <w:tcW w:w="796" w:type="pct"/>
          </w:tcPr>
          <w:p w:rsidR="002E55D1" w:rsidRDefault="002E55D1" w:rsidP="000A7E5B">
            <w:pPr>
              <w:spacing w:before="0" w:after="0"/>
              <w:rPr>
                <w:cs/>
              </w:rPr>
            </w:pPr>
            <w:r>
              <w:t>&lt;blank&gt;</w:t>
            </w:r>
          </w:p>
        </w:tc>
        <w:tc>
          <w:tcPr>
            <w:tcW w:w="795" w:type="pct"/>
          </w:tcPr>
          <w:p w:rsidR="002E55D1" w:rsidRDefault="003A0BC4" w:rsidP="000A7E5B">
            <w:pPr>
              <w:spacing w:before="0" w:after="0"/>
              <w:rPr>
                <w:lang w:val="en-IN" w:bidi="mr-IN"/>
              </w:rPr>
            </w:pPr>
            <w:r>
              <w:t>&lt;blank&gt;</w:t>
            </w:r>
          </w:p>
        </w:tc>
        <w:tc>
          <w:tcPr>
            <w:tcW w:w="796" w:type="pct"/>
          </w:tcPr>
          <w:p w:rsidR="002E55D1" w:rsidRDefault="002E55D1" w:rsidP="000A7E5B">
            <w:pPr>
              <w:spacing w:before="0" w:after="0"/>
              <w:rPr>
                <w:lang w:val="en-IN" w:bidi="mr-IN"/>
              </w:rPr>
            </w:pPr>
          </w:p>
        </w:tc>
        <w:tc>
          <w:tcPr>
            <w:tcW w:w="796" w:type="pct"/>
          </w:tcPr>
          <w:p w:rsidR="002E55D1" w:rsidRPr="00D43E83" w:rsidRDefault="002E55D1" w:rsidP="000A7E5B">
            <w:pPr>
              <w:spacing w:before="0" w:after="0"/>
              <w:rPr>
                <w:sz w:val="20"/>
                <w:szCs w:val="20"/>
                <w:lang w:val="en-IN"/>
              </w:rPr>
            </w:pPr>
          </w:p>
        </w:tc>
      </w:tr>
      <w:tr w:rsidR="002E55D1" w:rsidRPr="00E63069" w:rsidTr="00AF3B9C">
        <w:trPr>
          <w:cantSplit/>
          <w:tblHeader/>
        </w:trPr>
        <w:tc>
          <w:tcPr>
            <w:tcW w:w="226" w:type="pct"/>
          </w:tcPr>
          <w:p w:rsidR="002E55D1" w:rsidRPr="00E63069" w:rsidRDefault="002E55D1" w:rsidP="00AF3B9C">
            <w:pPr>
              <w:rPr>
                <w:lang w:val="en-IN"/>
              </w:rPr>
            </w:pPr>
          </w:p>
        </w:tc>
        <w:tc>
          <w:tcPr>
            <w:tcW w:w="795" w:type="pct"/>
          </w:tcPr>
          <w:p w:rsidR="002E55D1" w:rsidRPr="00E63069" w:rsidRDefault="002E55D1" w:rsidP="00AF3B9C">
            <w:pPr>
              <w:rPr>
                <w:i/>
                <w:iCs/>
                <w:color w:val="00B050"/>
                <w:lang w:val="en-IN"/>
              </w:rPr>
            </w:pPr>
            <w:r w:rsidRPr="00DF6A72">
              <w:rPr>
                <w:i/>
                <w:iCs/>
                <w:color w:val="00B050"/>
                <w:lang w:val="en-IN"/>
              </w:rPr>
              <w:t>TimeConstruct</w:t>
            </w:r>
          </w:p>
        </w:tc>
        <w:tc>
          <w:tcPr>
            <w:tcW w:w="796" w:type="pct"/>
          </w:tcPr>
          <w:p w:rsidR="002E55D1" w:rsidRPr="00E63069" w:rsidRDefault="002E55D1" w:rsidP="002E55D1">
            <w:pPr>
              <w:rPr>
                <w:lang w:val="en-IN"/>
              </w:rPr>
            </w:pPr>
            <w:r>
              <w:rPr>
                <w:lang w:val="en-IN"/>
              </w:rPr>
              <w:t>{</w:t>
            </w:r>
            <w:r w:rsidRPr="001D2174">
              <w:rPr>
                <w:i/>
                <w:lang w:val="en-IN"/>
              </w:rPr>
              <w:t>Construct time based on Next Dosage time in patient record</w:t>
            </w:r>
            <w:r>
              <w:rPr>
                <w:i/>
                <w:lang w:val="en-IN"/>
              </w:rPr>
              <w:t>}.</w:t>
            </w:r>
          </w:p>
        </w:tc>
        <w:tc>
          <w:tcPr>
            <w:tcW w:w="796" w:type="pct"/>
          </w:tcPr>
          <w:p w:rsidR="002E55D1" w:rsidRPr="00E63069" w:rsidRDefault="002E55D1" w:rsidP="00AF3B9C">
            <w:pPr>
              <w:rPr>
                <w:lang w:val="en-IN"/>
              </w:rPr>
            </w:pPr>
          </w:p>
        </w:tc>
        <w:tc>
          <w:tcPr>
            <w:tcW w:w="795" w:type="pct"/>
          </w:tcPr>
          <w:p w:rsidR="002E55D1" w:rsidRPr="00E63069" w:rsidRDefault="00174A12" w:rsidP="00AF3B9C">
            <w:pPr>
              <w:rPr>
                <w:cs/>
                <w:lang w:val="en-IN"/>
              </w:rPr>
            </w:pPr>
            <w:r>
              <w:rPr>
                <w:lang w:val="en-IN"/>
              </w:rPr>
              <w:t>{</w:t>
            </w:r>
            <w:r w:rsidRPr="001D2174">
              <w:rPr>
                <w:i/>
                <w:lang w:val="en-IN"/>
              </w:rPr>
              <w:t>Construct time based on Next Dosage time in patient record</w:t>
            </w:r>
            <w:r>
              <w:rPr>
                <w:i/>
                <w:lang w:val="en-IN"/>
              </w:rPr>
              <w:t>}.</w:t>
            </w:r>
          </w:p>
        </w:tc>
        <w:tc>
          <w:tcPr>
            <w:tcW w:w="796" w:type="pct"/>
          </w:tcPr>
          <w:p w:rsidR="002E55D1" w:rsidRPr="00E63069" w:rsidRDefault="002E55D1" w:rsidP="00AF3B9C">
            <w:pPr>
              <w:rPr>
                <w:cs/>
                <w:lang w:val="en-IN"/>
              </w:rPr>
            </w:pPr>
          </w:p>
        </w:tc>
        <w:tc>
          <w:tcPr>
            <w:tcW w:w="796" w:type="pct"/>
          </w:tcPr>
          <w:p w:rsidR="002E55D1" w:rsidRPr="00E63069" w:rsidRDefault="002E55D1" w:rsidP="00AF3B9C">
            <w:pPr>
              <w:rPr>
                <w:lang w:val="en-IN"/>
              </w:rPr>
            </w:pPr>
          </w:p>
        </w:tc>
      </w:tr>
      <w:tr w:rsidR="00630036" w:rsidRPr="00E63069" w:rsidTr="00A86038">
        <w:trPr>
          <w:cantSplit/>
          <w:tblHeader/>
        </w:trPr>
        <w:tc>
          <w:tcPr>
            <w:tcW w:w="226" w:type="pct"/>
          </w:tcPr>
          <w:p w:rsidR="00630036" w:rsidRPr="00E63069" w:rsidRDefault="00630036" w:rsidP="00A86038">
            <w:pPr>
              <w:rPr>
                <w:lang w:val="en-IN"/>
              </w:rPr>
            </w:pPr>
          </w:p>
        </w:tc>
        <w:tc>
          <w:tcPr>
            <w:tcW w:w="795" w:type="pct"/>
          </w:tcPr>
          <w:p w:rsidR="00630036" w:rsidRDefault="003A0BC4" w:rsidP="003A0BC4">
            <w:pPr>
              <w:rPr>
                <w:iCs/>
                <w:lang w:val="en-IN"/>
              </w:rPr>
            </w:pPr>
            <w:ins w:id="160" w:author="Salil" w:date="2011-08-09T19:15:00Z">
              <w:r w:rsidRPr="003A0BC4">
                <w:rPr>
                  <w:rFonts w:cs="Calibri"/>
                  <w:i/>
                  <w:iCs/>
                </w:rPr>
                <w:t>Same as</w:t>
              </w:r>
              <w:r>
                <w:rPr>
                  <w:rFonts w:cs="Calibri"/>
                </w:rPr>
                <w:t xml:space="preserve"> 010_04_06nextDoseIs2</w:t>
              </w:r>
            </w:ins>
            <w:del w:id="161" w:author="Salil" w:date="2011-08-09T19:15:00Z">
              <w:r w:rsidR="00630036" w:rsidDel="003A0BC4">
                <w:rPr>
                  <w:iCs/>
                  <w:lang w:val="en-IN"/>
                </w:rPr>
                <w:delText>010_05_01nextDoseIs</w:delText>
              </w:r>
            </w:del>
            <w:del w:id="162" w:author="Salil" w:date="2011-08-09T19:12:00Z">
              <w:r w:rsidR="00630036" w:rsidDel="003A0BC4">
                <w:rPr>
                  <w:iCs/>
                  <w:lang w:val="en-IN"/>
                </w:rPr>
                <w:delText>b</w:delText>
              </w:r>
            </w:del>
          </w:p>
        </w:tc>
        <w:tc>
          <w:tcPr>
            <w:tcW w:w="796" w:type="pct"/>
          </w:tcPr>
          <w:p w:rsidR="00630036" w:rsidRPr="00630036" w:rsidRDefault="00630036" w:rsidP="00A86038">
            <w:pPr>
              <w:rPr>
                <w:lang w:bidi="mr-IN"/>
              </w:rPr>
            </w:pPr>
            <w:r>
              <w:rPr>
                <w:lang w:bidi="mr-IN"/>
              </w:rPr>
              <w:t>&lt;blank&gt;</w:t>
            </w:r>
          </w:p>
        </w:tc>
        <w:tc>
          <w:tcPr>
            <w:tcW w:w="796" w:type="pct"/>
          </w:tcPr>
          <w:p w:rsidR="00630036" w:rsidRPr="00E63069" w:rsidRDefault="00630036" w:rsidP="00A86038">
            <w:pPr>
              <w:rPr>
                <w:lang w:val="en-IN"/>
              </w:rPr>
            </w:pPr>
          </w:p>
        </w:tc>
        <w:tc>
          <w:tcPr>
            <w:tcW w:w="795" w:type="pct"/>
          </w:tcPr>
          <w:p w:rsidR="00630036" w:rsidRPr="00E63069" w:rsidRDefault="003A0BC4" w:rsidP="00A86038">
            <w:pPr>
              <w:rPr>
                <w:cs/>
                <w:lang w:val="en-IN" w:bidi="mr-IN"/>
              </w:rPr>
            </w:pPr>
            <w:r>
              <w:rPr>
                <w:lang w:val="en-IN" w:bidi="mr-IN"/>
              </w:rPr>
              <w:t xml:space="preserve">... </w:t>
            </w:r>
            <w:r w:rsidR="00630036" w:rsidRPr="00630036">
              <w:rPr>
                <w:cs/>
                <w:lang w:val="en-IN" w:bidi="mr-IN"/>
              </w:rPr>
              <w:t>आहे</w:t>
            </w:r>
            <w:r w:rsidR="00630036">
              <w:rPr>
                <w:lang w:val="en-IN" w:bidi="mr-IN"/>
              </w:rPr>
              <w:t>.</w:t>
            </w:r>
          </w:p>
        </w:tc>
        <w:tc>
          <w:tcPr>
            <w:tcW w:w="796" w:type="pct"/>
          </w:tcPr>
          <w:p w:rsidR="00630036" w:rsidRPr="00E63069" w:rsidRDefault="00630036" w:rsidP="00A86038">
            <w:pPr>
              <w:rPr>
                <w:cs/>
                <w:lang w:val="en-IN"/>
              </w:rPr>
            </w:pPr>
          </w:p>
        </w:tc>
        <w:tc>
          <w:tcPr>
            <w:tcW w:w="796" w:type="pct"/>
          </w:tcPr>
          <w:p w:rsidR="00630036" w:rsidRPr="00E63069" w:rsidRDefault="00630036" w:rsidP="00A86038">
            <w:pPr>
              <w:rPr>
                <w:lang w:val="en-IN"/>
              </w:rPr>
            </w:pPr>
          </w:p>
        </w:tc>
      </w:tr>
      <w:tr w:rsidR="002E55D1" w:rsidRPr="00E63069" w:rsidTr="00566F61">
        <w:trPr>
          <w:cantSplit/>
          <w:tblHeader/>
        </w:trPr>
        <w:tc>
          <w:tcPr>
            <w:tcW w:w="226" w:type="pct"/>
          </w:tcPr>
          <w:p w:rsidR="002E55D1" w:rsidRPr="00E63069" w:rsidRDefault="002E55D1" w:rsidP="00566F61">
            <w:pPr>
              <w:rPr>
                <w:lang w:val="en-IN"/>
              </w:rPr>
            </w:pPr>
          </w:p>
        </w:tc>
        <w:tc>
          <w:tcPr>
            <w:tcW w:w="795" w:type="pct"/>
          </w:tcPr>
          <w:p w:rsidR="002E55D1" w:rsidRPr="00E63069" w:rsidRDefault="002E55D1" w:rsidP="003A0BC4">
            <w:pPr>
              <w:rPr>
                <w:i/>
                <w:iCs/>
                <w:color w:val="00B050"/>
                <w:lang w:val="en-IN"/>
              </w:rPr>
            </w:pPr>
            <w:r>
              <w:rPr>
                <w:iCs/>
                <w:lang w:val="en-IN"/>
              </w:rPr>
              <w:t>010_05_0</w:t>
            </w:r>
            <w:r w:rsidR="003A0BC4">
              <w:rPr>
                <w:iCs/>
                <w:lang w:val="en-IN"/>
              </w:rPr>
              <w:t>1</w:t>
            </w:r>
            <w:r w:rsidRPr="00C620D0">
              <w:rPr>
                <w:iCs/>
                <w:lang w:val="en-IN"/>
              </w:rPr>
              <w:t>MainMenu4</w:t>
            </w:r>
          </w:p>
        </w:tc>
        <w:tc>
          <w:tcPr>
            <w:tcW w:w="796" w:type="pct"/>
          </w:tcPr>
          <w:p w:rsidR="002E55D1" w:rsidRPr="00E63069" w:rsidRDefault="002E55D1" w:rsidP="00C06CEE">
            <w:pPr>
              <w:rPr>
                <w:lang w:val="en-IN" w:bidi="mr-IN"/>
              </w:rPr>
            </w:pPr>
            <w:r w:rsidRPr="00E63069">
              <w:rPr>
                <w:lang w:val="en-IN"/>
              </w:rPr>
              <w:t>If you are not feeling well</w:t>
            </w:r>
            <w:r w:rsidR="00412022" w:rsidRPr="00E63069">
              <w:rPr>
                <w:lang w:val="en-IN"/>
              </w:rPr>
              <w:t xml:space="preserve"> or if you have </w:t>
            </w:r>
            <w:commentRangeStart w:id="163"/>
            <w:r w:rsidR="00412022" w:rsidRPr="00E63069">
              <w:rPr>
                <w:lang w:val="en-IN"/>
              </w:rPr>
              <w:t>any other health problem</w:t>
            </w:r>
            <w:commentRangeEnd w:id="163"/>
            <w:r w:rsidR="00412022" w:rsidRPr="00E63069">
              <w:rPr>
                <w:lang w:val="en-IN"/>
              </w:rPr>
              <w:t>s</w:t>
            </w:r>
            <w:r w:rsidR="00412022" w:rsidRPr="00E63069">
              <w:rPr>
                <w:rStyle w:val="CommentReference"/>
                <w:lang w:val="en-IN"/>
              </w:rPr>
              <w:commentReference w:id="163"/>
            </w:r>
            <w:r w:rsidR="00412022" w:rsidRPr="00E63069">
              <w:rPr>
                <w:lang w:val="en-IN"/>
              </w:rPr>
              <w:t>,</w:t>
            </w:r>
            <w:r w:rsidRPr="00E63069">
              <w:rPr>
                <w:lang w:val="en-IN"/>
              </w:rPr>
              <w:t xml:space="preserve"> press 2</w:t>
            </w:r>
            <w:r>
              <w:rPr>
                <w:rFonts w:hint="cs"/>
                <w:cs/>
                <w:lang w:val="en-IN" w:bidi="mr-IN"/>
              </w:rPr>
              <w:t>.</w:t>
            </w:r>
          </w:p>
          <w:p w:rsidR="002E55D1" w:rsidRPr="00E63069" w:rsidRDefault="002E55D1" w:rsidP="009C0EE6">
            <w:pPr>
              <w:rPr>
                <w:lang w:val="en-IN" w:bidi="mr-IN"/>
              </w:rPr>
            </w:pPr>
            <w:r w:rsidRPr="00E63069">
              <w:rPr>
                <w:lang w:val="en-IN"/>
              </w:rPr>
              <w:t>If you want to listen to your messages, press 3</w:t>
            </w:r>
            <w:r>
              <w:rPr>
                <w:rFonts w:hint="cs"/>
                <w:cs/>
                <w:lang w:val="en-IN" w:bidi="mr-IN"/>
              </w:rPr>
              <w:t>.</w:t>
            </w:r>
          </w:p>
        </w:tc>
        <w:tc>
          <w:tcPr>
            <w:tcW w:w="796" w:type="pct"/>
          </w:tcPr>
          <w:p w:rsidR="002E55D1" w:rsidRPr="00E63069" w:rsidRDefault="002E55D1" w:rsidP="00E63069">
            <w:pPr>
              <w:rPr>
                <w:lang w:val="en-IN"/>
              </w:rPr>
            </w:pPr>
            <w:r w:rsidRPr="00E63069">
              <w:rPr>
                <w:lang w:val="en-IN"/>
              </w:rPr>
              <w:t>2 – Go to use case for Symptoms TBD</w:t>
            </w:r>
          </w:p>
          <w:p w:rsidR="002E55D1" w:rsidRPr="00E63069" w:rsidRDefault="002E55D1" w:rsidP="00E63069">
            <w:pPr>
              <w:rPr>
                <w:lang w:val="en-IN"/>
              </w:rPr>
            </w:pPr>
            <w:r w:rsidRPr="00E63069">
              <w:rPr>
                <w:lang w:val="en-IN"/>
              </w:rPr>
              <w:t>3 – go to block 7</w:t>
            </w:r>
          </w:p>
          <w:p w:rsidR="002E55D1" w:rsidRPr="00E63069" w:rsidRDefault="002E55D1" w:rsidP="009C0EE6">
            <w:pPr>
              <w:rPr>
                <w:lang w:val="en-IN"/>
              </w:rPr>
            </w:pPr>
            <w:r w:rsidRPr="00E63069">
              <w:rPr>
                <w:iCs/>
                <w:lang w:val="en-IN"/>
              </w:rPr>
              <w:t>9 – UNDO action</w:t>
            </w:r>
            <w:r w:rsidRPr="00E63069">
              <w:rPr>
                <w:lang w:val="en-IN"/>
              </w:rPr>
              <w:t xml:space="preserve"> </w:t>
            </w:r>
          </w:p>
          <w:p w:rsidR="002E55D1" w:rsidRPr="00E63069" w:rsidRDefault="002E55D1" w:rsidP="009C0EE6">
            <w:pPr>
              <w:rPr>
                <w:lang w:val="en-IN"/>
              </w:rPr>
            </w:pPr>
            <w:r w:rsidRPr="00E63069">
              <w:rPr>
                <w:lang w:val="en-IN"/>
              </w:rPr>
              <w:t xml:space="preserve">Any other key – Go to </w:t>
            </w:r>
            <w:r>
              <w:rPr>
                <w:iCs/>
                <w:lang w:val="en-IN"/>
              </w:rPr>
              <w:t>010_05_07</w:t>
            </w:r>
            <w:r w:rsidRPr="00E63069">
              <w:rPr>
                <w:iCs/>
                <w:lang w:val="en-IN"/>
              </w:rPr>
              <w:t>InvalidKeyPress</w:t>
            </w:r>
          </w:p>
        </w:tc>
        <w:tc>
          <w:tcPr>
            <w:tcW w:w="795" w:type="pct"/>
          </w:tcPr>
          <w:p w:rsidR="003A27E1" w:rsidRPr="00E63069" w:rsidRDefault="003A27E1" w:rsidP="003A27E1">
            <w:pPr>
              <w:rPr>
                <w:lang w:val="en-IN" w:bidi="mr-IN"/>
              </w:rPr>
            </w:pPr>
            <w:r w:rsidRPr="00E63069">
              <w:rPr>
                <w:cs/>
                <w:lang w:val="en-IN" w:bidi="mr-IN"/>
              </w:rPr>
              <w:t>तुम्हाला बरं नसेल किंवा इतर काही त्रास होत असेल</w:t>
            </w:r>
            <w:r w:rsidRPr="00E63069">
              <w:rPr>
                <w:lang w:val="en-IN" w:bidi="mr-IN"/>
              </w:rPr>
              <w:t>,</w:t>
            </w:r>
            <w:r w:rsidRPr="00E63069">
              <w:rPr>
                <w:cs/>
                <w:lang w:val="en-IN" w:bidi="mr-IN"/>
              </w:rPr>
              <w:t xml:space="preserve"> तर </w:t>
            </w:r>
            <w:r w:rsidRPr="00E63069">
              <w:rPr>
                <w:rFonts w:hint="cs"/>
                <w:cs/>
                <w:lang w:val="en-IN" w:bidi="mr-IN"/>
              </w:rPr>
              <w:t>२</w:t>
            </w:r>
            <w:r w:rsidRPr="00E63069">
              <w:rPr>
                <w:cs/>
                <w:lang w:val="en-IN" w:bidi="mr-IN"/>
              </w:rPr>
              <w:t xml:space="preserve"> दाबा.</w:t>
            </w:r>
          </w:p>
          <w:p w:rsidR="002E55D1" w:rsidRPr="00E63069" w:rsidRDefault="003A27E1" w:rsidP="003A27E1">
            <w:pPr>
              <w:rPr>
                <w:cs/>
                <w:lang w:val="en-IN" w:bidi="mr-IN"/>
              </w:rPr>
            </w:pPr>
            <w:r>
              <w:rPr>
                <w:rFonts w:hint="cs"/>
                <w:cs/>
                <w:lang w:val="en-IN" w:bidi="mr-IN"/>
              </w:rPr>
              <w:t>तुमचे संदेश ऐकण्यासाठी ३ दाबा.</w:t>
            </w:r>
          </w:p>
        </w:tc>
        <w:tc>
          <w:tcPr>
            <w:tcW w:w="796" w:type="pct"/>
          </w:tcPr>
          <w:p w:rsidR="002E55D1" w:rsidRPr="00E63069" w:rsidRDefault="002E55D1" w:rsidP="00566F61">
            <w:pPr>
              <w:rPr>
                <w:cs/>
                <w:lang w:val="en-IN"/>
              </w:rPr>
            </w:pPr>
          </w:p>
        </w:tc>
        <w:tc>
          <w:tcPr>
            <w:tcW w:w="796" w:type="pct"/>
          </w:tcPr>
          <w:p w:rsidR="002E55D1" w:rsidRPr="00E63069" w:rsidRDefault="002E55D1" w:rsidP="00566F61">
            <w:pPr>
              <w:rPr>
                <w:lang w:val="en-IN"/>
              </w:rPr>
            </w:pPr>
          </w:p>
        </w:tc>
      </w:tr>
      <w:tr w:rsidR="002E55D1" w:rsidRPr="00E63069" w:rsidTr="00DE51E2">
        <w:trPr>
          <w:cantSplit/>
          <w:trHeight w:val="512"/>
          <w:tblHeader/>
        </w:trPr>
        <w:tc>
          <w:tcPr>
            <w:tcW w:w="226" w:type="pct"/>
            <w:tcBorders>
              <w:bottom w:val="single" w:sz="4" w:space="0" w:color="000000"/>
            </w:tcBorders>
          </w:tcPr>
          <w:p w:rsidR="002E55D1" w:rsidRPr="00E63069" w:rsidRDefault="002E55D1" w:rsidP="00566F61">
            <w:pPr>
              <w:rPr>
                <w:lang w:val="en-IN"/>
              </w:rPr>
            </w:pPr>
          </w:p>
        </w:tc>
        <w:tc>
          <w:tcPr>
            <w:tcW w:w="795" w:type="pct"/>
            <w:tcBorders>
              <w:bottom w:val="single" w:sz="4" w:space="0" w:color="000000"/>
            </w:tcBorders>
          </w:tcPr>
          <w:p w:rsidR="002E55D1" w:rsidRPr="00E63069" w:rsidRDefault="002E55D1" w:rsidP="00823559">
            <w:pPr>
              <w:rPr>
                <w:iCs/>
                <w:lang w:val="en-IN"/>
              </w:rPr>
            </w:pPr>
            <w:r w:rsidRPr="00E63069">
              <w:rPr>
                <w:iCs/>
                <w:lang w:val="en-IN"/>
              </w:rPr>
              <w:t>InvalidKeyPress</w:t>
            </w:r>
          </w:p>
        </w:tc>
        <w:tc>
          <w:tcPr>
            <w:tcW w:w="796" w:type="pct"/>
            <w:tcBorders>
              <w:bottom w:val="single" w:sz="4" w:space="0" w:color="000000"/>
            </w:tcBorders>
          </w:tcPr>
          <w:p w:rsidR="002E55D1" w:rsidRPr="00E63069" w:rsidRDefault="002E55D1" w:rsidP="00566F61">
            <w:pPr>
              <w:rPr>
                <w:lang w:val="en-IN"/>
              </w:rPr>
            </w:pPr>
            <w:r w:rsidRPr="00E63069">
              <w:rPr>
                <w:lang w:val="en-IN"/>
              </w:rPr>
              <w:t>{</w:t>
            </w:r>
            <w:r w:rsidRPr="00E63069">
              <w:rPr>
                <w:i/>
                <w:lang w:val="en-IN"/>
              </w:rPr>
              <w:t>Music to indicate invalid key press</w:t>
            </w:r>
            <w:r w:rsidRPr="00E63069">
              <w:rPr>
                <w:lang w:val="en-IN"/>
              </w:rPr>
              <w:t>}</w:t>
            </w:r>
          </w:p>
        </w:tc>
        <w:tc>
          <w:tcPr>
            <w:tcW w:w="796" w:type="pct"/>
            <w:tcBorders>
              <w:bottom w:val="single" w:sz="4" w:space="0" w:color="000000"/>
            </w:tcBorders>
          </w:tcPr>
          <w:p w:rsidR="002E55D1" w:rsidRPr="00E63069" w:rsidRDefault="002E55D1" w:rsidP="006628B4">
            <w:pPr>
              <w:rPr>
                <w:lang w:val="en-IN"/>
              </w:rPr>
            </w:pPr>
            <w:r w:rsidRPr="00E63069">
              <w:rPr>
                <w:lang w:val="en-IN"/>
              </w:rPr>
              <w:t xml:space="preserve">Go to </w:t>
            </w:r>
            <w:r>
              <w:rPr>
                <w:i/>
                <w:iCs/>
                <w:color w:val="00B050"/>
                <w:lang w:val="en-IN"/>
              </w:rPr>
              <w:t>010_05</w:t>
            </w:r>
            <w:r w:rsidRPr="00E63069">
              <w:rPr>
                <w:i/>
                <w:iCs/>
                <w:color w:val="00B050"/>
                <w:lang w:val="en-IN"/>
              </w:rPr>
              <w:t>_0</w:t>
            </w:r>
            <w:r>
              <w:rPr>
                <w:i/>
                <w:iCs/>
                <w:color w:val="00B050"/>
                <w:lang w:val="en-IN"/>
              </w:rPr>
              <w:t>6</w:t>
            </w:r>
            <w:r w:rsidRPr="00E63069">
              <w:rPr>
                <w:i/>
                <w:iCs/>
                <w:color w:val="00B050"/>
                <w:lang w:val="en-IN"/>
              </w:rPr>
              <w:t>MainMenu</w:t>
            </w:r>
            <w:r>
              <w:rPr>
                <w:i/>
                <w:iCs/>
                <w:color w:val="00B050"/>
                <w:lang w:val="en-IN"/>
              </w:rPr>
              <w:t>4</w:t>
            </w:r>
          </w:p>
        </w:tc>
        <w:tc>
          <w:tcPr>
            <w:tcW w:w="795" w:type="pct"/>
            <w:tcBorders>
              <w:bottom w:val="single" w:sz="4" w:space="0" w:color="000000"/>
            </w:tcBorders>
          </w:tcPr>
          <w:p w:rsidR="002E55D1" w:rsidRPr="00E63069" w:rsidRDefault="002E55D1" w:rsidP="00566F61">
            <w:pPr>
              <w:rPr>
                <w:cs/>
                <w:lang w:val="en-IN"/>
              </w:rPr>
            </w:pPr>
          </w:p>
        </w:tc>
        <w:tc>
          <w:tcPr>
            <w:tcW w:w="796" w:type="pct"/>
            <w:tcBorders>
              <w:bottom w:val="single" w:sz="4" w:space="0" w:color="000000"/>
            </w:tcBorders>
          </w:tcPr>
          <w:p w:rsidR="002E55D1" w:rsidRPr="00E63069" w:rsidRDefault="002E55D1" w:rsidP="00566F61">
            <w:pPr>
              <w:rPr>
                <w:cs/>
                <w:lang w:val="en-IN"/>
              </w:rPr>
            </w:pPr>
          </w:p>
        </w:tc>
        <w:tc>
          <w:tcPr>
            <w:tcW w:w="796" w:type="pct"/>
            <w:tcBorders>
              <w:bottom w:val="single" w:sz="4" w:space="0" w:color="000000"/>
            </w:tcBorders>
          </w:tcPr>
          <w:p w:rsidR="002E55D1" w:rsidRPr="00E63069" w:rsidRDefault="002E55D1" w:rsidP="00566F61">
            <w:pPr>
              <w:rPr>
                <w:lang w:val="en-IN"/>
              </w:rPr>
            </w:pPr>
          </w:p>
        </w:tc>
      </w:tr>
      <w:tr w:rsidR="002E55D1" w:rsidRPr="00E63069" w:rsidTr="00DE51E2">
        <w:tc>
          <w:tcPr>
            <w:tcW w:w="22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r>
      <w:tr w:rsidR="002E55D1" w:rsidRPr="00E63069" w:rsidTr="00506990">
        <w:tc>
          <w:tcPr>
            <w:tcW w:w="226" w:type="pct"/>
            <w:tcBorders>
              <w:bottom w:val="single" w:sz="4" w:space="0" w:color="000000"/>
            </w:tcBorders>
          </w:tcPr>
          <w:p w:rsidR="002E55D1" w:rsidRPr="00E63069" w:rsidRDefault="002E55D1" w:rsidP="001F75AF">
            <w:pPr>
              <w:rPr>
                <w:lang w:val="en-IN"/>
              </w:rPr>
            </w:pPr>
            <w:r>
              <w:rPr>
                <w:lang w:val="en-IN"/>
              </w:rPr>
              <w:lastRenderedPageBreak/>
              <w:t>6</w:t>
            </w:r>
          </w:p>
        </w:tc>
        <w:tc>
          <w:tcPr>
            <w:tcW w:w="795" w:type="pct"/>
            <w:tcBorders>
              <w:bottom w:val="single" w:sz="4" w:space="0" w:color="000000"/>
            </w:tcBorders>
          </w:tcPr>
          <w:p w:rsidR="002E55D1" w:rsidRPr="00E63069" w:rsidRDefault="002E55D1" w:rsidP="001F75AF">
            <w:pPr>
              <w:rPr>
                <w:lang w:val="en-IN"/>
              </w:rPr>
            </w:pPr>
            <w:r w:rsidRPr="00E63069">
              <w:rPr>
                <w:lang w:val="en-IN"/>
              </w:rPr>
              <w:t>01</w:t>
            </w:r>
            <w:r>
              <w:rPr>
                <w:lang w:val="en-IN"/>
              </w:rPr>
              <w:t>0_0</w:t>
            </w:r>
            <w:r w:rsidR="0095343F">
              <w:rPr>
                <w:lang w:val="en-IN"/>
              </w:rPr>
              <w:t>6</w:t>
            </w:r>
            <w:r>
              <w:rPr>
                <w:lang w:val="en-IN"/>
              </w:rPr>
              <w:t>_01</w:t>
            </w:r>
            <w:r w:rsidRPr="00E63069">
              <w:rPr>
                <w:lang w:val="en-IN"/>
              </w:rPr>
              <w:t>PlaySymptomsOTCAdvice</w:t>
            </w:r>
          </w:p>
        </w:tc>
        <w:tc>
          <w:tcPr>
            <w:tcW w:w="796" w:type="pct"/>
            <w:tcBorders>
              <w:bottom w:val="single" w:sz="4" w:space="0" w:color="000000"/>
            </w:tcBorders>
          </w:tcPr>
          <w:p w:rsidR="002E55D1" w:rsidRPr="00E63069" w:rsidRDefault="002E55D1" w:rsidP="001F75AF">
            <w:pPr>
              <w:rPr>
                <w:i/>
                <w:lang w:val="en-IN"/>
              </w:rPr>
            </w:pPr>
            <w:r w:rsidRPr="00E63069">
              <w:rPr>
                <w:i/>
                <w:lang w:val="en-IN"/>
              </w:rPr>
              <w:t xml:space="preserve">{Play </w:t>
            </w:r>
            <w:ins w:id="164" w:author="Anirudha" w:date="2011-08-18T15:43:00Z">
              <w:r w:rsidR="00630B1C">
                <w:rPr>
                  <w:i/>
                  <w:lang w:val="en-IN"/>
                </w:rPr>
                <w:t xml:space="preserve">Pre-prescription Confirmation and </w:t>
              </w:r>
            </w:ins>
            <w:r w:rsidRPr="00E63069">
              <w:rPr>
                <w:i/>
                <w:lang w:val="en-IN"/>
              </w:rPr>
              <w:t>OTC Advice messages}</w:t>
            </w:r>
          </w:p>
        </w:tc>
        <w:tc>
          <w:tcPr>
            <w:tcW w:w="796" w:type="pct"/>
            <w:tcBorders>
              <w:bottom w:val="single" w:sz="4" w:space="0" w:color="000000"/>
            </w:tcBorders>
          </w:tcPr>
          <w:p w:rsidR="002E55D1" w:rsidRPr="00E63069" w:rsidRDefault="002E55D1" w:rsidP="001F75AF">
            <w:pPr>
              <w:rPr>
                <w:cs/>
                <w:lang w:val="en-IN"/>
              </w:rPr>
            </w:pPr>
            <w:r w:rsidRPr="00E63069">
              <w:rPr>
                <w:lang w:val="en-IN"/>
              </w:rPr>
              <w:t xml:space="preserve">Go to block </w:t>
            </w:r>
            <w:r>
              <w:rPr>
                <w:lang w:val="en-IN"/>
              </w:rPr>
              <w:t>8</w:t>
            </w:r>
          </w:p>
        </w:tc>
        <w:tc>
          <w:tcPr>
            <w:tcW w:w="795"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r>
      <w:tr w:rsidR="002E55D1" w:rsidRPr="00E63069" w:rsidTr="00506990">
        <w:tc>
          <w:tcPr>
            <w:tcW w:w="22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r>
      <w:tr w:rsidR="002E55D1" w:rsidRPr="00E63069" w:rsidTr="006810BD">
        <w:tc>
          <w:tcPr>
            <w:tcW w:w="226" w:type="pct"/>
            <w:tcBorders>
              <w:bottom w:val="single" w:sz="4" w:space="0" w:color="000000"/>
            </w:tcBorders>
          </w:tcPr>
          <w:p w:rsidR="002E55D1" w:rsidRPr="00E63069" w:rsidRDefault="002E55D1" w:rsidP="001F75AF">
            <w:pPr>
              <w:rPr>
                <w:lang w:val="en-IN"/>
              </w:rPr>
            </w:pPr>
            <w:r w:rsidRPr="00E63069">
              <w:rPr>
                <w:lang w:val="en-IN"/>
              </w:rPr>
              <w:t>7</w:t>
            </w:r>
          </w:p>
        </w:tc>
        <w:tc>
          <w:tcPr>
            <w:tcW w:w="795" w:type="pct"/>
            <w:tcBorders>
              <w:bottom w:val="single" w:sz="4" w:space="0" w:color="000000"/>
            </w:tcBorders>
          </w:tcPr>
          <w:p w:rsidR="002E55D1" w:rsidRPr="00E63069" w:rsidRDefault="002E55D1" w:rsidP="006810BD">
            <w:pPr>
              <w:rPr>
                <w:lang w:val="en-IN"/>
              </w:rPr>
            </w:pPr>
            <w:r w:rsidRPr="00E63069">
              <w:rPr>
                <w:lang w:val="en-IN"/>
              </w:rPr>
              <w:t>OutboxMessages</w:t>
            </w:r>
          </w:p>
        </w:tc>
        <w:tc>
          <w:tcPr>
            <w:tcW w:w="796" w:type="pct"/>
            <w:tcBorders>
              <w:bottom w:val="single" w:sz="4" w:space="0" w:color="000000"/>
            </w:tcBorders>
          </w:tcPr>
          <w:p w:rsidR="002E55D1" w:rsidRPr="00E63069" w:rsidRDefault="002E55D1" w:rsidP="001F75AF">
            <w:pPr>
              <w:rPr>
                <w:i/>
                <w:lang w:val="en-IN"/>
              </w:rPr>
            </w:pPr>
          </w:p>
        </w:tc>
        <w:tc>
          <w:tcPr>
            <w:tcW w:w="796" w:type="pct"/>
            <w:tcBorders>
              <w:bottom w:val="single" w:sz="4" w:space="0" w:color="000000"/>
            </w:tcBorders>
          </w:tcPr>
          <w:p w:rsidR="002E55D1" w:rsidRPr="00E63069" w:rsidRDefault="002E55D1" w:rsidP="003F5CCC">
            <w:pPr>
              <w:rPr>
                <w:lang w:val="en-IN"/>
              </w:rPr>
            </w:pPr>
            <w:r w:rsidRPr="00E63069">
              <w:rPr>
                <w:lang w:val="en-IN"/>
              </w:rPr>
              <w:t>If there are Outbox messages for patient then go to 010_05_02PlayOutboxMessages</w:t>
            </w:r>
          </w:p>
          <w:p w:rsidR="002E55D1" w:rsidRPr="00E63069" w:rsidRDefault="002E55D1" w:rsidP="003F5CCC">
            <w:pPr>
              <w:rPr>
                <w:lang w:val="en-IN"/>
              </w:rPr>
            </w:pPr>
            <w:r w:rsidRPr="00E63069">
              <w:rPr>
                <w:lang w:val="en-IN"/>
              </w:rPr>
              <w:t>Else go to 010_05_02NoOutboxMessages</w:t>
            </w:r>
          </w:p>
        </w:tc>
        <w:tc>
          <w:tcPr>
            <w:tcW w:w="795"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r>
      <w:tr w:rsidR="002E55D1" w:rsidRPr="00E63069" w:rsidTr="006810BD">
        <w:tc>
          <w:tcPr>
            <w:tcW w:w="226" w:type="pct"/>
            <w:tcBorders>
              <w:bottom w:val="single" w:sz="4" w:space="0" w:color="000000"/>
            </w:tcBorders>
          </w:tcPr>
          <w:p w:rsidR="002E55D1" w:rsidRPr="00E63069" w:rsidRDefault="002E55D1" w:rsidP="001F75AF">
            <w:pPr>
              <w:rPr>
                <w:lang w:val="en-IN"/>
              </w:rPr>
            </w:pPr>
          </w:p>
        </w:tc>
        <w:tc>
          <w:tcPr>
            <w:tcW w:w="795" w:type="pct"/>
            <w:tcBorders>
              <w:bottom w:val="single" w:sz="4" w:space="0" w:color="000000"/>
            </w:tcBorders>
          </w:tcPr>
          <w:p w:rsidR="002E55D1" w:rsidRPr="00E63069" w:rsidRDefault="002E55D1" w:rsidP="006810BD">
            <w:pPr>
              <w:rPr>
                <w:lang w:val="en-IN"/>
              </w:rPr>
            </w:pPr>
            <w:commentRangeStart w:id="165"/>
            <w:del w:id="166" w:author="Anirudha" w:date="2011-08-18T15:41:00Z">
              <w:r w:rsidRPr="00E63069" w:rsidDel="00A5311F">
                <w:rPr>
                  <w:lang w:val="en-IN"/>
                </w:rPr>
                <w:delText>010_0</w:delText>
              </w:r>
              <w:r w:rsidR="0095343F" w:rsidDel="00A5311F">
                <w:rPr>
                  <w:lang w:val="en-IN"/>
                </w:rPr>
                <w:delText>7</w:delText>
              </w:r>
              <w:r w:rsidRPr="00E63069" w:rsidDel="00A5311F">
                <w:rPr>
                  <w:lang w:val="en-IN"/>
                </w:rPr>
                <w:delText>_02PlayOutboxMessages</w:delText>
              </w:r>
            </w:del>
            <w:commentRangeEnd w:id="165"/>
            <w:r w:rsidR="00A5311F">
              <w:rPr>
                <w:rStyle w:val="CommentReference"/>
              </w:rPr>
              <w:commentReference w:id="165"/>
            </w:r>
          </w:p>
        </w:tc>
        <w:tc>
          <w:tcPr>
            <w:tcW w:w="796" w:type="pct"/>
            <w:tcBorders>
              <w:bottom w:val="single" w:sz="4" w:space="0" w:color="000000"/>
            </w:tcBorders>
          </w:tcPr>
          <w:p w:rsidR="002E55D1" w:rsidRPr="00E63069" w:rsidRDefault="002E55D1" w:rsidP="006A69F5">
            <w:pPr>
              <w:rPr>
                <w:i/>
                <w:lang w:val="en-IN"/>
              </w:rPr>
            </w:pPr>
            <w:r w:rsidRPr="00E63069">
              <w:rPr>
                <w:i/>
                <w:lang w:val="en-IN"/>
              </w:rPr>
              <w:t xml:space="preserve">{Play </w:t>
            </w:r>
            <w:r>
              <w:rPr>
                <w:i/>
                <w:lang w:val="en-IN"/>
              </w:rPr>
              <w:t xml:space="preserve">all </w:t>
            </w:r>
            <w:r w:rsidRPr="00E63069">
              <w:rPr>
                <w:i/>
                <w:lang w:val="en-IN"/>
              </w:rPr>
              <w:t>messages as per priority of messages from Outbox – highest priority first}</w:t>
            </w:r>
          </w:p>
        </w:tc>
        <w:tc>
          <w:tcPr>
            <w:tcW w:w="796" w:type="pct"/>
            <w:tcBorders>
              <w:bottom w:val="single" w:sz="4" w:space="0" w:color="000000"/>
            </w:tcBorders>
          </w:tcPr>
          <w:p w:rsidR="002E55D1" w:rsidRPr="00E63069" w:rsidRDefault="002E55D1" w:rsidP="001F75AF">
            <w:pPr>
              <w:rPr>
                <w:lang w:val="en-IN"/>
              </w:rPr>
            </w:pPr>
            <w:r w:rsidRPr="00E63069">
              <w:rPr>
                <w:lang w:val="en-IN"/>
              </w:rPr>
              <w:t xml:space="preserve">If the patient hangs up before listening to </w:t>
            </w:r>
            <w:r>
              <w:rPr>
                <w:lang w:val="en-IN"/>
              </w:rPr>
              <w:t>all</w:t>
            </w:r>
            <w:r w:rsidRPr="00E63069">
              <w:rPr>
                <w:lang w:val="en-IN"/>
              </w:rPr>
              <w:t xml:space="preserve"> messages, the messages that </w:t>
            </w:r>
            <w:r>
              <w:rPr>
                <w:lang w:val="en-IN"/>
              </w:rPr>
              <w:t>were</w:t>
            </w:r>
            <w:r w:rsidRPr="00E63069">
              <w:rPr>
                <w:lang w:val="en-IN"/>
              </w:rPr>
              <w:t xml:space="preserve"> not be played to him completely will be </w:t>
            </w:r>
            <w:r>
              <w:rPr>
                <w:lang w:val="en-IN"/>
              </w:rPr>
              <w:t xml:space="preserve">remain in the Outbox and be </w:t>
            </w:r>
            <w:r w:rsidRPr="00E63069">
              <w:rPr>
                <w:lang w:val="en-IN"/>
              </w:rPr>
              <w:t>available for him to listen to when Outbox is accessed next.</w:t>
            </w:r>
          </w:p>
          <w:p w:rsidR="002E55D1" w:rsidRPr="00E63069" w:rsidRDefault="002E55D1" w:rsidP="003F5CCC">
            <w:pPr>
              <w:rPr>
                <w:lang w:val="en-IN"/>
              </w:rPr>
            </w:pPr>
            <w:r w:rsidRPr="00E63069">
              <w:rPr>
                <w:lang w:val="en-IN"/>
              </w:rPr>
              <w:t>Go to</w:t>
            </w:r>
            <w:r w:rsidR="00A00D23">
              <w:rPr>
                <w:lang w:val="en-IN"/>
              </w:rPr>
              <w:t xml:space="preserve"> </w:t>
            </w:r>
            <w:r w:rsidRPr="00E63069">
              <w:rPr>
                <w:lang w:val="en-IN"/>
              </w:rPr>
              <w:t xml:space="preserve">block </w:t>
            </w:r>
            <w:r>
              <w:rPr>
                <w:lang w:val="en-IN"/>
              </w:rPr>
              <w:t>8</w:t>
            </w:r>
          </w:p>
        </w:tc>
        <w:tc>
          <w:tcPr>
            <w:tcW w:w="795"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r>
      <w:tr w:rsidR="002E55D1" w:rsidRPr="00E63069" w:rsidTr="006810BD">
        <w:tc>
          <w:tcPr>
            <w:tcW w:w="226" w:type="pct"/>
            <w:tcBorders>
              <w:bottom w:val="single" w:sz="4" w:space="0" w:color="000000"/>
            </w:tcBorders>
          </w:tcPr>
          <w:p w:rsidR="002E55D1" w:rsidRPr="00E63069" w:rsidRDefault="002E55D1" w:rsidP="001F75AF">
            <w:pPr>
              <w:rPr>
                <w:lang w:val="en-IN"/>
              </w:rPr>
            </w:pPr>
          </w:p>
        </w:tc>
        <w:tc>
          <w:tcPr>
            <w:tcW w:w="795" w:type="pct"/>
            <w:tcBorders>
              <w:bottom w:val="single" w:sz="4" w:space="0" w:color="000000"/>
            </w:tcBorders>
          </w:tcPr>
          <w:p w:rsidR="002E55D1" w:rsidRPr="00E63069" w:rsidRDefault="002E55D1" w:rsidP="003F5CCC">
            <w:pPr>
              <w:rPr>
                <w:lang w:val="en-IN"/>
              </w:rPr>
            </w:pPr>
            <w:r>
              <w:rPr>
                <w:lang w:val="en-IN"/>
              </w:rPr>
              <w:t>010_0</w:t>
            </w:r>
            <w:r w:rsidR="0095343F">
              <w:rPr>
                <w:lang w:val="en-IN"/>
              </w:rPr>
              <w:t>7</w:t>
            </w:r>
            <w:r>
              <w:rPr>
                <w:lang w:val="en-IN"/>
              </w:rPr>
              <w:t>_03</w:t>
            </w:r>
            <w:r w:rsidRPr="00E63069">
              <w:rPr>
                <w:lang w:val="en-IN"/>
              </w:rPr>
              <w:t>NoOutboxMessages</w:t>
            </w:r>
          </w:p>
        </w:tc>
        <w:tc>
          <w:tcPr>
            <w:tcW w:w="796" w:type="pct"/>
            <w:tcBorders>
              <w:bottom w:val="single" w:sz="4" w:space="0" w:color="000000"/>
            </w:tcBorders>
          </w:tcPr>
          <w:p w:rsidR="002E55D1" w:rsidRPr="00E63069" w:rsidRDefault="002E55D1" w:rsidP="001F75AF">
            <w:pPr>
              <w:rPr>
                <w:lang w:val="en-IN"/>
              </w:rPr>
            </w:pPr>
            <w:r w:rsidRPr="00E63069">
              <w:rPr>
                <w:lang w:val="en-IN"/>
              </w:rPr>
              <w:t>There are no messages for you now</w:t>
            </w:r>
            <w:r>
              <w:rPr>
                <w:lang w:val="en-IN"/>
              </w:rPr>
              <w:t>.</w:t>
            </w:r>
          </w:p>
        </w:tc>
        <w:tc>
          <w:tcPr>
            <w:tcW w:w="796" w:type="pct"/>
            <w:tcBorders>
              <w:bottom w:val="single" w:sz="4" w:space="0" w:color="000000"/>
            </w:tcBorders>
          </w:tcPr>
          <w:p w:rsidR="002E55D1" w:rsidRPr="00E63069" w:rsidRDefault="002E55D1" w:rsidP="001F75AF">
            <w:pPr>
              <w:rPr>
                <w:lang w:val="en-IN"/>
              </w:rPr>
            </w:pPr>
            <w:r w:rsidRPr="00E63069">
              <w:rPr>
                <w:lang w:val="en-IN"/>
              </w:rPr>
              <w:t xml:space="preserve">Go to block </w:t>
            </w:r>
            <w:r>
              <w:rPr>
                <w:lang w:val="en-IN"/>
              </w:rPr>
              <w:t>8</w:t>
            </w:r>
          </w:p>
        </w:tc>
        <w:tc>
          <w:tcPr>
            <w:tcW w:w="795" w:type="pct"/>
            <w:tcBorders>
              <w:bottom w:val="single" w:sz="4" w:space="0" w:color="000000"/>
            </w:tcBorders>
          </w:tcPr>
          <w:p w:rsidR="002E55D1" w:rsidRPr="00E63069" w:rsidRDefault="002E55D1" w:rsidP="00A5311F">
            <w:pPr>
              <w:rPr>
                <w:cs/>
                <w:lang w:val="en-IN" w:bidi="mr-IN"/>
              </w:rPr>
            </w:pPr>
            <w:r>
              <w:rPr>
                <w:rFonts w:hint="cs"/>
                <w:cs/>
                <w:lang w:val="en-IN" w:bidi="mr-IN"/>
              </w:rPr>
              <w:t>आत्ता, तुमच्यासाठी कोणतेही संदेश नाही</w:t>
            </w:r>
            <w:r w:rsidR="00A5311F">
              <w:rPr>
                <w:rFonts w:hint="cs"/>
                <w:cs/>
                <w:lang w:val="en-IN" w:bidi="mr-IN"/>
              </w:rPr>
              <w:t>ये</w:t>
            </w:r>
            <w:r>
              <w:rPr>
                <w:rFonts w:hint="cs"/>
                <w:cs/>
                <w:lang w:val="en-IN" w:bidi="mr-IN"/>
              </w:rPr>
              <w:t>त.</w:t>
            </w:r>
          </w:p>
        </w:tc>
        <w:tc>
          <w:tcPr>
            <w:tcW w:w="796" w:type="pct"/>
            <w:tcBorders>
              <w:bottom w:val="single" w:sz="4" w:space="0" w:color="000000"/>
            </w:tcBorders>
          </w:tcPr>
          <w:p w:rsidR="002E55D1" w:rsidRPr="00E63069" w:rsidRDefault="002E55D1" w:rsidP="001F75AF">
            <w:pPr>
              <w:rPr>
                <w:cs/>
                <w:lang w:val="en-IN"/>
              </w:rPr>
            </w:pPr>
          </w:p>
        </w:tc>
        <w:tc>
          <w:tcPr>
            <w:tcW w:w="796" w:type="pct"/>
            <w:tcBorders>
              <w:bottom w:val="single" w:sz="4" w:space="0" w:color="000000"/>
            </w:tcBorders>
          </w:tcPr>
          <w:p w:rsidR="002E55D1" w:rsidRPr="00E63069" w:rsidRDefault="002E55D1" w:rsidP="001F75AF">
            <w:pPr>
              <w:rPr>
                <w:cs/>
                <w:lang w:val="en-IN"/>
              </w:rPr>
            </w:pPr>
          </w:p>
        </w:tc>
      </w:tr>
      <w:tr w:rsidR="002E55D1" w:rsidRPr="00E63069" w:rsidTr="006810BD">
        <w:tc>
          <w:tcPr>
            <w:tcW w:w="22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6" w:type="pct"/>
            <w:shd w:val="clear" w:color="auto" w:fill="BFBFBF" w:themeFill="background1" w:themeFillShade="BF"/>
          </w:tcPr>
          <w:p w:rsidR="002E55D1" w:rsidRPr="00E63069" w:rsidRDefault="002E55D1" w:rsidP="001F75AF">
            <w:pPr>
              <w:rPr>
                <w:lang w:val="en-IN"/>
              </w:rPr>
            </w:pPr>
          </w:p>
        </w:tc>
        <w:tc>
          <w:tcPr>
            <w:tcW w:w="795"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c>
          <w:tcPr>
            <w:tcW w:w="796" w:type="pct"/>
            <w:shd w:val="clear" w:color="auto" w:fill="BFBFBF" w:themeFill="background1" w:themeFillShade="BF"/>
          </w:tcPr>
          <w:p w:rsidR="002E55D1" w:rsidRPr="00E63069" w:rsidRDefault="002E55D1" w:rsidP="001F75AF">
            <w:pPr>
              <w:rPr>
                <w:cs/>
                <w:lang w:val="en-IN"/>
              </w:rPr>
            </w:pPr>
          </w:p>
        </w:tc>
      </w:tr>
      <w:tr w:rsidR="002E55D1" w:rsidRPr="00E63069" w:rsidTr="00DE51E2">
        <w:tc>
          <w:tcPr>
            <w:tcW w:w="226" w:type="pct"/>
          </w:tcPr>
          <w:p w:rsidR="002E55D1" w:rsidRPr="00E63069" w:rsidRDefault="002E55D1" w:rsidP="001F75AF">
            <w:pPr>
              <w:rPr>
                <w:lang w:val="en-IN"/>
              </w:rPr>
            </w:pPr>
            <w:r w:rsidRPr="00E63069">
              <w:rPr>
                <w:lang w:val="en-IN"/>
              </w:rPr>
              <w:t>8</w:t>
            </w:r>
          </w:p>
        </w:tc>
        <w:tc>
          <w:tcPr>
            <w:tcW w:w="795" w:type="pct"/>
          </w:tcPr>
          <w:p w:rsidR="002E55D1" w:rsidRPr="00E63069" w:rsidRDefault="002E55D1" w:rsidP="00506990">
            <w:pPr>
              <w:rPr>
                <w:lang w:val="en-IN"/>
              </w:rPr>
            </w:pPr>
            <w:r w:rsidRPr="00E63069">
              <w:rPr>
                <w:lang w:val="en-IN"/>
              </w:rPr>
              <w:t>010_0</w:t>
            </w:r>
            <w:r w:rsidR="0095343F">
              <w:rPr>
                <w:lang w:val="en-IN"/>
              </w:rPr>
              <w:t>8</w:t>
            </w:r>
            <w:r w:rsidRPr="00E63069">
              <w:rPr>
                <w:lang w:val="en-IN"/>
              </w:rPr>
              <w:t>_01HangUpOrMainMenu</w:t>
            </w:r>
          </w:p>
        </w:tc>
        <w:tc>
          <w:tcPr>
            <w:tcW w:w="796" w:type="pct"/>
          </w:tcPr>
          <w:p w:rsidR="002E55D1" w:rsidRPr="00E63069" w:rsidRDefault="002E55D1" w:rsidP="001F75AF">
            <w:pPr>
              <w:rPr>
                <w:lang w:val="en-IN" w:bidi="mr-IN"/>
              </w:rPr>
            </w:pPr>
            <w:r w:rsidRPr="00E63069">
              <w:rPr>
                <w:lang w:val="en-IN"/>
              </w:rPr>
              <w:t>You may hang up now or hold to repeat main menu</w:t>
            </w:r>
            <w:r>
              <w:rPr>
                <w:rFonts w:hint="cs"/>
                <w:cs/>
                <w:lang w:val="en-IN" w:bidi="mr-IN"/>
              </w:rPr>
              <w:t>.</w:t>
            </w:r>
          </w:p>
        </w:tc>
        <w:tc>
          <w:tcPr>
            <w:tcW w:w="796" w:type="pct"/>
          </w:tcPr>
          <w:p w:rsidR="002E55D1" w:rsidRPr="00E63069" w:rsidRDefault="002E55D1" w:rsidP="001F75AF">
            <w:pPr>
              <w:rPr>
                <w:lang w:val="en-IN"/>
              </w:rPr>
            </w:pPr>
          </w:p>
        </w:tc>
        <w:tc>
          <w:tcPr>
            <w:tcW w:w="795" w:type="pct"/>
          </w:tcPr>
          <w:p w:rsidR="002E55D1" w:rsidRPr="00E63069" w:rsidRDefault="008E4598" w:rsidP="004D4012">
            <w:pPr>
              <w:rPr>
                <w:cs/>
                <w:lang w:val="en-IN" w:bidi="mr-IN"/>
              </w:rPr>
            </w:pPr>
            <w:r w:rsidRPr="00034BC2">
              <w:rPr>
                <w:cs/>
                <w:lang w:val="en-IN"/>
              </w:rPr>
              <w:t>वाटल्यास</w:t>
            </w:r>
            <w:r w:rsidRPr="00034BC2">
              <w:rPr>
                <w:lang w:val="en-IN"/>
              </w:rPr>
              <w:t xml:space="preserve">, </w:t>
            </w:r>
            <w:r w:rsidRPr="00034BC2">
              <w:rPr>
                <w:cs/>
                <w:lang w:val="en-IN"/>
              </w:rPr>
              <w:t xml:space="preserve">आता तुम्ही फोन </w:t>
            </w:r>
            <w:r>
              <w:rPr>
                <w:rFonts w:hint="cs"/>
                <w:cs/>
                <w:lang w:val="en-IN" w:bidi="mr-IN"/>
              </w:rPr>
              <w:t xml:space="preserve">ठेवू शकता, किंवा </w:t>
            </w:r>
            <w:r w:rsidR="004574E7" w:rsidRPr="00C311B2">
              <w:rPr>
                <w:cs/>
                <w:lang w:val="en-IN"/>
              </w:rPr>
              <w:t>टामा</w:t>
            </w:r>
            <w:r w:rsidR="004574E7">
              <w:rPr>
                <w:rFonts w:hint="cs"/>
                <w:cs/>
                <w:lang w:val="en-IN" w:bidi="mr-IN"/>
              </w:rPr>
              <w:t xml:space="preserve">मधील मुख्य पर्यायांची यादी पुन्हा </w:t>
            </w:r>
            <w:r>
              <w:rPr>
                <w:rFonts w:hint="cs"/>
                <w:cs/>
                <w:lang w:val="en-IN" w:bidi="mr-IN"/>
              </w:rPr>
              <w:t>ऐकण्यासाठी फोन चालू ठेवा</w:t>
            </w:r>
            <w:r w:rsidRPr="00034BC2">
              <w:rPr>
                <w:cs/>
                <w:lang w:val="en-IN"/>
              </w:rPr>
              <w:t>.</w:t>
            </w:r>
          </w:p>
        </w:tc>
        <w:tc>
          <w:tcPr>
            <w:tcW w:w="796" w:type="pct"/>
          </w:tcPr>
          <w:p w:rsidR="002E55D1" w:rsidRPr="00E63069" w:rsidRDefault="002E55D1" w:rsidP="001F75AF">
            <w:pPr>
              <w:rPr>
                <w:cs/>
                <w:lang w:val="en-IN"/>
              </w:rPr>
            </w:pPr>
          </w:p>
        </w:tc>
        <w:tc>
          <w:tcPr>
            <w:tcW w:w="796" w:type="pct"/>
          </w:tcPr>
          <w:p w:rsidR="002E55D1" w:rsidRPr="00E63069" w:rsidRDefault="002E55D1" w:rsidP="001F75AF">
            <w:pPr>
              <w:rPr>
                <w:cs/>
                <w:lang w:val="en-IN"/>
              </w:rPr>
            </w:pPr>
          </w:p>
        </w:tc>
      </w:tr>
      <w:tr w:rsidR="002E55D1" w:rsidRPr="00034BC2" w:rsidTr="00DE51E2">
        <w:tc>
          <w:tcPr>
            <w:tcW w:w="226" w:type="pct"/>
          </w:tcPr>
          <w:p w:rsidR="002E55D1" w:rsidRPr="00E63069" w:rsidRDefault="002E55D1" w:rsidP="001F75AF">
            <w:pPr>
              <w:rPr>
                <w:lang w:val="en-IN"/>
              </w:rPr>
            </w:pPr>
          </w:p>
        </w:tc>
        <w:tc>
          <w:tcPr>
            <w:tcW w:w="795" w:type="pct"/>
          </w:tcPr>
          <w:p w:rsidR="002E55D1" w:rsidRPr="00E63069" w:rsidRDefault="00EB7B9F" w:rsidP="00506990">
            <w:pPr>
              <w:rPr>
                <w:lang w:val="en-IN"/>
              </w:rPr>
            </w:pPr>
            <w:r>
              <w:rPr>
                <w:lang w:bidi="mr-IN"/>
              </w:rPr>
              <w:t>musicEnd-note</w:t>
            </w:r>
          </w:p>
        </w:tc>
        <w:tc>
          <w:tcPr>
            <w:tcW w:w="796" w:type="pct"/>
          </w:tcPr>
          <w:p w:rsidR="002E55D1" w:rsidRPr="00E63069" w:rsidRDefault="002E55D1" w:rsidP="00FD4522">
            <w:pPr>
              <w:rPr>
                <w:i/>
                <w:lang w:val="en-IN"/>
              </w:rPr>
            </w:pPr>
            <w:r w:rsidRPr="00E63069">
              <w:rPr>
                <w:i/>
                <w:lang w:val="en-IN"/>
              </w:rPr>
              <w:t>{End-note music.}</w:t>
            </w:r>
            <w:r w:rsidRPr="00E63069">
              <w:rPr>
                <w:lang w:val="en-IN"/>
              </w:rPr>
              <w:t xml:space="preserve"> Earcon – Short Music indicator played.</w:t>
            </w:r>
          </w:p>
        </w:tc>
        <w:tc>
          <w:tcPr>
            <w:tcW w:w="796" w:type="pct"/>
          </w:tcPr>
          <w:p w:rsidR="002E55D1" w:rsidRPr="00E63069" w:rsidRDefault="002E55D1" w:rsidP="00AD6645">
            <w:pPr>
              <w:rPr>
                <w:rFonts w:cs="Arial"/>
                <w:szCs w:val="24"/>
                <w:lang w:val="en-IN"/>
              </w:rPr>
            </w:pPr>
            <w:r w:rsidRPr="00E63069">
              <w:rPr>
                <w:lang w:val="en-IN"/>
              </w:rPr>
              <w:t xml:space="preserve">If </w:t>
            </w:r>
            <w:r>
              <w:rPr>
                <w:lang w:val="en-IN"/>
              </w:rPr>
              <w:t xml:space="preserve">(currentDoseRecordStatus = NOT_Reported) </w:t>
            </w:r>
            <w:r w:rsidRPr="00E63069">
              <w:rPr>
                <w:rFonts w:cs="Arial"/>
                <w:szCs w:val="24"/>
                <w:lang w:val="en-IN"/>
              </w:rPr>
              <w:t xml:space="preserve">and if </w:t>
            </w:r>
            <w:r w:rsidRPr="00E63069">
              <w:rPr>
                <w:lang w:val="en-IN"/>
              </w:rPr>
              <w:t>there are OTC Advice messages for patient</w:t>
            </w:r>
          </w:p>
          <w:p w:rsidR="002E55D1" w:rsidRPr="00E63069" w:rsidRDefault="002E55D1" w:rsidP="00AD6645">
            <w:pPr>
              <w:rPr>
                <w:lang w:val="en-IN"/>
              </w:rPr>
            </w:pPr>
            <w:r w:rsidRPr="00E63069">
              <w:rPr>
                <w:rFonts w:cs="Arial"/>
                <w:szCs w:val="24"/>
                <w:lang w:val="en-IN"/>
              </w:rPr>
              <w:tab/>
              <w:t xml:space="preserve">go </w:t>
            </w:r>
            <w:r w:rsidRPr="00E63069">
              <w:rPr>
                <w:lang w:val="en-IN"/>
              </w:rPr>
              <w:t>to block 2</w:t>
            </w:r>
          </w:p>
          <w:p w:rsidR="002E55D1" w:rsidRPr="00E63069" w:rsidRDefault="002E55D1" w:rsidP="00AD6645">
            <w:pPr>
              <w:rPr>
                <w:rFonts w:cs="Arial"/>
                <w:szCs w:val="24"/>
                <w:lang w:val="en-IN"/>
              </w:rPr>
            </w:pPr>
            <w:r w:rsidRPr="00E63069">
              <w:rPr>
                <w:lang w:val="en-IN"/>
              </w:rPr>
              <w:t xml:space="preserve">Else If </w:t>
            </w:r>
            <w:r>
              <w:rPr>
                <w:lang w:val="en-IN"/>
              </w:rPr>
              <w:lastRenderedPageBreak/>
              <w:t xml:space="preserve">(currentDoseRecordStatus = NOT_Reported) </w:t>
            </w:r>
            <w:r w:rsidRPr="00E63069">
              <w:rPr>
                <w:rFonts w:cs="Arial"/>
                <w:szCs w:val="24"/>
                <w:lang w:val="en-IN"/>
              </w:rPr>
              <w:t xml:space="preserve">and if there </w:t>
            </w:r>
            <w:r w:rsidRPr="00E63069">
              <w:rPr>
                <w:lang w:val="en-IN"/>
              </w:rPr>
              <w:t xml:space="preserve">are </w:t>
            </w:r>
            <w:r>
              <w:rPr>
                <w:lang w:val="en-IN"/>
              </w:rPr>
              <w:t xml:space="preserve">no </w:t>
            </w:r>
            <w:r w:rsidRPr="00E63069">
              <w:rPr>
                <w:lang w:val="en-IN"/>
              </w:rPr>
              <w:t>OTC Advice messages for patient</w:t>
            </w:r>
          </w:p>
          <w:p w:rsidR="002E55D1" w:rsidRPr="00E63069" w:rsidRDefault="002E55D1" w:rsidP="00AD6645">
            <w:pPr>
              <w:rPr>
                <w:lang w:val="en-IN"/>
              </w:rPr>
            </w:pPr>
            <w:r w:rsidRPr="00E63069">
              <w:rPr>
                <w:rFonts w:cs="Arial"/>
                <w:szCs w:val="24"/>
                <w:lang w:val="en-IN"/>
              </w:rPr>
              <w:tab/>
              <w:t xml:space="preserve">go </w:t>
            </w:r>
            <w:r w:rsidRPr="00E63069">
              <w:rPr>
                <w:lang w:val="en-IN"/>
              </w:rPr>
              <w:t>to block 3</w:t>
            </w:r>
          </w:p>
          <w:p w:rsidR="002E55D1" w:rsidRDefault="002E55D1" w:rsidP="00AD6645">
            <w:pPr>
              <w:ind w:left="-3"/>
              <w:rPr>
                <w:lang w:val="en-IN"/>
              </w:rPr>
            </w:pPr>
            <w:r w:rsidRPr="00E63069">
              <w:rPr>
                <w:lang w:val="en-IN"/>
              </w:rPr>
              <w:t xml:space="preserve">Else If </w:t>
            </w:r>
            <w:r>
              <w:rPr>
                <w:lang w:val="en-IN"/>
              </w:rPr>
              <w:t xml:space="preserve">(currentDoseRecordStatus = Reported) and </w:t>
            </w:r>
            <w:r w:rsidRPr="00E63069">
              <w:rPr>
                <w:lang w:val="en-IN"/>
              </w:rPr>
              <w:t>If there are OTC Advice messages for patient</w:t>
            </w:r>
          </w:p>
          <w:p w:rsidR="002E55D1" w:rsidRPr="00E63069" w:rsidRDefault="002E55D1" w:rsidP="00AD6645">
            <w:pPr>
              <w:ind w:left="706"/>
              <w:rPr>
                <w:lang w:val="en-IN"/>
              </w:rPr>
            </w:pPr>
            <w:r w:rsidRPr="00E63069">
              <w:rPr>
                <w:lang w:val="en-IN"/>
              </w:rPr>
              <w:t>go to block 4</w:t>
            </w:r>
          </w:p>
          <w:p w:rsidR="002E55D1" w:rsidRDefault="002E55D1" w:rsidP="00AD6645">
            <w:pPr>
              <w:ind w:left="-3"/>
              <w:rPr>
                <w:lang w:val="en-IN"/>
              </w:rPr>
            </w:pPr>
            <w:r w:rsidRPr="00E63069">
              <w:rPr>
                <w:lang w:val="en-IN"/>
              </w:rPr>
              <w:t xml:space="preserve">Else </w:t>
            </w:r>
            <w:r>
              <w:rPr>
                <w:lang w:val="en-IN"/>
              </w:rPr>
              <w:t>(currentDoseRecordStatus = Reported) and there are no OTC messages</w:t>
            </w:r>
          </w:p>
          <w:p w:rsidR="002E55D1" w:rsidRPr="00E63069" w:rsidRDefault="002E55D1" w:rsidP="00AD6645">
            <w:pPr>
              <w:ind w:left="706"/>
              <w:rPr>
                <w:lang w:val="en-IN"/>
              </w:rPr>
            </w:pPr>
            <w:r w:rsidRPr="00E63069">
              <w:rPr>
                <w:lang w:val="en-IN"/>
              </w:rPr>
              <w:t>go to block 5</w:t>
            </w:r>
          </w:p>
        </w:tc>
        <w:tc>
          <w:tcPr>
            <w:tcW w:w="795" w:type="pct"/>
          </w:tcPr>
          <w:p w:rsidR="002E55D1" w:rsidRPr="00034BC2" w:rsidRDefault="002E55D1" w:rsidP="001F75AF">
            <w:pPr>
              <w:rPr>
                <w:cs/>
                <w:lang w:val="en-IN"/>
              </w:rPr>
            </w:pPr>
          </w:p>
        </w:tc>
        <w:tc>
          <w:tcPr>
            <w:tcW w:w="796" w:type="pct"/>
          </w:tcPr>
          <w:p w:rsidR="002E55D1" w:rsidRPr="00034BC2" w:rsidRDefault="002E55D1" w:rsidP="001F75AF">
            <w:pPr>
              <w:rPr>
                <w:cs/>
                <w:lang w:val="en-IN"/>
              </w:rPr>
            </w:pPr>
          </w:p>
        </w:tc>
        <w:tc>
          <w:tcPr>
            <w:tcW w:w="796" w:type="pct"/>
          </w:tcPr>
          <w:p w:rsidR="002E55D1" w:rsidRPr="00034BC2" w:rsidRDefault="002E55D1" w:rsidP="001F75AF">
            <w:pPr>
              <w:rPr>
                <w:cs/>
                <w:lang w:val="en-IN"/>
              </w:rPr>
            </w:pPr>
          </w:p>
        </w:tc>
      </w:tr>
      <w:tr w:rsidR="002E55D1" w:rsidRPr="00034BC2" w:rsidTr="0084221B">
        <w:trPr>
          <w:cantSplit/>
          <w:tblHeader/>
        </w:trPr>
        <w:tc>
          <w:tcPr>
            <w:tcW w:w="226" w:type="pct"/>
            <w:shd w:val="clear" w:color="auto" w:fill="BFBFBF" w:themeFill="background1" w:themeFillShade="BF"/>
          </w:tcPr>
          <w:p w:rsidR="002E55D1" w:rsidRPr="00034BC2" w:rsidRDefault="002E55D1" w:rsidP="0084221B">
            <w:pPr>
              <w:rPr>
                <w:cs/>
                <w:lang w:val="en-IN"/>
              </w:rPr>
            </w:pPr>
          </w:p>
        </w:tc>
        <w:tc>
          <w:tcPr>
            <w:tcW w:w="795" w:type="pct"/>
            <w:shd w:val="clear" w:color="auto" w:fill="BFBFBF" w:themeFill="background1" w:themeFillShade="BF"/>
          </w:tcPr>
          <w:p w:rsidR="002E55D1" w:rsidRPr="00034BC2" w:rsidRDefault="002E55D1" w:rsidP="0084221B">
            <w:pPr>
              <w:rPr>
                <w:lang w:val="en-IN"/>
              </w:rPr>
            </w:pPr>
          </w:p>
        </w:tc>
        <w:tc>
          <w:tcPr>
            <w:tcW w:w="796" w:type="pct"/>
            <w:shd w:val="clear" w:color="auto" w:fill="BFBFBF" w:themeFill="background1" w:themeFillShade="BF"/>
          </w:tcPr>
          <w:p w:rsidR="002E55D1" w:rsidRPr="00034BC2" w:rsidRDefault="002E55D1" w:rsidP="0084221B">
            <w:pPr>
              <w:rPr>
                <w:cs/>
                <w:lang w:val="en-IN"/>
              </w:rPr>
            </w:pPr>
          </w:p>
        </w:tc>
        <w:tc>
          <w:tcPr>
            <w:tcW w:w="796" w:type="pct"/>
            <w:shd w:val="clear" w:color="auto" w:fill="BFBFBF" w:themeFill="background1" w:themeFillShade="BF"/>
          </w:tcPr>
          <w:p w:rsidR="002E55D1" w:rsidRPr="00034BC2" w:rsidRDefault="002E55D1" w:rsidP="0084221B">
            <w:pPr>
              <w:rPr>
                <w:cs/>
                <w:lang w:val="en-IN"/>
              </w:rPr>
            </w:pPr>
          </w:p>
        </w:tc>
        <w:tc>
          <w:tcPr>
            <w:tcW w:w="795" w:type="pct"/>
            <w:shd w:val="clear" w:color="auto" w:fill="BFBFBF" w:themeFill="background1" w:themeFillShade="BF"/>
          </w:tcPr>
          <w:p w:rsidR="002E55D1" w:rsidRPr="00034BC2" w:rsidRDefault="002E55D1" w:rsidP="0084221B">
            <w:pPr>
              <w:rPr>
                <w:cs/>
                <w:lang w:val="en-IN"/>
              </w:rPr>
            </w:pPr>
          </w:p>
        </w:tc>
        <w:tc>
          <w:tcPr>
            <w:tcW w:w="796" w:type="pct"/>
            <w:shd w:val="clear" w:color="auto" w:fill="BFBFBF" w:themeFill="background1" w:themeFillShade="BF"/>
          </w:tcPr>
          <w:p w:rsidR="002E55D1" w:rsidRPr="00034BC2" w:rsidRDefault="002E55D1" w:rsidP="0084221B">
            <w:pPr>
              <w:rPr>
                <w:cs/>
                <w:lang w:val="en-IN"/>
              </w:rPr>
            </w:pPr>
          </w:p>
        </w:tc>
        <w:tc>
          <w:tcPr>
            <w:tcW w:w="796" w:type="pct"/>
            <w:shd w:val="clear" w:color="auto" w:fill="BFBFBF" w:themeFill="background1" w:themeFillShade="BF"/>
          </w:tcPr>
          <w:p w:rsidR="002E55D1" w:rsidRPr="00034BC2" w:rsidRDefault="002E55D1" w:rsidP="0084221B">
            <w:pPr>
              <w:rPr>
                <w:cs/>
                <w:lang w:val="en-IN"/>
              </w:rPr>
            </w:pPr>
          </w:p>
        </w:tc>
      </w:tr>
      <w:tr w:rsidR="00BC21CE" w:rsidRPr="00034BC2" w:rsidTr="0084221B">
        <w:trPr>
          <w:cantSplit/>
          <w:tblHeader/>
        </w:trPr>
        <w:tc>
          <w:tcPr>
            <w:tcW w:w="226" w:type="pct"/>
          </w:tcPr>
          <w:p w:rsidR="00BC21CE" w:rsidRPr="00034BC2" w:rsidRDefault="00BC21CE" w:rsidP="0084221B">
            <w:pPr>
              <w:rPr>
                <w:cs/>
                <w:lang w:val="en-IN"/>
              </w:rPr>
            </w:pPr>
            <w:r>
              <w:rPr>
                <w:lang w:val="en-IN"/>
              </w:rPr>
              <w:t>9</w:t>
            </w:r>
          </w:p>
        </w:tc>
        <w:tc>
          <w:tcPr>
            <w:tcW w:w="795" w:type="pct"/>
          </w:tcPr>
          <w:p w:rsidR="00BC21CE" w:rsidRPr="00DF6A72" w:rsidRDefault="00413622" w:rsidP="00413622">
            <w:pPr>
              <w:rPr>
                <w:lang w:val="en-IN"/>
              </w:rPr>
            </w:pPr>
            <w:r w:rsidRPr="00E63069">
              <w:rPr>
                <w:lang w:val="en-IN"/>
              </w:rPr>
              <w:t>010_0</w:t>
            </w:r>
            <w:r>
              <w:rPr>
                <w:lang w:val="en-IN"/>
              </w:rPr>
              <w:t>9</w:t>
            </w:r>
            <w:r w:rsidRPr="00E63069">
              <w:rPr>
                <w:lang w:val="en-IN"/>
              </w:rPr>
              <w:t>_0</w:t>
            </w:r>
            <w:r>
              <w:rPr>
                <w:lang w:val="en-IN"/>
              </w:rPr>
              <w:t>1</w:t>
            </w:r>
            <w:r w:rsidR="00EB7B9F">
              <w:rPr>
                <w:lang w:val="en-IN"/>
              </w:rPr>
              <w:t>_tookDoseBeforeTime</w:t>
            </w:r>
          </w:p>
        </w:tc>
        <w:tc>
          <w:tcPr>
            <w:tcW w:w="796" w:type="pct"/>
          </w:tcPr>
          <w:p w:rsidR="00BC21CE" w:rsidRPr="00DF6A72" w:rsidRDefault="00BC21CE" w:rsidP="009519FA">
            <w:pPr>
              <w:rPr>
                <w:lang w:val="en-IN"/>
              </w:rPr>
            </w:pPr>
            <w:r>
              <w:rPr>
                <w:lang w:val="en-IN"/>
              </w:rPr>
              <w:t>You took your dose a bit before your scheduled time today. Try to take every single dose as close to the scheduled time as possible.</w:t>
            </w:r>
          </w:p>
        </w:tc>
        <w:tc>
          <w:tcPr>
            <w:tcW w:w="796" w:type="pct"/>
          </w:tcPr>
          <w:p w:rsidR="00BC21CE" w:rsidRPr="00B10FB3" w:rsidRDefault="00BC21CE" w:rsidP="0084221B">
            <w:pPr>
              <w:rPr>
                <w:cs/>
                <w:lang w:val="en-IN"/>
              </w:rPr>
            </w:pPr>
            <w:r w:rsidRPr="00034BC2">
              <w:rPr>
                <w:lang w:val="en-IN"/>
              </w:rPr>
              <w:t xml:space="preserve">Go to </w:t>
            </w:r>
            <w:r>
              <w:rPr>
                <w:lang w:val="en-IN"/>
              </w:rPr>
              <w:t xml:space="preserve">use case 001 </w:t>
            </w:r>
            <w:r w:rsidRPr="00034BC2">
              <w:rPr>
                <w:lang w:val="en-IN"/>
              </w:rPr>
              <w:t>block 5</w:t>
            </w:r>
          </w:p>
        </w:tc>
        <w:tc>
          <w:tcPr>
            <w:tcW w:w="795" w:type="pct"/>
          </w:tcPr>
          <w:p w:rsidR="00BC21CE" w:rsidRPr="00DF6A72" w:rsidRDefault="00F36207" w:rsidP="00045E1B">
            <w:pPr>
              <w:rPr>
                <w:lang w:val="en-IN" w:bidi="mr-IN"/>
              </w:rPr>
            </w:pPr>
            <w:r>
              <w:rPr>
                <w:rFonts w:hint="cs"/>
                <w:cs/>
                <w:lang w:val="en-IN" w:bidi="mr-IN"/>
              </w:rPr>
              <w:t>आज, तुम्ही डोस ठरलेल्या वेळेच्या थोडा आधीच घेतलात.</w:t>
            </w:r>
            <w:r w:rsidR="00630036">
              <w:rPr>
                <w:rFonts w:hint="cs"/>
                <w:cs/>
                <w:lang w:val="en-IN" w:bidi="mr-IN"/>
              </w:rPr>
              <w:t xml:space="preserve"> </w:t>
            </w:r>
            <w:r>
              <w:rPr>
                <w:rFonts w:hint="cs"/>
                <w:cs/>
                <w:lang w:val="en-IN" w:bidi="mr-IN"/>
              </w:rPr>
              <w:t xml:space="preserve">डोस </w:t>
            </w:r>
            <w:r w:rsidR="00630036">
              <w:rPr>
                <w:rFonts w:hint="cs"/>
                <w:cs/>
                <w:lang w:val="en-IN" w:bidi="mr-IN"/>
              </w:rPr>
              <w:t xml:space="preserve">शक्यतो </w:t>
            </w:r>
            <w:r w:rsidR="00045E1B">
              <w:rPr>
                <w:rFonts w:hint="cs"/>
                <w:cs/>
                <w:lang w:val="en-IN" w:bidi="mr-IN"/>
              </w:rPr>
              <w:t>ठरल्या वेळीच</w:t>
            </w:r>
            <w:r>
              <w:rPr>
                <w:rFonts w:hint="cs"/>
                <w:cs/>
                <w:lang w:val="en-IN" w:bidi="mr-IN"/>
              </w:rPr>
              <w:t xml:space="preserve"> </w:t>
            </w:r>
            <w:r w:rsidR="00630036">
              <w:rPr>
                <w:rFonts w:hint="cs"/>
                <w:cs/>
                <w:lang w:val="en-IN" w:bidi="mr-IN"/>
              </w:rPr>
              <w:t>घे</w:t>
            </w:r>
            <w:r>
              <w:rPr>
                <w:rFonts w:hint="cs"/>
                <w:cs/>
                <w:lang w:val="en-IN" w:bidi="mr-IN"/>
              </w:rPr>
              <w:t>ण्याचा प्रयत्न करा.</w:t>
            </w:r>
          </w:p>
        </w:tc>
        <w:tc>
          <w:tcPr>
            <w:tcW w:w="796" w:type="pct"/>
          </w:tcPr>
          <w:p w:rsidR="00BC21CE" w:rsidRPr="00034BC2" w:rsidRDefault="00BC21CE" w:rsidP="0084221B">
            <w:pPr>
              <w:rPr>
                <w:lang w:val="en-IN"/>
              </w:rPr>
            </w:pPr>
          </w:p>
        </w:tc>
        <w:tc>
          <w:tcPr>
            <w:tcW w:w="796" w:type="pct"/>
          </w:tcPr>
          <w:p w:rsidR="00BC21CE" w:rsidRPr="00034BC2" w:rsidRDefault="00BC21CE" w:rsidP="0084221B">
            <w:pPr>
              <w:rPr>
                <w:cs/>
                <w:lang w:val="en-IN"/>
              </w:rPr>
            </w:pPr>
          </w:p>
        </w:tc>
      </w:tr>
      <w:tr w:rsidR="00BC21CE" w:rsidRPr="00034BC2" w:rsidTr="0084221B">
        <w:trPr>
          <w:cantSplit/>
          <w:tblHeader/>
        </w:trPr>
        <w:tc>
          <w:tcPr>
            <w:tcW w:w="226" w:type="pct"/>
            <w:shd w:val="clear" w:color="auto" w:fill="BFBFBF" w:themeFill="background1" w:themeFillShade="BF"/>
          </w:tcPr>
          <w:p w:rsidR="00BC21CE" w:rsidRPr="00034BC2" w:rsidRDefault="00BC21CE" w:rsidP="0084221B">
            <w:pPr>
              <w:rPr>
                <w:cs/>
                <w:lang w:val="en-IN"/>
              </w:rPr>
            </w:pPr>
          </w:p>
        </w:tc>
        <w:tc>
          <w:tcPr>
            <w:tcW w:w="795" w:type="pct"/>
            <w:shd w:val="clear" w:color="auto" w:fill="BFBFBF" w:themeFill="background1" w:themeFillShade="BF"/>
          </w:tcPr>
          <w:p w:rsidR="00BC21CE" w:rsidRPr="00034BC2" w:rsidRDefault="00BC21CE" w:rsidP="0084221B">
            <w:pPr>
              <w:rPr>
                <w:lang w:val="en-IN"/>
              </w:rPr>
            </w:pPr>
          </w:p>
        </w:tc>
        <w:tc>
          <w:tcPr>
            <w:tcW w:w="796" w:type="pct"/>
            <w:shd w:val="clear" w:color="auto" w:fill="BFBFBF" w:themeFill="background1" w:themeFillShade="BF"/>
          </w:tcPr>
          <w:p w:rsidR="00BC21CE" w:rsidRPr="00034BC2" w:rsidRDefault="00BC21CE" w:rsidP="0084221B">
            <w:pPr>
              <w:rPr>
                <w:cs/>
                <w:lang w:val="en-IN"/>
              </w:rPr>
            </w:pPr>
          </w:p>
        </w:tc>
        <w:tc>
          <w:tcPr>
            <w:tcW w:w="796" w:type="pct"/>
            <w:shd w:val="clear" w:color="auto" w:fill="BFBFBF" w:themeFill="background1" w:themeFillShade="BF"/>
          </w:tcPr>
          <w:p w:rsidR="00BC21CE" w:rsidRPr="00034BC2" w:rsidRDefault="00BC21CE" w:rsidP="0084221B">
            <w:pPr>
              <w:rPr>
                <w:cs/>
                <w:lang w:val="en-IN"/>
              </w:rPr>
            </w:pPr>
          </w:p>
        </w:tc>
        <w:tc>
          <w:tcPr>
            <w:tcW w:w="795" w:type="pct"/>
            <w:shd w:val="clear" w:color="auto" w:fill="BFBFBF" w:themeFill="background1" w:themeFillShade="BF"/>
          </w:tcPr>
          <w:p w:rsidR="00BC21CE" w:rsidRPr="00034BC2" w:rsidRDefault="00BC21CE" w:rsidP="001219BC">
            <w:pPr>
              <w:rPr>
                <w:cs/>
                <w:lang w:val="en-IN"/>
              </w:rPr>
            </w:pPr>
          </w:p>
        </w:tc>
        <w:tc>
          <w:tcPr>
            <w:tcW w:w="796" w:type="pct"/>
            <w:shd w:val="clear" w:color="auto" w:fill="BFBFBF" w:themeFill="background1" w:themeFillShade="BF"/>
          </w:tcPr>
          <w:p w:rsidR="00BC21CE" w:rsidRPr="00034BC2" w:rsidRDefault="00BC21CE" w:rsidP="0084221B">
            <w:pPr>
              <w:rPr>
                <w:cs/>
                <w:lang w:val="en-IN"/>
              </w:rPr>
            </w:pPr>
          </w:p>
        </w:tc>
        <w:tc>
          <w:tcPr>
            <w:tcW w:w="796" w:type="pct"/>
            <w:shd w:val="clear" w:color="auto" w:fill="BFBFBF" w:themeFill="background1" w:themeFillShade="BF"/>
          </w:tcPr>
          <w:p w:rsidR="00BC21CE" w:rsidRPr="00034BC2" w:rsidRDefault="00BC21CE" w:rsidP="0084221B">
            <w:pPr>
              <w:rPr>
                <w:cs/>
                <w:lang w:val="en-IN"/>
              </w:rPr>
            </w:pPr>
          </w:p>
        </w:tc>
      </w:tr>
      <w:tr w:rsidR="00BC21CE" w:rsidRPr="00034BC2" w:rsidTr="0084221B">
        <w:trPr>
          <w:cantSplit/>
          <w:tblHeader/>
        </w:trPr>
        <w:tc>
          <w:tcPr>
            <w:tcW w:w="226" w:type="pct"/>
          </w:tcPr>
          <w:p w:rsidR="00BC21CE" w:rsidRPr="00034BC2" w:rsidRDefault="00BC21CE" w:rsidP="0084221B">
            <w:pPr>
              <w:rPr>
                <w:cs/>
                <w:lang w:val="en-IN"/>
              </w:rPr>
            </w:pPr>
            <w:r>
              <w:rPr>
                <w:lang w:val="en-IN"/>
              </w:rPr>
              <w:t>10</w:t>
            </w:r>
          </w:p>
        </w:tc>
        <w:tc>
          <w:tcPr>
            <w:tcW w:w="795" w:type="pct"/>
          </w:tcPr>
          <w:p w:rsidR="00BC21CE" w:rsidRPr="00DF6A72" w:rsidRDefault="001B4628" w:rsidP="001B4628">
            <w:pPr>
              <w:rPr>
                <w:lang w:val="en-IN"/>
              </w:rPr>
            </w:pPr>
            <w:r w:rsidRPr="00E63069">
              <w:rPr>
                <w:lang w:val="en-IN"/>
              </w:rPr>
              <w:t>010_</w:t>
            </w:r>
            <w:r>
              <w:rPr>
                <w:lang w:val="en-IN"/>
              </w:rPr>
              <w:t>1</w:t>
            </w:r>
            <w:r w:rsidRPr="00E63069">
              <w:rPr>
                <w:lang w:val="en-IN"/>
              </w:rPr>
              <w:t>0_0</w:t>
            </w:r>
            <w:r>
              <w:rPr>
                <w:lang w:val="en-IN"/>
              </w:rPr>
              <w:t>1</w:t>
            </w:r>
            <w:r w:rsidR="00EB7B9F">
              <w:rPr>
                <w:lang w:val="en-IN"/>
              </w:rPr>
              <w:t>_tookDoseLate</w:t>
            </w:r>
          </w:p>
        </w:tc>
        <w:tc>
          <w:tcPr>
            <w:tcW w:w="796" w:type="pct"/>
          </w:tcPr>
          <w:p w:rsidR="00BC21CE" w:rsidRPr="00DF6A72" w:rsidRDefault="00BC21CE" w:rsidP="00630036">
            <w:pPr>
              <w:rPr>
                <w:lang w:val="en-IN"/>
              </w:rPr>
            </w:pPr>
            <w:r>
              <w:rPr>
                <w:lang w:val="en-IN"/>
              </w:rPr>
              <w:t>You took your dose very late today. Try to take every dose on time.</w:t>
            </w:r>
          </w:p>
        </w:tc>
        <w:tc>
          <w:tcPr>
            <w:tcW w:w="796" w:type="pct"/>
          </w:tcPr>
          <w:p w:rsidR="00BC21CE" w:rsidRPr="00B10FB3" w:rsidRDefault="00BC21CE" w:rsidP="0084221B">
            <w:pPr>
              <w:rPr>
                <w:cs/>
                <w:lang w:val="en-IN"/>
              </w:rPr>
            </w:pPr>
            <w:r w:rsidRPr="00034BC2">
              <w:rPr>
                <w:lang w:val="en-IN"/>
              </w:rPr>
              <w:t xml:space="preserve">Go to </w:t>
            </w:r>
            <w:r>
              <w:rPr>
                <w:lang w:val="en-IN"/>
              </w:rPr>
              <w:t xml:space="preserve">use case 001 </w:t>
            </w:r>
            <w:r w:rsidRPr="00034BC2">
              <w:rPr>
                <w:lang w:val="en-IN"/>
              </w:rPr>
              <w:t>block 5</w:t>
            </w:r>
          </w:p>
        </w:tc>
        <w:tc>
          <w:tcPr>
            <w:tcW w:w="795" w:type="pct"/>
          </w:tcPr>
          <w:p w:rsidR="00BC21CE" w:rsidRPr="00DF6A72" w:rsidRDefault="00F36207" w:rsidP="00A5311F">
            <w:pPr>
              <w:rPr>
                <w:lang w:val="en-IN" w:bidi="mr-IN"/>
              </w:rPr>
            </w:pPr>
            <w:r>
              <w:rPr>
                <w:rFonts w:hint="cs"/>
                <w:cs/>
                <w:lang w:val="en-IN" w:bidi="mr-IN"/>
              </w:rPr>
              <w:t>आज तुम्ही डोस खूप उशिरा घेतलात. प्रत्येक डोस वेळेवर घ्यायचा प्रयत्न करा.</w:t>
            </w:r>
          </w:p>
        </w:tc>
        <w:tc>
          <w:tcPr>
            <w:tcW w:w="796" w:type="pct"/>
          </w:tcPr>
          <w:p w:rsidR="00BC21CE" w:rsidRPr="00034BC2" w:rsidRDefault="00BC21CE" w:rsidP="0084221B">
            <w:pPr>
              <w:rPr>
                <w:lang w:val="en-IN"/>
              </w:rPr>
            </w:pPr>
          </w:p>
        </w:tc>
        <w:tc>
          <w:tcPr>
            <w:tcW w:w="796" w:type="pct"/>
          </w:tcPr>
          <w:p w:rsidR="00BC21CE" w:rsidRPr="00034BC2" w:rsidRDefault="00BC21CE" w:rsidP="0084221B">
            <w:pPr>
              <w:rPr>
                <w:cs/>
                <w:lang w:val="en-IN"/>
              </w:rPr>
            </w:pPr>
          </w:p>
        </w:tc>
      </w:tr>
    </w:tbl>
    <w:p w:rsidR="00566F61" w:rsidRPr="00034BC2" w:rsidRDefault="00566F61" w:rsidP="00566F61">
      <w:pPr>
        <w:spacing w:before="0" w:after="0"/>
        <w:rPr>
          <w:rFonts w:ascii="Cambria" w:eastAsia="Times New Roman" w:hAnsi="Cambria"/>
          <w:b/>
          <w:bCs/>
          <w:color w:val="4F81BD"/>
          <w:lang w:val="en-IN"/>
        </w:rPr>
      </w:pPr>
      <w:bookmarkStart w:id="167" w:name="_Toc286596912"/>
      <w:bookmarkStart w:id="168" w:name="_Toc286596921"/>
      <w:bookmarkStart w:id="169" w:name="_Toc286596925"/>
      <w:bookmarkStart w:id="170" w:name="_Toc286596929"/>
      <w:bookmarkStart w:id="171" w:name="_Toc286596933"/>
      <w:bookmarkStart w:id="172" w:name="_Toc286596937"/>
      <w:bookmarkStart w:id="173" w:name="_Toc286596941"/>
      <w:bookmarkEnd w:id="167"/>
      <w:bookmarkEnd w:id="168"/>
      <w:bookmarkEnd w:id="169"/>
      <w:bookmarkEnd w:id="170"/>
      <w:bookmarkEnd w:id="171"/>
      <w:bookmarkEnd w:id="172"/>
      <w:bookmarkEnd w:id="173"/>
      <w:r w:rsidRPr="00034BC2">
        <w:rPr>
          <w:lang w:val="en-IN"/>
        </w:rPr>
        <w:br w:type="page"/>
      </w:r>
    </w:p>
    <w:p w:rsidR="00FC0B99" w:rsidRDefault="005A4418" w:rsidP="00E55A0C">
      <w:pPr>
        <w:pStyle w:val="Heading2"/>
        <w:rPr>
          <w:lang w:val="en-IN"/>
        </w:rPr>
      </w:pPr>
      <w:bookmarkStart w:id="174" w:name="_UseCase:_TAMA_IVR_030_patientReport"/>
      <w:bookmarkStart w:id="175" w:name="_Use_Case:_TAMA_IVR_097_callFromNonR"/>
      <w:bookmarkStart w:id="176" w:name="_Toc301455952"/>
      <w:bookmarkEnd w:id="124"/>
      <w:bookmarkEnd w:id="125"/>
      <w:bookmarkEnd w:id="126"/>
      <w:bookmarkEnd w:id="127"/>
      <w:bookmarkEnd w:id="128"/>
      <w:bookmarkEnd w:id="129"/>
      <w:bookmarkEnd w:id="130"/>
      <w:bookmarkEnd w:id="174"/>
      <w:bookmarkEnd w:id="175"/>
      <w:r>
        <w:rPr>
          <w:lang w:val="en-IN"/>
        </w:rPr>
        <w:lastRenderedPageBreak/>
        <w:t xml:space="preserve">Messages to be </w:t>
      </w:r>
      <w:r w:rsidR="00BD3575">
        <w:rPr>
          <w:lang w:val="en-IN"/>
        </w:rPr>
        <w:t>posted to patient Outbox</w:t>
      </w:r>
      <w:bookmarkEnd w:id="176"/>
    </w:p>
    <w:p w:rsidR="005A4418" w:rsidRDefault="005A4418" w:rsidP="00E826BF">
      <w:pPr>
        <w:pStyle w:val="Heading3"/>
        <w:rPr>
          <w:lang w:val="en-IN"/>
        </w:rPr>
      </w:pPr>
      <w:bookmarkStart w:id="177" w:name="_Toc301455953"/>
      <w:r w:rsidRPr="00034BC2">
        <w:rPr>
          <w:lang w:val="en-IN"/>
        </w:rPr>
        <w:t xml:space="preserve">Message </w:t>
      </w:r>
      <w:r>
        <w:rPr>
          <w:lang w:val="en-IN"/>
        </w:rPr>
        <w:t>1</w:t>
      </w:r>
      <w:r w:rsidRPr="00034BC2">
        <w:rPr>
          <w:lang w:val="en-IN"/>
        </w:rPr>
        <w:t>: Call TAMA</w:t>
      </w:r>
      <w:bookmarkEnd w:id="177"/>
    </w:p>
    <w:p w:rsidR="00AD3329" w:rsidRDefault="00AD3329" w:rsidP="00AD3329">
      <w:pPr>
        <w:rPr>
          <w:lang w:val="en-IN"/>
        </w:rPr>
      </w:pPr>
      <w:r w:rsidRPr="00871304">
        <w:rPr>
          <w:lang w:val="en-IN"/>
        </w:rPr>
        <w:t>Logic to post this typ</w:t>
      </w:r>
      <w:r w:rsidR="00DF6A72" w:rsidRPr="00871304">
        <w:rPr>
          <w:lang w:val="en-IN"/>
        </w:rPr>
        <w:t>e of message to patient Outbox to be provided separately</w:t>
      </w:r>
    </w:p>
    <w:tbl>
      <w:tblPr>
        <w:tblStyle w:val="TableGrid"/>
        <w:tblW w:w="5000" w:type="pct"/>
        <w:tblLook w:val="04A0"/>
      </w:tblPr>
      <w:tblGrid>
        <w:gridCol w:w="650"/>
        <w:gridCol w:w="2492"/>
        <w:gridCol w:w="2495"/>
        <w:gridCol w:w="2492"/>
        <w:gridCol w:w="2495"/>
        <w:gridCol w:w="2492"/>
        <w:gridCol w:w="2494"/>
      </w:tblGrid>
      <w:tr w:rsidR="005A4418" w:rsidRPr="00034BC2" w:rsidTr="00EE522A">
        <w:trPr>
          <w:cantSplit/>
          <w:tblHeader/>
        </w:trPr>
        <w:tc>
          <w:tcPr>
            <w:tcW w:w="208" w:type="pct"/>
            <w:shd w:val="clear" w:color="auto" w:fill="BFBFBF" w:themeFill="background1" w:themeFillShade="BF"/>
          </w:tcPr>
          <w:p w:rsidR="005A4418" w:rsidRPr="00034BC2" w:rsidRDefault="00D81D5F" w:rsidP="00EE522A">
            <w:pPr>
              <w:keepNext/>
              <w:rPr>
                <w:lang w:val="en-IN"/>
              </w:rPr>
            </w:pPr>
            <w:r>
              <w:rPr>
                <w:lang w:val="en-IN"/>
              </w:rPr>
              <w:t>Block</w:t>
            </w:r>
          </w:p>
        </w:tc>
        <w:tc>
          <w:tcPr>
            <w:tcW w:w="798" w:type="pct"/>
            <w:shd w:val="clear" w:color="auto" w:fill="BFBFBF" w:themeFill="background1" w:themeFillShade="BF"/>
          </w:tcPr>
          <w:p w:rsidR="005A4418" w:rsidRPr="00034BC2" w:rsidRDefault="005A4418" w:rsidP="00EE522A">
            <w:pPr>
              <w:keepNext/>
              <w:rPr>
                <w:lang w:val="en-IN"/>
              </w:rPr>
            </w:pPr>
            <w:r w:rsidRPr="00034BC2">
              <w:rPr>
                <w:lang w:val="en-IN"/>
              </w:rPr>
              <w:t>File</w:t>
            </w:r>
          </w:p>
        </w:tc>
        <w:tc>
          <w:tcPr>
            <w:tcW w:w="799" w:type="pct"/>
            <w:shd w:val="clear" w:color="auto" w:fill="BFBFBF" w:themeFill="background1" w:themeFillShade="BF"/>
          </w:tcPr>
          <w:p w:rsidR="005A4418" w:rsidRPr="00034BC2" w:rsidRDefault="005A4418" w:rsidP="00EE522A">
            <w:pPr>
              <w:keepNext/>
              <w:rPr>
                <w:color w:val="7F7F7F" w:themeColor="text1" w:themeTint="80"/>
                <w:lang w:val="en-IN"/>
              </w:rPr>
            </w:pPr>
            <w:r w:rsidRPr="00034BC2">
              <w:rPr>
                <w:lang w:val="en-IN"/>
              </w:rPr>
              <w:t>Script</w:t>
            </w:r>
          </w:p>
        </w:tc>
        <w:tc>
          <w:tcPr>
            <w:tcW w:w="798" w:type="pct"/>
            <w:shd w:val="clear" w:color="auto" w:fill="BFBFBF" w:themeFill="background1" w:themeFillShade="BF"/>
          </w:tcPr>
          <w:p w:rsidR="005A4418" w:rsidRPr="00034BC2" w:rsidRDefault="005A4418" w:rsidP="00EE522A">
            <w:pPr>
              <w:keepNext/>
              <w:rPr>
                <w:lang w:val="en-IN"/>
              </w:rPr>
            </w:pPr>
            <w:r w:rsidRPr="00034BC2">
              <w:rPr>
                <w:lang w:val="en-IN"/>
              </w:rPr>
              <w:t>On user input jump to block</w:t>
            </w:r>
          </w:p>
        </w:tc>
        <w:tc>
          <w:tcPr>
            <w:tcW w:w="799" w:type="pct"/>
            <w:shd w:val="clear" w:color="auto" w:fill="BFBFBF" w:themeFill="background1" w:themeFillShade="BF"/>
          </w:tcPr>
          <w:p w:rsidR="005A4418" w:rsidRPr="00034BC2" w:rsidRDefault="005A4418" w:rsidP="00EE522A">
            <w:pPr>
              <w:keepNext/>
              <w:rPr>
                <w:lang w:val="en-IN"/>
              </w:rPr>
            </w:pPr>
            <w:r w:rsidRPr="00034BC2">
              <w:rPr>
                <w:lang w:val="en-IN"/>
              </w:rPr>
              <w:t>Marathi</w:t>
            </w:r>
          </w:p>
        </w:tc>
        <w:tc>
          <w:tcPr>
            <w:tcW w:w="798" w:type="pct"/>
            <w:shd w:val="clear" w:color="auto" w:fill="BFBFBF" w:themeFill="background1" w:themeFillShade="BF"/>
          </w:tcPr>
          <w:p w:rsidR="005A4418" w:rsidRPr="00034BC2" w:rsidRDefault="005A4418" w:rsidP="00EE522A">
            <w:pPr>
              <w:keepNext/>
              <w:rPr>
                <w:lang w:val="en-IN"/>
              </w:rPr>
            </w:pPr>
            <w:r w:rsidRPr="00034BC2">
              <w:rPr>
                <w:lang w:val="en-IN"/>
              </w:rPr>
              <w:t>Hindi</w:t>
            </w:r>
          </w:p>
        </w:tc>
        <w:tc>
          <w:tcPr>
            <w:tcW w:w="799" w:type="pct"/>
            <w:shd w:val="clear" w:color="auto" w:fill="BFBFBF" w:themeFill="background1" w:themeFillShade="BF"/>
          </w:tcPr>
          <w:p w:rsidR="005A4418" w:rsidRPr="00034BC2" w:rsidRDefault="005A4418" w:rsidP="00EE522A">
            <w:pPr>
              <w:keepNext/>
              <w:rPr>
                <w:lang w:val="en-IN"/>
              </w:rPr>
            </w:pPr>
            <w:r w:rsidRPr="00034BC2">
              <w:rPr>
                <w:lang w:val="en-IN"/>
              </w:rPr>
              <w:t>Third language</w:t>
            </w:r>
          </w:p>
        </w:tc>
      </w:tr>
      <w:tr w:rsidR="005A4418" w:rsidRPr="00034BC2" w:rsidTr="00EE522A">
        <w:trPr>
          <w:cantSplit/>
          <w:tblHeader/>
        </w:trPr>
        <w:tc>
          <w:tcPr>
            <w:tcW w:w="208" w:type="pct"/>
          </w:tcPr>
          <w:p w:rsidR="005A4418" w:rsidRPr="00034BC2" w:rsidRDefault="005A4418" w:rsidP="00EE522A">
            <w:pPr>
              <w:rPr>
                <w:cs/>
                <w:lang w:val="en-IN"/>
              </w:rPr>
            </w:pPr>
            <w:r w:rsidRPr="00034BC2">
              <w:rPr>
                <w:lang w:val="en-IN"/>
              </w:rPr>
              <w:t>M04</w:t>
            </w:r>
          </w:p>
        </w:tc>
        <w:tc>
          <w:tcPr>
            <w:tcW w:w="798" w:type="pct"/>
          </w:tcPr>
          <w:p w:rsidR="005A4418" w:rsidRPr="00034BC2" w:rsidRDefault="005A4418" w:rsidP="00EE522A">
            <w:pPr>
              <w:rPr>
                <w:lang w:val="en-IN"/>
              </w:rPr>
            </w:pPr>
            <w:r w:rsidRPr="00034BC2">
              <w:rPr>
                <w:lang w:val="en-IN"/>
              </w:rPr>
              <w:t>M04_01_informTAMAFree1</w:t>
            </w:r>
          </w:p>
        </w:tc>
        <w:tc>
          <w:tcPr>
            <w:tcW w:w="799" w:type="pct"/>
          </w:tcPr>
          <w:p w:rsidR="005A4418" w:rsidRPr="00034BC2" w:rsidRDefault="005A4418" w:rsidP="00EE522A">
            <w:pPr>
              <w:rPr>
                <w:lang w:val="en-IN"/>
              </w:rPr>
            </w:pPr>
            <w:r w:rsidRPr="00034BC2">
              <w:rPr>
                <w:lang w:val="en-IN"/>
              </w:rPr>
              <w:t>Kindly call TAMA to inform whether you have taken your dose. All the calls to TAMA are free. If you do not call, TAMA will call you …</w:t>
            </w:r>
          </w:p>
        </w:tc>
        <w:tc>
          <w:tcPr>
            <w:tcW w:w="798" w:type="pct"/>
          </w:tcPr>
          <w:p w:rsidR="005A4418" w:rsidRPr="00034BC2" w:rsidRDefault="00020943" w:rsidP="0073546C">
            <w:pPr>
              <w:rPr>
                <w:cs/>
                <w:lang w:val="en-IN"/>
              </w:rPr>
            </w:pPr>
            <w:r>
              <w:rPr>
                <w:lang w:val="en-IN"/>
              </w:rPr>
              <w:t xml:space="preserve">Depending on whether the time is in morning or afternoon, select </w:t>
            </w:r>
            <w:r w:rsidR="0073546C">
              <w:rPr>
                <w:lang w:val="en-IN"/>
              </w:rPr>
              <w:t>timeOfDayToday / timeOfDayTomorrow +</w:t>
            </w:r>
            <w:r w:rsidR="00A00D23">
              <w:rPr>
                <w:lang w:val="en-IN"/>
              </w:rPr>
              <w:t xml:space="preserve"> </w:t>
            </w:r>
            <w:r w:rsidR="0073546C">
              <w:rPr>
                <w:lang w:val="en-IN"/>
              </w:rPr>
              <w:t>timeOfDayMorning or timeOfDayAfternoon or timeOfDayEvening or timeOfDayNight</w:t>
            </w:r>
          </w:p>
        </w:tc>
        <w:tc>
          <w:tcPr>
            <w:tcW w:w="799" w:type="pct"/>
          </w:tcPr>
          <w:p w:rsidR="005A4418" w:rsidRPr="00034BC2" w:rsidRDefault="005A4418" w:rsidP="00212D20">
            <w:pPr>
              <w:rPr>
                <w:lang w:val="en-IN"/>
              </w:rPr>
            </w:pPr>
            <w:r w:rsidRPr="00034BC2">
              <w:rPr>
                <w:cs/>
                <w:lang w:val="en-IN"/>
              </w:rPr>
              <w:t>डोस घेतला की नाही ते फोन करून टामाला कळवा. टामाला केलेले सगळे फोन मोफत आहेत.</w:t>
            </w:r>
            <w:r w:rsidRPr="00034BC2">
              <w:rPr>
                <w:cs/>
                <w:lang w:val="en-IN" w:bidi="mr-IN"/>
              </w:rPr>
              <w:t xml:space="preserve"> </w:t>
            </w:r>
            <w:r w:rsidRPr="00034BC2">
              <w:rPr>
                <w:cs/>
                <w:lang w:val="en-IN"/>
              </w:rPr>
              <w:t>तुमचा फोन आला नाही</w:t>
            </w:r>
            <w:r w:rsidRPr="00034BC2">
              <w:rPr>
                <w:lang w:val="en-IN"/>
              </w:rPr>
              <w:t>,</w:t>
            </w:r>
            <w:r w:rsidRPr="00034BC2">
              <w:rPr>
                <w:cs/>
                <w:lang w:val="en-IN"/>
              </w:rPr>
              <w:t xml:space="preserve"> तर टामा तुम्हाला </w:t>
            </w:r>
            <w:r w:rsidRPr="00034BC2">
              <w:rPr>
                <w:lang w:val="en-IN"/>
              </w:rPr>
              <w:t>…</w:t>
            </w:r>
          </w:p>
        </w:tc>
        <w:tc>
          <w:tcPr>
            <w:tcW w:w="798" w:type="pct"/>
          </w:tcPr>
          <w:p w:rsidR="005A4418" w:rsidRPr="00034BC2" w:rsidRDefault="005A4418" w:rsidP="00EE522A">
            <w:pPr>
              <w:rPr>
                <w:lang w:val="en-IN"/>
              </w:rPr>
            </w:pPr>
            <w:r w:rsidRPr="00034BC2">
              <w:rPr>
                <w:cs/>
                <w:lang w:val="en-IN"/>
              </w:rPr>
              <w:t>आपने दवाई की खुराक ली है या नहीं - ये बात टामा को फोन करके बताईए</w:t>
            </w:r>
            <w:r w:rsidRPr="00034BC2">
              <w:rPr>
                <w:lang w:val="en-IN"/>
              </w:rPr>
              <w:t xml:space="preserve">| </w:t>
            </w:r>
            <w:r w:rsidRPr="00034BC2">
              <w:rPr>
                <w:cs/>
                <w:lang w:val="en-IN"/>
              </w:rPr>
              <w:t>टामा को किए जानेवाले सारे फोन मुफ्त हैं</w:t>
            </w:r>
            <w:r w:rsidRPr="00034BC2">
              <w:rPr>
                <w:lang w:val="en-IN"/>
              </w:rPr>
              <w:t xml:space="preserve">| </w:t>
            </w:r>
            <w:r w:rsidRPr="00034BC2">
              <w:rPr>
                <w:cs/>
                <w:lang w:val="en-IN"/>
              </w:rPr>
              <w:t>अगर आपका फोन नहीं आया</w:t>
            </w:r>
            <w:r w:rsidRPr="00034BC2">
              <w:rPr>
                <w:lang w:val="en-IN"/>
              </w:rPr>
              <w:t xml:space="preserve">, </w:t>
            </w:r>
            <w:r w:rsidRPr="00034BC2">
              <w:rPr>
                <w:cs/>
                <w:lang w:val="en-IN"/>
              </w:rPr>
              <w:t>तो टामा आपको</w:t>
            </w:r>
            <w:r w:rsidRPr="00034BC2">
              <w:rPr>
                <w:cs/>
                <w:lang w:val="en-IN" w:bidi="mr-IN"/>
              </w:rPr>
              <w:t xml:space="preserve"> </w:t>
            </w:r>
            <w:r w:rsidRPr="00034BC2">
              <w:rPr>
                <w:cs/>
                <w:lang w:val="en-IN"/>
              </w:rPr>
              <w:t>...</w:t>
            </w:r>
          </w:p>
        </w:tc>
        <w:tc>
          <w:tcPr>
            <w:tcW w:w="799" w:type="pct"/>
          </w:tcPr>
          <w:p w:rsidR="005A4418" w:rsidRPr="00034BC2" w:rsidRDefault="005A4418" w:rsidP="00EE522A">
            <w:pPr>
              <w:rPr>
                <w:cs/>
                <w:lang w:val="en-IN"/>
              </w:rPr>
            </w:pPr>
          </w:p>
        </w:tc>
      </w:tr>
      <w:tr w:rsidR="004D4012" w:rsidRPr="00034BC2" w:rsidTr="00EE522A">
        <w:trPr>
          <w:cantSplit/>
          <w:tblHeader/>
        </w:trPr>
        <w:tc>
          <w:tcPr>
            <w:tcW w:w="208" w:type="pct"/>
          </w:tcPr>
          <w:p w:rsidR="004D4012" w:rsidRPr="00034BC2" w:rsidDel="00A54471" w:rsidRDefault="004D4012" w:rsidP="00EE522A">
            <w:pPr>
              <w:rPr>
                <w:lang w:val="en-IN"/>
              </w:rPr>
            </w:pPr>
          </w:p>
        </w:tc>
        <w:tc>
          <w:tcPr>
            <w:tcW w:w="798" w:type="pct"/>
          </w:tcPr>
          <w:p w:rsidR="004D4012" w:rsidRPr="001B0F48" w:rsidRDefault="004D4012" w:rsidP="000A7E5B">
            <w:pPr>
              <w:spacing w:before="0" w:after="0"/>
              <w:rPr>
                <w:iCs/>
                <w:color w:val="00B050"/>
                <w:lang w:val="en-IN"/>
              </w:rPr>
            </w:pPr>
            <w:r>
              <w:rPr>
                <w:iCs/>
                <w:color w:val="00B050"/>
                <w:lang w:val="en-IN"/>
              </w:rPr>
              <w:t>timeOfDayToday / timeOfDayTomorrow</w:t>
            </w:r>
          </w:p>
        </w:tc>
        <w:tc>
          <w:tcPr>
            <w:tcW w:w="799" w:type="pct"/>
          </w:tcPr>
          <w:p w:rsidR="004D4012" w:rsidRPr="00034BC2" w:rsidRDefault="009519FA" w:rsidP="000A7E5B">
            <w:pPr>
              <w:rPr>
                <w:lang w:val="en-IN"/>
              </w:rPr>
            </w:pPr>
            <w:r>
              <w:rPr>
                <w:lang w:val="en-IN"/>
              </w:rPr>
              <w:t xml:space="preserve">... </w:t>
            </w:r>
            <w:r w:rsidR="004D4012">
              <w:rPr>
                <w:lang w:val="en-IN"/>
              </w:rPr>
              <w:t>{today / tomorrow}</w:t>
            </w:r>
            <w:r>
              <w:rPr>
                <w:lang w:val="en-IN"/>
              </w:rPr>
              <w:t xml:space="preserve"> ...</w:t>
            </w:r>
          </w:p>
        </w:tc>
        <w:tc>
          <w:tcPr>
            <w:tcW w:w="798" w:type="pct"/>
          </w:tcPr>
          <w:p w:rsidR="004D4012" w:rsidRPr="00034BC2" w:rsidRDefault="004D4012" w:rsidP="000A7E5B">
            <w:pPr>
              <w:rPr>
                <w:lang w:val="en-IN"/>
              </w:rPr>
            </w:pPr>
          </w:p>
        </w:tc>
        <w:tc>
          <w:tcPr>
            <w:tcW w:w="799" w:type="pct"/>
          </w:tcPr>
          <w:p w:rsidR="004D4012" w:rsidRPr="000A7E5B" w:rsidRDefault="004D4012" w:rsidP="009608C3">
            <w:r>
              <w:rPr>
                <w:lang w:val="en-IN"/>
              </w:rPr>
              <w:t>… {</w:t>
            </w:r>
            <w:r w:rsidRPr="00034BC2">
              <w:rPr>
                <w:cs/>
                <w:lang w:val="en-IN"/>
              </w:rPr>
              <w:t>आज</w:t>
            </w:r>
            <w:r>
              <w:rPr>
                <w:lang w:val="en-IN"/>
              </w:rPr>
              <w:t xml:space="preserve"> / </w:t>
            </w:r>
            <w:r>
              <w:rPr>
                <w:rFonts w:hint="cs"/>
                <w:cs/>
                <w:lang w:val="en-IN" w:bidi="mr-IN"/>
              </w:rPr>
              <w:t>उद्या</w:t>
            </w:r>
            <w:r>
              <w:rPr>
                <w:lang w:val="en-IN"/>
              </w:rPr>
              <w:t>} …</w:t>
            </w:r>
          </w:p>
        </w:tc>
        <w:tc>
          <w:tcPr>
            <w:tcW w:w="798" w:type="pct"/>
          </w:tcPr>
          <w:p w:rsidR="004D4012" w:rsidRPr="00034BC2" w:rsidRDefault="004D4012" w:rsidP="000A7E5B">
            <w:pPr>
              <w:rPr>
                <w:lang w:val="en-IN"/>
              </w:rPr>
            </w:pPr>
            <w:r w:rsidRPr="00034BC2">
              <w:rPr>
                <w:cs/>
                <w:lang w:val="en-IN"/>
              </w:rPr>
              <w:t>आज</w:t>
            </w:r>
          </w:p>
        </w:tc>
        <w:tc>
          <w:tcPr>
            <w:tcW w:w="799" w:type="pct"/>
          </w:tcPr>
          <w:p w:rsidR="004D4012" w:rsidRPr="00D43E83" w:rsidRDefault="004D4012" w:rsidP="000A7E5B">
            <w:pPr>
              <w:spacing w:before="0" w:after="0"/>
              <w:rPr>
                <w:sz w:val="20"/>
                <w:szCs w:val="20"/>
                <w:lang w:val="en-IN"/>
              </w:rPr>
            </w:pPr>
          </w:p>
        </w:tc>
      </w:tr>
      <w:tr w:rsidR="004D4012" w:rsidRPr="00034BC2" w:rsidTr="00EE522A">
        <w:trPr>
          <w:cantSplit/>
          <w:tblHeader/>
        </w:trPr>
        <w:tc>
          <w:tcPr>
            <w:tcW w:w="208" w:type="pct"/>
          </w:tcPr>
          <w:p w:rsidR="004D4012" w:rsidRPr="00034BC2" w:rsidDel="00A54471" w:rsidRDefault="004D4012" w:rsidP="00EE522A">
            <w:pPr>
              <w:rPr>
                <w:lang w:val="en-IN"/>
              </w:rPr>
            </w:pPr>
          </w:p>
        </w:tc>
        <w:tc>
          <w:tcPr>
            <w:tcW w:w="798" w:type="pct"/>
          </w:tcPr>
          <w:p w:rsidR="004D4012" w:rsidRDefault="004D4012" w:rsidP="000A7E5B">
            <w:pPr>
              <w:spacing w:before="0" w:after="0"/>
              <w:rPr>
                <w:iCs/>
                <w:color w:val="00B050"/>
                <w:lang w:val="en-IN"/>
              </w:rPr>
            </w:pPr>
            <w:r w:rsidRPr="00203625">
              <w:rPr>
                <w:iCs/>
                <w:color w:val="00B050"/>
                <w:lang w:val="en-IN"/>
              </w:rPr>
              <w:t>timeOfDayMorning</w:t>
            </w:r>
            <w:r>
              <w:rPr>
                <w:iCs/>
                <w:color w:val="00B050"/>
                <w:lang w:val="en-IN"/>
              </w:rPr>
              <w:t xml:space="preserve"> / </w:t>
            </w:r>
            <w:r w:rsidRPr="00203625">
              <w:rPr>
                <w:iCs/>
                <w:color w:val="00B050"/>
                <w:lang w:val="en-IN"/>
              </w:rPr>
              <w:t>timeOfDayAfternoon</w:t>
            </w:r>
            <w:r>
              <w:rPr>
                <w:iCs/>
                <w:color w:val="00B050"/>
                <w:lang w:val="en-IN"/>
              </w:rPr>
              <w:t xml:space="preserve"> /</w:t>
            </w:r>
          </w:p>
          <w:p w:rsidR="004D4012" w:rsidRDefault="004D4012" w:rsidP="000A7E5B">
            <w:pPr>
              <w:spacing w:before="0" w:after="0"/>
              <w:rPr>
                <w:iCs/>
                <w:color w:val="00B050"/>
                <w:lang w:val="en-IN"/>
              </w:rPr>
            </w:pPr>
            <w:r w:rsidRPr="00DF6A72">
              <w:rPr>
                <w:iCs/>
                <w:color w:val="00B050"/>
                <w:lang w:val="en-IN"/>
              </w:rPr>
              <w:t>timeOfDayEvening</w:t>
            </w:r>
            <w:r>
              <w:rPr>
                <w:iCs/>
                <w:color w:val="00B050"/>
                <w:lang w:val="en-IN"/>
              </w:rPr>
              <w:t xml:space="preserve"> /</w:t>
            </w:r>
          </w:p>
          <w:p w:rsidR="004D4012" w:rsidRPr="001B0F48" w:rsidRDefault="004D4012" w:rsidP="000A7E5B">
            <w:pPr>
              <w:spacing w:before="0" w:after="0"/>
              <w:rPr>
                <w:iCs/>
                <w:color w:val="00B050"/>
                <w:lang w:val="en-IN"/>
              </w:rPr>
            </w:pPr>
            <w:r w:rsidRPr="00DF6A72">
              <w:rPr>
                <w:iCs/>
                <w:color w:val="00B050"/>
                <w:lang w:val="en-IN"/>
              </w:rPr>
              <w:t>timeOfDayNight</w:t>
            </w:r>
          </w:p>
        </w:tc>
        <w:tc>
          <w:tcPr>
            <w:tcW w:w="799" w:type="pct"/>
          </w:tcPr>
          <w:p w:rsidR="004D4012" w:rsidRPr="00034BC2" w:rsidRDefault="009519FA" w:rsidP="000A7E5B">
            <w:pPr>
              <w:rPr>
                <w:lang w:val="en-IN"/>
              </w:rPr>
            </w:pPr>
            <w:r>
              <w:rPr>
                <w:lang w:val="en-IN"/>
              </w:rPr>
              <w:t xml:space="preserve">... </w:t>
            </w:r>
            <w:r w:rsidR="00F3573D">
              <w:rPr>
                <w:lang w:val="en-IN"/>
              </w:rPr>
              <w:t>{</w:t>
            </w:r>
            <w:r w:rsidR="00F3573D">
              <w:rPr>
                <w:lang w:val="en-IN" w:bidi="mr-IN"/>
              </w:rPr>
              <w:t xml:space="preserve">early </w:t>
            </w:r>
            <w:r w:rsidR="00F3573D">
              <w:rPr>
                <w:lang w:val="en-IN"/>
              </w:rPr>
              <w:t xml:space="preserve">morning} / </w:t>
            </w:r>
            <w:r w:rsidR="004D4012">
              <w:rPr>
                <w:lang w:val="en-IN"/>
              </w:rPr>
              <w:t>{morning} / {afternoon} / {evening} / {night}</w:t>
            </w:r>
            <w:r w:rsidR="00F3573D">
              <w:rPr>
                <w:lang w:val="en-IN"/>
              </w:rPr>
              <w:t xml:space="preserve"> / {midnight}</w:t>
            </w:r>
            <w:r>
              <w:rPr>
                <w:lang w:val="en-IN"/>
              </w:rPr>
              <w:t xml:space="preserve"> ...</w:t>
            </w:r>
          </w:p>
        </w:tc>
        <w:tc>
          <w:tcPr>
            <w:tcW w:w="798" w:type="pct"/>
          </w:tcPr>
          <w:p w:rsidR="00EA3043" w:rsidRPr="00E63069" w:rsidRDefault="00EA3043" w:rsidP="00EA3043">
            <w:pPr>
              <w:rPr>
                <w:lang w:val="en-IN" w:bidi="mr-IN"/>
              </w:rPr>
            </w:pPr>
            <w:r>
              <w:rPr>
                <w:rFonts w:hint="cs"/>
                <w:cs/>
              </w:rPr>
              <w:t>सुबह</w:t>
            </w:r>
            <w:r>
              <w:t xml:space="preserve"> (3:15 to 11:30 am)</w:t>
            </w:r>
            <w:r>
              <w:rPr>
                <w:cs/>
              </w:rPr>
              <w:t xml:space="preserve"> / </w:t>
            </w:r>
          </w:p>
          <w:p w:rsidR="00EA3043" w:rsidRPr="00E63069" w:rsidRDefault="00EA3043" w:rsidP="00EA3043">
            <w:pPr>
              <w:rPr>
                <w:lang w:val="en-IN" w:bidi="mr-IN"/>
              </w:rPr>
            </w:pPr>
            <w:r>
              <w:rPr>
                <w:rFonts w:hint="cs"/>
                <w:cs/>
              </w:rPr>
              <w:t>दोपहर</w:t>
            </w:r>
            <w:r>
              <w:t xml:space="preserve"> (11:45 am to 4:00 pm)</w:t>
            </w:r>
            <w:r>
              <w:rPr>
                <w:cs/>
              </w:rPr>
              <w:t xml:space="preserve"> /</w:t>
            </w:r>
            <w:r w:rsidR="00510B3F">
              <w:rPr>
                <w:rFonts w:hint="cs"/>
                <w:cs/>
                <w:lang w:bidi="mr-IN"/>
              </w:rPr>
              <w:t xml:space="preserve"> </w:t>
            </w:r>
          </w:p>
          <w:p w:rsidR="00510B3F" w:rsidRDefault="00EA3043" w:rsidP="00510B3F">
            <w:pPr>
              <w:rPr>
                <w:lang w:bidi="mr-IN"/>
              </w:rPr>
            </w:pPr>
            <w:r>
              <w:rPr>
                <w:rFonts w:hint="cs"/>
                <w:cs/>
              </w:rPr>
              <w:t>शाम</w:t>
            </w:r>
            <w:r>
              <w:t xml:space="preserve"> (4:15 to 6:45 pm) /</w:t>
            </w:r>
            <w:r>
              <w:rPr>
                <w:rFonts w:hint="cs"/>
                <w:cs/>
                <w:lang w:bidi="mr-IN"/>
              </w:rPr>
              <w:t xml:space="preserve"> </w:t>
            </w:r>
          </w:p>
          <w:p w:rsidR="004D4012" w:rsidRPr="00204A64" w:rsidRDefault="00510B3F" w:rsidP="00510B3F">
            <w:r>
              <w:rPr>
                <w:rFonts w:hint="cs"/>
                <w:cs/>
                <w:lang w:bidi="mr-IN"/>
              </w:rPr>
              <w:t>रात</w:t>
            </w:r>
            <w:r w:rsidR="00EA3043">
              <w:t xml:space="preserve"> (7:00 pm to 3 am)</w:t>
            </w:r>
          </w:p>
        </w:tc>
        <w:tc>
          <w:tcPr>
            <w:tcW w:w="799" w:type="pct"/>
          </w:tcPr>
          <w:p w:rsidR="004D4012" w:rsidRPr="000A7E5B" w:rsidRDefault="00245B05" w:rsidP="009608C3">
            <w:pPr>
              <w:spacing w:before="0" w:after="0"/>
              <w:rPr>
                <w:lang w:bidi="mr-IN"/>
              </w:rPr>
            </w:pPr>
            <w:r>
              <w:rPr>
                <w:rFonts w:hint="cs"/>
                <w:cs/>
                <w:lang w:val="en-IN" w:bidi="mr-IN"/>
              </w:rPr>
              <w:t xml:space="preserve">... </w:t>
            </w:r>
            <w:r w:rsidR="004D4012">
              <w:rPr>
                <w:lang w:val="en-IN"/>
              </w:rPr>
              <w:t>{</w:t>
            </w:r>
            <w:r w:rsidR="004D4012">
              <w:rPr>
                <w:rFonts w:hint="cs"/>
                <w:cs/>
                <w:lang w:val="en-IN" w:bidi="mr-IN"/>
              </w:rPr>
              <w:t>पहाटे</w:t>
            </w:r>
            <w:r w:rsidR="004D4012">
              <w:rPr>
                <w:lang w:val="en-IN"/>
              </w:rPr>
              <w:t>} / {</w:t>
            </w:r>
            <w:r w:rsidR="004D4012" w:rsidRPr="00034BC2">
              <w:rPr>
                <w:cs/>
                <w:lang w:val="en-IN" w:bidi="mr-IN"/>
              </w:rPr>
              <w:t>सकाळी</w:t>
            </w:r>
            <w:r w:rsidR="004D4012">
              <w:rPr>
                <w:lang w:val="en-IN"/>
              </w:rPr>
              <w:t>} / {</w:t>
            </w:r>
            <w:r w:rsidR="004D4012">
              <w:rPr>
                <w:rFonts w:hint="cs"/>
                <w:cs/>
                <w:lang w:val="en-IN" w:bidi="mr-IN"/>
              </w:rPr>
              <w:t>दुपारी</w:t>
            </w:r>
            <w:r w:rsidR="004D4012">
              <w:rPr>
                <w:lang w:val="en-IN"/>
              </w:rPr>
              <w:t>} / {</w:t>
            </w:r>
            <w:r w:rsidR="004D4012">
              <w:rPr>
                <w:rFonts w:hint="cs"/>
                <w:cs/>
                <w:lang w:val="en-IN" w:bidi="mr-IN"/>
              </w:rPr>
              <w:t>संध्याकाळी</w:t>
            </w:r>
            <w:r w:rsidR="004D4012">
              <w:rPr>
                <w:lang w:val="en-IN"/>
              </w:rPr>
              <w:t>} / {</w:t>
            </w:r>
            <w:r w:rsidR="004D4012">
              <w:rPr>
                <w:rFonts w:hint="cs"/>
                <w:cs/>
                <w:lang w:val="en-IN" w:bidi="mr-IN"/>
              </w:rPr>
              <w:t>रात्री</w:t>
            </w:r>
            <w:r w:rsidR="004D4012">
              <w:rPr>
                <w:lang w:val="en-IN"/>
              </w:rPr>
              <w:t>} / {</w:t>
            </w:r>
            <w:r w:rsidR="004D4012">
              <w:rPr>
                <w:rFonts w:hint="cs"/>
                <w:cs/>
                <w:lang w:val="en-IN" w:bidi="mr-IN"/>
              </w:rPr>
              <w:t>मध्यरात्री</w:t>
            </w:r>
            <w:r w:rsidR="004D4012">
              <w:rPr>
                <w:lang w:val="en-IN"/>
              </w:rPr>
              <w:t>}</w:t>
            </w:r>
            <w:r w:rsidR="004D4012">
              <w:rPr>
                <w:rFonts w:hint="cs"/>
                <w:cs/>
                <w:lang w:val="en-IN" w:bidi="mr-IN"/>
              </w:rPr>
              <w:t xml:space="preserve"> ...</w:t>
            </w:r>
          </w:p>
        </w:tc>
        <w:tc>
          <w:tcPr>
            <w:tcW w:w="798" w:type="pct"/>
          </w:tcPr>
          <w:p w:rsidR="004D4012" w:rsidRPr="000A7E5B" w:rsidRDefault="004D4012" w:rsidP="000A7E5B">
            <w:pPr>
              <w:spacing w:before="0" w:after="0"/>
              <w:rPr>
                <w:lang w:bidi="mr-IN"/>
              </w:rPr>
            </w:pPr>
            <w:r w:rsidRPr="000A7E5B">
              <w:rPr>
                <w:cs/>
                <w:lang w:val="en-IN" w:bidi="mr-IN"/>
              </w:rPr>
              <w:t>सुबह</w:t>
            </w:r>
            <w:r w:rsidRPr="000A7E5B">
              <w:rPr>
                <w:lang w:bidi="mr-IN"/>
              </w:rPr>
              <w:t xml:space="preserve"> / …. / …./ </w:t>
            </w:r>
            <w:r w:rsidRPr="000A7E5B">
              <w:rPr>
                <w:cs/>
                <w:lang w:val="en-IN"/>
              </w:rPr>
              <w:t>रात</w:t>
            </w:r>
          </w:p>
        </w:tc>
        <w:tc>
          <w:tcPr>
            <w:tcW w:w="799" w:type="pct"/>
          </w:tcPr>
          <w:p w:rsidR="004D4012" w:rsidRPr="00D43E83" w:rsidRDefault="004D4012" w:rsidP="000A7E5B">
            <w:pPr>
              <w:spacing w:before="0" w:after="0"/>
              <w:rPr>
                <w:sz w:val="20"/>
                <w:szCs w:val="20"/>
                <w:lang w:val="en-IN"/>
              </w:rPr>
            </w:pPr>
          </w:p>
        </w:tc>
      </w:tr>
      <w:tr w:rsidR="000A7E5B" w:rsidRPr="00034BC2" w:rsidTr="00EE522A">
        <w:trPr>
          <w:cantSplit/>
          <w:tblHeader/>
        </w:trPr>
        <w:tc>
          <w:tcPr>
            <w:tcW w:w="208" w:type="pct"/>
          </w:tcPr>
          <w:p w:rsidR="000A7E5B" w:rsidRPr="00034BC2" w:rsidDel="00A54471" w:rsidRDefault="000A7E5B" w:rsidP="00EE522A">
            <w:pPr>
              <w:rPr>
                <w:lang w:val="en-IN"/>
              </w:rPr>
            </w:pPr>
          </w:p>
        </w:tc>
        <w:tc>
          <w:tcPr>
            <w:tcW w:w="798" w:type="pct"/>
          </w:tcPr>
          <w:p w:rsidR="000A7E5B" w:rsidRPr="00034BC2" w:rsidRDefault="00EB06EB" w:rsidP="00C43184">
            <w:pPr>
              <w:rPr>
                <w:i/>
                <w:iCs/>
                <w:color w:val="00B050"/>
                <w:lang w:val="en-IN"/>
              </w:rPr>
            </w:pPr>
            <w:r>
              <w:rPr>
                <w:lang w:val="en-IN"/>
              </w:rPr>
              <w:t>timeOfDayAt</w:t>
            </w:r>
          </w:p>
        </w:tc>
        <w:tc>
          <w:tcPr>
            <w:tcW w:w="799" w:type="pct"/>
          </w:tcPr>
          <w:p w:rsidR="000A7E5B" w:rsidRPr="00034BC2" w:rsidRDefault="009519FA" w:rsidP="00EE522A">
            <w:pPr>
              <w:rPr>
                <w:lang w:val="en-IN"/>
              </w:rPr>
            </w:pPr>
            <w:r>
              <w:rPr>
                <w:lang w:val="en-IN"/>
              </w:rPr>
              <w:t xml:space="preserve">... </w:t>
            </w:r>
            <w:r w:rsidR="000A7E5B">
              <w:rPr>
                <w:lang w:val="en-IN"/>
              </w:rPr>
              <w:t>at</w:t>
            </w:r>
            <w:r>
              <w:rPr>
                <w:lang w:val="en-IN"/>
              </w:rPr>
              <w:t xml:space="preserve"> ...</w:t>
            </w:r>
          </w:p>
        </w:tc>
        <w:tc>
          <w:tcPr>
            <w:tcW w:w="798" w:type="pct"/>
          </w:tcPr>
          <w:p w:rsidR="000A7E5B" w:rsidRPr="00034BC2" w:rsidRDefault="000A7E5B" w:rsidP="00EE522A">
            <w:pPr>
              <w:rPr>
                <w:lang w:val="en-IN"/>
              </w:rPr>
            </w:pPr>
          </w:p>
        </w:tc>
        <w:tc>
          <w:tcPr>
            <w:tcW w:w="799" w:type="pct"/>
          </w:tcPr>
          <w:p w:rsidR="000A7E5B" w:rsidRPr="00034BC2" w:rsidRDefault="000A7E5B" w:rsidP="00EE522A">
            <w:pPr>
              <w:rPr>
                <w:lang w:val="en-IN"/>
              </w:rPr>
            </w:pPr>
            <w:r>
              <w:rPr>
                <w:lang w:val="en-IN"/>
              </w:rPr>
              <w:t>&lt;blank&gt;</w:t>
            </w:r>
          </w:p>
        </w:tc>
        <w:tc>
          <w:tcPr>
            <w:tcW w:w="798" w:type="pct"/>
          </w:tcPr>
          <w:p w:rsidR="000A7E5B" w:rsidRPr="00034BC2" w:rsidRDefault="000A7E5B" w:rsidP="00EE522A">
            <w:pPr>
              <w:rPr>
                <w:lang w:val="en-IN"/>
              </w:rPr>
            </w:pPr>
            <w:r>
              <w:rPr>
                <w:lang w:val="en-IN"/>
              </w:rPr>
              <w:t>&lt;blank&gt;</w:t>
            </w:r>
          </w:p>
        </w:tc>
        <w:tc>
          <w:tcPr>
            <w:tcW w:w="799" w:type="pct"/>
          </w:tcPr>
          <w:p w:rsidR="000A7E5B" w:rsidRPr="00034BC2" w:rsidRDefault="000A7E5B" w:rsidP="00EE522A">
            <w:pPr>
              <w:rPr>
                <w:lang w:val="en-IN"/>
              </w:rPr>
            </w:pPr>
          </w:p>
        </w:tc>
      </w:tr>
      <w:tr w:rsidR="000A7E5B" w:rsidRPr="00034BC2" w:rsidTr="00EE522A">
        <w:trPr>
          <w:cantSplit/>
          <w:tblHeader/>
        </w:trPr>
        <w:tc>
          <w:tcPr>
            <w:tcW w:w="208" w:type="pct"/>
          </w:tcPr>
          <w:p w:rsidR="000A7E5B" w:rsidRPr="00034BC2" w:rsidDel="00A54471" w:rsidRDefault="000A7E5B" w:rsidP="00EE522A">
            <w:pPr>
              <w:rPr>
                <w:lang w:val="en-IN"/>
              </w:rPr>
            </w:pPr>
          </w:p>
        </w:tc>
        <w:tc>
          <w:tcPr>
            <w:tcW w:w="798" w:type="pct"/>
          </w:tcPr>
          <w:p w:rsidR="000A7E5B" w:rsidRPr="00034BC2" w:rsidRDefault="000A7E5B" w:rsidP="000D6A87">
            <w:pPr>
              <w:rPr>
                <w:i/>
                <w:iCs/>
                <w:color w:val="00B050"/>
                <w:lang w:val="en-IN"/>
              </w:rPr>
            </w:pPr>
            <w:r>
              <w:rPr>
                <w:i/>
                <w:iCs/>
                <w:color w:val="00B050"/>
                <w:lang w:val="en-IN"/>
              </w:rPr>
              <w:t>TimeConstruct</w:t>
            </w:r>
          </w:p>
        </w:tc>
        <w:tc>
          <w:tcPr>
            <w:tcW w:w="799" w:type="pct"/>
          </w:tcPr>
          <w:p w:rsidR="000A7E5B" w:rsidRPr="00034BC2" w:rsidRDefault="000A7E5B" w:rsidP="000D6A87">
            <w:pPr>
              <w:rPr>
                <w:lang w:val="en-IN"/>
              </w:rPr>
            </w:pPr>
            <w:r w:rsidRPr="007A20C9">
              <w:rPr>
                <w:lang w:val="en-IN"/>
              </w:rPr>
              <w:t>... {</w:t>
            </w:r>
            <w:r w:rsidRPr="00BB4EBC">
              <w:rPr>
                <w:i/>
                <w:lang w:val="en-IN"/>
              </w:rPr>
              <w:t>time constructed from patient record</w:t>
            </w:r>
            <w:r>
              <w:rPr>
                <w:i/>
                <w:lang w:val="en-IN"/>
              </w:rPr>
              <w:t xml:space="preserve"> pill schedule</w:t>
            </w:r>
            <w:r w:rsidRPr="00BB4EBC">
              <w:rPr>
                <w:i/>
                <w:lang w:val="en-IN"/>
              </w:rPr>
              <w:t>. Time = pillTime + REMINDER_LAG_TIME e.g. 9:05pm for a 9pm pillTime</w:t>
            </w:r>
            <w:r w:rsidRPr="007A20C9">
              <w:rPr>
                <w:lang w:val="en-IN"/>
              </w:rPr>
              <w:t>}.</w:t>
            </w:r>
            <w:r>
              <w:rPr>
                <w:lang w:val="en-IN"/>
              </w:rPr>
              <w:t xml:space="preserve"> </w:t>
            </w:r>
          </w:p>
        </w:tc>
        <w:tc>
          <w:tcPr>
            <w:tcW w:w="798" w:type="pct"/>
          </w:tcPr>
          <w:p w:rsidR="000A7E5B" w:rsidRPr="00034BC2" w:rsidRDefault="000A7E5B" w:rsidP="000D6A87">
            <w:pPr>
              <w:rPr>
                <w:lang w:val="en-IN"/>
              </w:rPr>
            </w:pPr>
          </w:p>
        </w:tc>
        <w:tc>
          <w:tcPr>
            <w:tcW w:w="799" w:type="pct"/>
          </w:tcPr>
          <w:p w:rsidR="000A7E5B" w:rsidRPr="00034BC2" w:rsidRDefault="00F3573D" w:rsidP="00F3573D">
            <w:pPr>
              <w:rPr>
                <w:lang w:val="en-IN" w:bidi="mr-IN"/>
              </w:rPr>
            </w:pPr>
            <w:r>
              <w:rPr>
                <w:rFonts w:hint="cs"/>
                <w:cs/>
                <w:lang w:val="en-IN" w:bidi="mr-IN"/>
              </w:rPr>
              <w:t xml:space="preserve">... </w:t>
            </w:r>
            <w:r w:rsidR="000A7E5B">
              <w:rPr>
                <w:lang w:val="en-IN" w:bidi="mr-IN"/>
              </w:rPr>
              <w:t>{</w:t>
            </w:r>
            <w:r w:rsidR="000A7E5B" w:rsidRPr="00034BC2">
              <w:rPr>
                <w:cs/>
                <w:lang w:val="en-IN"/>
              </w:rPr>
              <w:t>९</w:t>
            </w:r>
            <w:r w:rsidR="000A7E5B">
              <w:rPr>
                <w:lang w:val="en-IN" w:bidi="mr-IN"/>
              </w:rPr>
              <w:t>}</w:t>
            </w:r>
            <w:r>
              <w:rPr>
                <w:rFonts w:hint="cs"/>
                <w:cs/>
                <w:lang w:val="en-IN" w:bidi="mr-IN"/>
              </w:rPr>
              <w:t xml:space="preserve"> ...</w:t>
            </w:r>
          </w:p>
        </w:tc>
        <w:tc>
          <w:tcPr>
            <w:tcW w:w="798" w:type="pct"/>
          </w:tcPr>
          <w:p w:rsidR="000A7E5B" w:rsidRPr="00034BC2" w:rsidRDefault="000A7E5B" w:rsidP="000D6A87">
            <w:pPr>
              <w:rPr>
                <w:lang w:val="en-IN" w:bidi="mr-IN"/>
              </w:rPr>
            </w:pPr>
            <w:r>
              <w:rPr>
                <w:lang w:val="en-IN" w:bidi="mr-IN"/>
              </w:rPr>
              <w:t>{</w:t>
            </w:r>
            <w:r w:rsidRPr="00034BC2">
              <w:rPr>
                <w:cs/>
                <w:lang w:val="en-IN" w:bidi="mr-IN"/>
              </w:rPr>
              <w:t>दस...</w:t>
            </w:r>
            <w:r>
              <w:rPr>
                <w:lang w:val="en-IN" w:bidi="mr-IN"/>
              </w:rPr>
              <w:t>}</w:t>
            </w:r>
          </w:p>
        </w:tc>
        <w:tc>
          <w:tcPr>
            <w:tcW w:w="799" w:type="pct"/>
          </w:tcPr>
          <w:p w:rsidR="000A7E5B" w:rsidRPr="00034BC2" w:rsidRDefault="000A7E5B" w:rsidP="00EE522A">
            <w:pPr>
              <w:rPr>
                <w:lang w:val="en-IN"/>
              </w:rPr>
            </w:pPr>
          </w:p>
        </w:tc>
      </w:tr>
      <w:tr w:rsidR="000A7E5B" w:rsidRPr="00034BC2" w:rsidTr="00EE522A">
        <w:trPr>
          <w:cantSplit/>
          <w:tblHeader/>
        </w:trPr>
        <w:tc>
          <w:tcPr>
            <w:tcW w:w="208" w:type="pct"/>
          </w:tcPr>
          <w:p w:rsidR="000A7E5B" w:rsidRPr="00034BC2" w:rsidRDefault="000A7E5B" w:rsidP="00EE522A">
            <w:pPr>
              <w:rPr>
                <w:lang w:val="en-IN"/>
              </w:rPr>
            </w:pPr>
          </w:p>
        </w:tc>
        <w:tc>
          <w:tcPr>
            <w:tcW w:w="798" w:type="pct"/>
          </w:tcPr>
          <w:p w:rsidR="000A7E5B" w:rsidRPr="00034BC2" w:rsidRDefault="000A7E5B" w:rsidP="00A83863">
            <w:pPr>
              <w:rPr>
                <w:lang w:val="en-IN"/>
              </w:rPr>
            </w:pPr>
            <w:r>
              <w:rPr>
                <w:lang w:val="en-IN"/>
              </w:rPr>
              <w:t>M04_0</w:t>
            </w:r>
            <w:r w:rsidR="001B4628">
              <w:rPr>
                <w:lang w:val="en-IN"/>
              </w:rPr>
              <w:t>6</w:t>
            </w:r>
            <w:r>
              <w:rPr>
                <w:lang w:val="en-IN"/>
              </w:rPr>
              <w:t>_informTAMAFree3</w:t>
            </w:r>
          </w:p>
        </w:tc>
        <w:tc>
          <w:tcPr>
            <w:tcW w:w="799" w:type="pct"/>
          </w:tcPr>
          <w:p w:rsidR="000A7E5B" w:rsidRPr="00034BC2" w:rsidRDefault="000A7E5B" w:rsidP="00EE522A">
            <w:pPr>
              <w:rPr>
                <w:lang w:val="en-IN"/>
              </w:rPr>
            </w:pPr>
            <w:r w:rsidRPr="00034BC2">
              <w:rPr>
                <w:lang w:val="en-IN"/>
              </w:rPr>
              <w:t>&lt;blank&gt;</w:t>
            </w:r>
          </w:p>
        </w:tc>
        <w:tc>
          <w:tcPr>
            <w:tcW w:w="798" w:type="pct"/>
          </w:tcPr>
          <w:p w:rsidR="000A7E5B" w:rsidRPr="00034BC2" w:rsidRDefault="000A7E5B" w:rsidP="00EE522A">
            <w:pPr>
              <w:rPr>
                <w:lang w:val="en-IN"/>
              </w:rPr>
            </w:pPr>
          </w:p>
        </w:tc>
        <w:tc>
          <w:tcPr>
            <w:tcW w:w="799" w:type="pct"/>
          </w:tcPr>
          <w:p w:rsidR="000A7E5B" w:rsidRPr="00034BC2" w:rsidRDefault="000A7E5B" w:rsidP="00EE522A">
            <w:pPr>
              <w:rPr>
                <w:cs/>
                <w:lang w:val="en-IN"/>
              </w:rPr>
            </w:pPr>
            <w:r w:rsidRPr="00034BC2">
              <w:rPr>
                <w:lang w:val="en-IN"/>
              </w:rPr>
              <w:t xml:space="preserve">... </w:t>
            </w:r>
            <w:r w:rsidRPr="00034BC2">
              <w:rPr>
                <w:cs/>
                <w:lang w:val="en-IN"/>
              </w:rPr>
              <w:t>फोन करेल.</w:t>
            </w:r>
          </w:p>
        </w:tc>
        <w:tc>
          <w:tcPr>
            <w:tcW w:w="798" w:type="pct"/>
          </w:tcPr>
          <w:p w:rsidR="000A7E5B" w:rsidRPr="00034BC2" w:rsidRDefault="000A7E5B" w:rsidP="00EE522A">
            <w:pPr>
              <w:rPr>
                <w:lang w:val="en-IN"/>
              </w:rPr>
            </w:pPr>
            <w:r w:rsidRPr="00034BC2">
              <w:rPr>
                <w:cs/>
                <w:lang w:val="en-IN"/>
              </w:rPr>
              <w:t>...फोन करेगी</w:t>
            </w:r>
            <w:r w:rsidRPr="00034BC2">
              <w:rPr>
                <w:lang w:val="en-IN"/>
              </w:rPr>
              <w:t>|</w:t>
            </w:r>
          </w:p>
        </w:tc>
        <w:tc>
          <w:tcPr>
            <w:tcW w:w="799" w:type="pct"/>
          </w:tcPr>
          <w:p w:rsidR="000A7E5B" w:rsidRPr="00034BC2" w:rsidRDefault="000A7E5B" w:rsidP="00EE522A">
            <w:pPr>
              <w:rPr>
                <w:lang w:val="en-IN"/>
              </w:rPr>
            </w:pPr>
          </w:p>
        </w:tc>
      </w:tr>
    </w:tbl>
    <w:p w:rsidR="00D870ED" w:rsidRDefault="00D870ED">
      <w:pPr>
        <w:spacing w:before="0" w:after="0"/>
        <w:rPr>
          <w:lang w:val="en-IN"/>
        </w:rPr>
      </w:pPr>
      <w:r>
        <w:rPr>
          <w:lang w:val="en-IN"/>
        </w:rPr>
        <w:br w:type="page"/>
      </w:r>
    </w:p>
    <w:p w:rsidR="00675792" w:rsidRDefault="004437AF" w:rsidP="00E826BF">
      <w:pPr>
        <w:pStyle w:val="Heading3"/>
        <w:rPr>
          <w:lang w:val="en-IN"/>
        </w:rPr>
      </w:pPr>
      <w:bookmarkStart w:id="178" w:name="_Toc301455954"/>
      <w:r w:rsidRPr="00034BC2">
        <w:rPr>
          <w:lang w:val="en-IN"/>
        </w:rPr>
        <w:lastRenderedPageBreak/>
        <w:t>Message 2: Adherence feedback</w:t>
      </w:r>
      <w:bookmarkEnd w:id="178"/>
    </w:p>
    <w:p w:rsidR="0033381C" w:rsidRPr="00DF6A72" w:rsidRDefault="00AD3329" w:rsidP="00887540">
      <w:pPr>
        <w:rPr>
          <w:lang w:val="en-IN"/>
        </w:rPr>
      </w:pPr>
      <w:r w:rsidRPr="00DF6A72">
        <w:rPr>
          <w:lang w:val="en-IN"/>
        </w:rPr>
        <w:t xml:space="preserve">Logic: </w:t>
      </w:r>
    </w:p>
    <w:p w:rsidR="00435F4D" w:rsidRPr="00DF6A72" w:rsidRDefault="00435F4D" w:rsidP="00435F4D">
      <w:pPr>
        <w:rPr>
          <w:lang w:val="en-IN"/>
        </w:rPr>
      </w:pPr>
      <w:r w:rsidRPr="00DF6A72">
        <w:rPr>
          <w:lang w:val="en-IN"/>
        </w:rPr>
        <w:t xml:space="preserve">This type of message will be given to patient only after first 5 weeks of patient initiation into ART. The patient is being given adherence information at the end of every </w:t>
      </w:r>
      <w:r w:rsidR="008E16CB" w:rsidRPr="00DF6A72">
        <w:rPr>
          <w:lang w:val="en-IN"/>
        </w:rPr>
        <w:t xml:space="preserve">pill </w:t>
      </w:r>
      <w:r w:rsidRPr="00DF6A72">
        <w:rPr>
          <w:lang w:val="en-IN"/>
        </w:rPr>
        <w:t xml:space="preserve">taken or </w:t>
      </w:r>
      <w:r w:rsidR="008E16CB" w:rsidRPr="00DF6A72">
        <w:rPr>
          <w:lang w:val="en-IN"/>
        </w:rPr>
        <w:t xml:space="preserve">pill </w:t>
      </w:r>
      <w:r w:rsidRPr="00DF6A72">
        <w:rPr>
          <w:lang w:val="en-IN"/>
        </w:rPr>
        <w:t xml:space="preserve">missed call. </w:t>
      </w:r>
      <w:r w:rsidR="008E16CB" w:rsidRPr="00DF6A72">
        <w:rPr>
          <w:lang w:val="en-IN"/>
        </w:rPr>
        <w:t>Adherence Feedback here is to give</w:t>
      </w:r>
      <w:r w:rsidR="00DF6A72">
        <w:rPr>
          <w:lang w:val="en-IN"/>
        </w:rPr>
        <w:t xml:space="preserve"> </w:t>
      </w:r>
      <w:r w:rsidR="008E16CB" w:rsidRPr="00DF6A72">
        <w:rPr>
          <w:lang w:val="en-IN"/>
        </w:rPr>
        <w:t xml:space="preserve">a comparison of his current adherence to previous week’s adherence. </w:t>
      </w:r>
      <w:r w:rsidRPr="00DF6A72">
        <w:rPr>
          <w:lang w:val="en-IN"/>
        </w:rPr>
        <w:t xml:space="preserve">Adherence can be </w:t>
      </w:r>
      <w:r w:rsidR="00874BFD" w:rsidRPr="00DF6A72">
        <w:rPr>
          <w:lang w:val="en-IN"/>
        </w:rPr>
        <w:t>compared with</w:t>
      </w:r>
      <w:r w:rsidRPr="00DF6A72">
        <w:rPr>
          <w:lang w:val="en-IN"/>
        </w:rPr>
        <w:t xml:space="preserve"> previous data only after sufficient data collection.</w:t>
      </w:r>
    </w:p>
    <w:p w:rsidR="00AD3329" w:rsidRPr="00DF6A72" w:rsidRDefault="00944264" w:rsidP="00435F4D">
      <w:pPr>
        <w:rPr>
          <w:lang w:val="en-IN"/>
        </w:rPr>
      </w:pPr>
      <w:r w:rsidRPr="00DF6A72">
        <w:rPr>
          <w:lang w:val="en-IN"/>
        </w:rPr>
        <w:t xml:space="preserve">When TAMA will actually do the calculation is yet TBD. </w:t>
      </w:r>
      <w:commentRangeStart w:id="179"/>
      <w:r w:rsidRPr="00DF6A72">
        <w:rPr>
          <w:lang w:val="en-IN"/>
        </w:rPr>
        <w:t xml:space="preserve">IITB </w:t>
      </w:r>
      <w:r w:rsidR="008E16CB" w:rsidRPr="00DF6A72">
        <w:rPr>
          <w:lang w:val="en-IN"/>
        </w:rPr>
        <w:t xml:space="preserve">is </w:t>
      </w:r>
      <w:r w:rsidRPr="00DF6A72">
        <w:rPr>
          <w:lang w:val="en-IN"/>
        </w:rPr>
        <w:t xml:space="preserve">working on this </w:t>
      </w:r>
      <w:commentRangeEnd w:id="179"/>
      <w:r w:rsidR="007A3B4F">
        <w:rPr>
          <w:rStyle w:val="CommentReference"/>
        </w:rPr>
        <w:commentReference w:id="179"/>
      </w:r>
      <w:r w:rsidRPr="00DF6A72">
        <w:rPr>
          <w:lang w:val="en-IN"/>
        </w:rPr>
        <w:t xml:space="preserve">- i.e. whether to do this as a batch process </w:t>
      </w:r>
      <w:r w:rsidR="008E16CB" w:rsidRPr="00DF6A72">
        <w:rPr>
          <w:lang w:val="en-IN"/>
        </w:rPr>
        <w:t xml:space="preserve">on specific day of week </w:t>
      </w:r>
      <w:r w:rsidRPr="00DF6A72">
        <w:rPr>
          <w:lang w:val="en-IN"/>
        </w:rPr>
        <w:t>or dynamically – logic yet to be finalized.</w:t>
      </w:r>
    </w:p>
    <w:p w:rsidR="0033381C" w:rsidRPr="00DF6A72" w:rsidRDefault="0033381C" w:rsidP="00435F4D">
      <w:pPr>
        <w:pStyle w:val="ListParagraph"/>
        <w:numPr>
          <w:ilvl w:val="0"/>
          <w:numId w:val="13"/>
        </w:numPr>
        <w:rPr>
          <w:lang w:val="en-IN"/>
        </w:rPr>
      </w:pPr>
      <w:r w:rsidRPr="00DF6A72">
        <w:rPr>
          <w:lang w:val="en-IN"/>
        </w:rPr>
        <w:t xml:space="preserve">Calculate adherence % of patient for today, </w:t>
      </w:r>
      <w:del w:id="180" w:author="Anirudha" w:date="2011-08-18T16:06:00Z">
        <w:r w:rsidRPr="00DF6A72" w:rsidDel="007A3B4F">
          <w:rPr>
            <w:lang w:val="en-IN"/>
          </w:rPr>
          <w:delText>Friday</w:delText>
        </w:r>
      </w:del>
      <w:r w:rsidRPr="00DF6A72">
        <w:rPr>
          <w:lang w:val="en-IN"/>
        </w:rPr>
        <w:t xml:space="preserve">, based on data available for the last 4 weeks - </w:t>
      </w:r>
      <w:r w:rsidRPr="00DF6A72">
        <w:t>Total adherence in the first 4 weeks, running 4 weeks after that.</w:t>
      </w:r>
    </w:p>
    <w:p w:rsidR="0033381C" w:rsidRPr="00DF6A72" w:rsidRDefault="0033381C" w:rsidP="00435F4D">
      <w:pPr>
        <w:pStyle w:val="ListParagraph"/>
        <w:numPr>
          <w:ilvl w:val="0"/>
          <w:numId w:val="13"/>
        </w:numPr>
        <w:rPr>
          <w:lang w:val="en-IN"/>
        </w:rPr>
      </w:pPr>
      <w:r w:rsidRPr="00DF6A72">
        <w:rPr>
          <w:lang w:val="en-IN"/>
        </w:rPr>
        <w:t xml:space="preserve">Calculate adherence % of patient for last </w:t>
      </w:r>
      <w:del w:id="181" w:author="Anirudha" w:date="2011-08-18T16:07:00Z">
        <w:r w:rsidRPr="00DF6A72" w:rsidDel="007A3B4F">
          <w:rPr>
            <w:lang w:val="en-IN"/>
          </w:rPr>
          <w:delText>Friday</w:delText>
        </w:r>
      </w:del>
      <w:ins w:id="182" w:author="Anirudha" w:date="2011-08-18T16:07:00Z">
        <w:r w:rsidR="007A3B4F">
          <w:rPr>
            <w:lang w:val="en-IN"/>
          </w:rPr>
          <w:t>week</w:t>
        </w:r>
      </w:ins>
      <w:r w:rsidRPr="00DF6A72">
        <w:rPr>
          <w:lang w:val="en-IN"/>
        </w:rPr>
        <w:t xml:space="preserve">, based on data available for 4 weeks prior to </w:t>
      </w:r>
      <w:del w:id="183" w:author="Anirudha" w:date="2011-08-18T16:07:00Z">
        <w:r w:rsidRPr="00DF6A72" w:rsidDel="007A3B4F">
          <w:rPr>
            <w:lang w:val="en-IN"/>
          </w:rPr>
          <w:delText>last Friday</w:delText>
        </w:r>
      </w:del>
      <w:ins w:id="184" w:author="Anirudha" w:date="2011-08-18T16:07:00Z">
        <w:r w:rsidR="007A3B4F">
          <w:rPr>
            <w:lang w:val="en-IN"/>
          </w:rPr>
          <w:t>one week ago</w:t>
        </w:r>
      </w:ins>
      <w:r w:rsidRPr="00DF6A72">
        <w:rPr>
          <w:lang w:val="en-IN"/>
        </w:rPr>
        <w:t>.</w:t>
      </w:r>
    </w:p>
    <w:p w:rsidR="0033381C" w:rsidRPr="00DF6A72" w:rsidRDefault="0033381C" w:rsidP="00435F4D">
      <w:pPr>
        <w:pStyle w:val="ListParagraph"/>
        <w:numPr>
          <w:ilvl w:val="0"/>
          <w:numId w:val="13"/>
        </w:numPr>
        <w:rPr>
          <w:lang w:val="en-IN"/>
        </w:rPr>
      </w:pPr>
      <w:r w:rsidRPr="00DF6A72">
        <w:rPr>
          <w:lang w:val="en-IN"/>
        </w:rPr>
        <w:t>Based on these two percentages, the relevant feedback will be posted to Outbox</w:t>
      </w:r>
      <w:r w:rsidR="00435F4D" w:rsidRPr="00DF6A72">
        <w:rPr>
          <w:lang w:val="en-IN"/>
        </w:rPr>
        <w:t xml:space="preserve"> (</w:t>
      </w:r>
      <w:r w:rsidR="00B767C6" w:rsidRPr="00DF6A72">
        <w:rPr>
          <w:lang w:val="en-IN"/>
        </w:rPr>
        <w:t xml:space="preserve">the </w:t>
      </w:r>
      <w:commentRangeStart w:id="185"/>
      <w:r w:rsidR="00435F4D" w:rsidRPr="00DF6A72">
        <w:rPr>
          <w:lang w:val="en-IN"/>
        </w:rPr>
        <w:t xml:space="preserve">3 messages </w:t>
      </w:r>
      <w:commentRangeEnd w:id="185"/>
      <w:r w:rsidR="007A3B4F">
        <w:rPr>
          <w:rStyle w:val="CommentReference"/>
        </w:rPr>
        <w:commentReference w:id="185"/>
      </w:r>
      <w:r w:rsidR="00435F4D" w:rsidRPr="00DF6A72">
        <w:rPr>
          <w:lang w:val="en-IN"/>
        </w:rPr>
        <w:t>concatenated into a single message for the Outbox).</w:t>
      </w:r>
    </w:p>
    <w:p w:rsidR="00435F4D" w:rsidRPr="00DF6A72" w:rsidRDefault="00435F4D" w:rsidP="00435F4D">
      <w:pPr>
        <w:pStyle w:val="ListParagraph"/>
        <w:numPr>
          <w:ilvl w:val="0"/>
          <w:numId w:val="13"/>
        </w:numPr>
        <w:rPr>
          <w:lang w:val="en-IN"/>
        </w:rPr>
      </w:pPr>
      <w:r w:rsidRPr="00DF6A72">
        <w:rPr>
          <w:lang w:val="en-IN"/>
        </w:rPr>
        <w:t>The patient will be able to listen to this message whenever he listens to his Outbox messages next.</w:t>
      </w:r>
    </w:p>
    <w:tbl>
      <w:tblPr>
        <w:tblStyle w:val="TableGrid"/>
        <w:tblW w:w="5000" w:type="pct"/>
        <w:tblLayout w:type="fixed"/>
        <w:tblLook w:val="04A0"/>
      </w:tblPr>
      <w:tblGrid>
        <w:gridCol w:w="691"/>
        <w:gridCol w:w="2486"/>
        <w:gridCol w:w="2486"/>
        <w:gridCol w:w="2486"/>
        <w:gridCol w:w="2486"/>
        <w:gridCol w:w="2486"/>
        <w:gridCol w:w="2489"/>
      </w:tblGrid>
      <w:tr w:rsidR="004437AF" w:rsidRPr="00034BC2" w:rsidTr="00DD2D84">
        <w:trPr>
          <w:cantSplit/>
          <w:tblHeader/>
        </w:trPr>
        <w:tc>
          <w:tcPr>
            <w:tcW w:w="221" w:type="pct"/>
            <w:shd w:val="clear" w:color="auto" w:fill="BFBFBF" w:themeFill="background1" w:themeFillShade="BF"/>
          </w:tcPr>
          <w:p w:rsidR="004437AF" w:rsidRPr="00034BC2" w:rsidRDefault="00D81D5F" w:rsidP="00435F4D">
            <w:pPr>
              <w:keepNext/>
              <w:spacing w:before="0" w:after="0"/>
              <w:rPr>
                <w:lang w:val="en-IN"/>
              </w:rPr>
            </w:pPr>
            <w:r>
              <w:rPr>
                <w:lang w:val="en-IN"/>
              </w:rPr>
              <w:t>Block</w:t>
            </w:r>
          </w:p>
        </w:tc>
        <w:tc>
          <w:tcPr>
            <w:tcW w:w="796" w:type="pct"/>
            <w:shd w:val="clear" w:color="auto" w:fill="BFBFBF" w:themeFill="background1" w:themeFillShade="BF"/>
          </w:tcPr>
          <w:p w:rsidR="004437AF" w:rsidRPr="00034BC2" w:rsidRDefault="004437AF" w:rsidP="00DD2D84">
            <w:pPr>
              <w:keepNext/>
              <w:rPr>
                <w:lang w:val="en-IN"/>
              </w:rPr>
            </w:pPr>
            <w:r w:rsidRPr="00034BC2">
              <w:rPr>
                <w:lang w:val="en-IN"/>
              </w:rPr>
              <w:t>File</w:t>
            </w:r>
          </w:p>
        </w:tc>
        <w:tc>
          <w:tcPr>
            <w:tcW w:w="796" w:type="pct"/>
            <w:shd w:val="clear" w:color="auto" w:fill="BFBFBF" w:themeFill="background1" w:themeFillShade="BF"/>
          </w:tcPr>
          <w:p w:rsidR="004437AF" w:rsidRPr="00034BC2" w:rsidRDefault="004437AF" w:rsidP="00DD2D84">
            <w:pPr>
              <w:keepNext/>
              <w:rPr>
                <w:color w:val="7F7F7F" w:themeColor="text1" w:themeTint="80"/>
                <w:lang w:val="en-IN"/>
              </w:rPr>
            </w:pPr>
            <w:r w:rsidRPr="00034BC2">
              <w:rPr>
                <w:lang w:val="en-IN"/>
              </w:rPr>
              <w:t>Script</w:t>
            </w:r>
          </w:p>
        </w:tc>
        <w:tc>
          <w:tcPr>
            <w:tcW w:w="796" w:type="pct"/>
            <w:shd w:val="clear" w:color="auto" w:fill="BFBFBF" w:themeFill="background1" w:themeFillShade="BF"/>
          </w:tcPr>
          <w:p w:rsidR="004437AF" w:rsidRPr="00034BC2" w:rsidRDefault="004437AF" w:rsidP="00DD2D84">
            <w:pPr>
              <w:keepNext/>
              <w:rPr>
                <w:lang w:val="en-IN"/>
              </w:rPr>
            </w:pPr>
            <w:r w:rsidRPr="00034BC2">
              <w:rPr>
                <w:lang w:val="en-IN"/>
              </w:rPr>
              <w:t>On user input jump to block</w:t>
            </w:r>
          </w:p>
        </w:tc>
        <w:tc>
          <w:tcPr>
            <w:tcW w:w="796" w:type="pct"/>
            <w:shd w:val="clear" w:color="auto" w:fill="BFBFBF" w:themeFill="background1" w:themeFillShade="BF"/>
          </w:tcPr>
          <w:p w:rsidR="004437AF" w:rsidRPr="00034BC2" w:rsidRDefault="004437AF" w:rsidP="00DD2D84">
            <w:pPr>
              <w:keepNext/>
              <w:rPr>
                <w:lang w:val="en-IN"/>
              </w:rPr>
            </w:pPr>
            <w:r w:rsidRPr="00034BC2">
              <w:rPr>
                <w:lang w:val="en-IN"/>
              </w:rPr>
              <w:t>Marathi</w:t>
            </w:r>
          </w:p>
        </w:tc>
        <w:tc>
          <w:tcPr>
            <w:tcW w:w="796" w:type="pct"/>
            <w:shd w:val="clear" w:color="auto" w:fill="BFBFBF" w:themeFill="background1" w:themeFillShade="BF"/>
          </w:tcPr>
          <w:p w:rsidR="004437AF" w:rsidRPr="00034BC2" w:rsidRDefault="004437AF" w:rsidP="00DD2D84">
            <w:pPr>
              <w:keepNext/>
              <w:rPr>
                <w:lang w:val="en-IN"/>
              </w:rPr>
            </w:pPr>
            <w:r w:rsidRPr="00034BC2">
              <w:rPr>
                <w:lang w:val="en-IN"/>
              </w:rPr>
              <w:t>Hindi</w:t>
            </w:r>
          </w:p>
        </w:tc>
        <w:tc>
          <w:tcPr>
            <w:tcW w:w="797" w:type="pct"/>
            <w:shd w:val="clear" w:color="auto" w:fill="BFBFBF" w:themeFill="background1" w:themeFillShade="BF"/>
          </w:tcPr>
          <w:p w:rsidR="004437AF" w:rsidRPr="00034BC2" w:rsidRDefault="004437AF" w:rsidP="00DD2D84">
            <w:pPr>
              <w:keepNext/>
              <w:rPr>
                <w:lang w:val="en-IN"/>
              </w:rPr>
            </w:pPr>
            <w:r w:rsidRPr="00034BC2">
              <w:rPr>
                <w:lang w:val="en-IN"/>
              </w:rPr>
              <w:t>Third language</w:t>
            </w: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t>M02</w:t>
            </w:r>
          </w:p>
        </w:tc>
        <w:tc>
          <w:tcPr>
            <w:tcW w:w="796" w:type="pct"/>
          </w:tcPr>
          <w:p w:rsidR="004437AF" w:rsidRPr="00034BC2" w:rsidRDefault="004437AF" w:rsidP="0043329A">
            <w:pPr>
              <w:rPr>
                <w:lang w:val="en-IN"/>
              </w:rPr>
            </w:pPr>
            <w:r w:rsidRPr="00034BC2">
              <w:rPr>
                <w:lang w:val="en-IN"/>
              </w:rPr>
              <w:t>M02_01_adherence1</w:t>
            </w:r>
          </w:p>
        </w:tc>
        <w:tc>
          <w:tcPr>
            <w:tcW w:w="796" w:type="pct"/>
          </w:tcPr>
          <w:p w:rsidR="004437AF" w:rsidRPr="00034BC2" w:rsidRDefault="004437AF" w:rsidP="00DD2D84">
            <w:pPr>
              <w:rPr>
                <w:lang w:val="en-IN"/>
              </w:rPr>
            </w:pPr>
            <w:r>
              <w:rPr>
                <w:lang w:val="en-IN"/>
              </w:rPr>
              <w:t>Your current adherence is</w:t>
            </w:r>
            <w:r w:rsidR="009519FA">
              <w:rPr>
                <w:lang w:val="en-IN"/>
              </w:rPr>
              <w:t xml:space="preserve"> </w:t>
            </w:r>
            <w:r>
              <w:rPr>
                <w:lang w:val="en-IN"/>
              </w:rPr>
              <w:t>…</w:t>
            </w:r>
          </w:p>
        </w:tc>
        <w:tc>
          <w:tcPr>
            <w:tcW w:w="796" w:type="pct"/>
          </w:tcPr>
          <w:p w:rsidR="004437AF" w:rsidRPr="00034BC2" w:rsidRDefault="004437AF" w:rsidP="00DD2D84">
            <w:pPr>
              <w:rPr>
                <w:cs/>
                <w:lang w:val="en-IN"/>
              </w:rPr>
            </w:pPr>
          </w:p>
        </w:tc>
        <w:tc>
          <w:tcPr>
            <w:tcW w:w="796" w:type="pct"/>
          </w:tcPr>
          <w:p w:rsidR="004437AF" w:rsidRPr="00034BC2" w:rsidRDefault="004437AF" w:rsidP="00DD2D84">
            <w:pPr>
              <w:rPr>
                <w:lang w:val="en-IN"/>
              </w:rPr>
            </w:pPr>
            <w:r>
              <w:rPr>
                <w:rFonts w:hint="cs"/>
                <w:cs/>
                <w:lang w:val="en-IN" w:bidi="mr-IN"/>
              </w:rPr>
              <w:t>गोळ्या घेण्याचं तुमचं प्रमाण सध्या</w:t>
            </w:r>
            <w:r w:rsidR="00590807">
              <w:rPr>
                <w:rFonts w:hint="cs"/>
                <w:cs/>
                <w:lang w:val="en-IN" w:bidi="mr-IN"/>
              </w:rPr>
              <w:t xml:space="preserve"> ...</w:t>
            </w:r>
          </w:p>
        </w:tc>
        <w:tc>
          <w:tcPr>
            <w:tcW w:w="796" w:type="pct"/>
          </w:tcPr>
          <w:p w:rsidR="004437AF" w:rsidRPr="00034BC2" w:rsidRDefault="004437AF" w:rsidP="00DD2D84">
            <w:pPr>
              <w:rPr>
                <w:lang w:val="en-IN"/>
              </w:rPr>
            </w:pPr>
            <w:r w:rsidRPr="00034BC2">
              <w:rPr>
                <w:cs/>
                <w:lang w:val="en-IN"/>
              </w:rPr>
              <w:t>बताई हुई कुल गोलियों में से आप</w:t>
            </w:r>
            <w:r>
              <w:rPr>
                <w:rFonts w:hint="cs"/>
                <w:cs/>
                <w:lang w:val="en-IN"/>
              </w:rPr>
              <w:t xml:space="preserve"> आजकल</w:t>
            </w:r>
            <w:r w:rsidRPr="00034BC2">
              <w:rPr>
                <w:cs/>
                <w:lang w:val="en-IN"/>
              </w:rPr>
              <w:t>...</w:t>
            </w:r>
          </w:p>
        </w:tc>
        <w:tc>
          <w:tcPr>
            <w:tcW w:w="797" w:type="pct"/>
          </w:tcPr>
          <w:p w:rsidR="004437AF" w:rsidRPr="00034BC2" w:rsidRDefault="004437AF" w:rsidP="00DD2D84">
            <w:pPr>
              <w:rPr>
                <w:cs/>
                <w:lang w:val="en-IN"/>
              </w:rPr>
            </w:pPr>
          </w:p>
        </w:tc>
      </w:tr>
      <w:tr w:rsidR="004437AF" w:rsidRPr="00034BC2" w:rsidTr="00DD2D84">
        <w:trPr>
          <w:cantSplit/>
          <w:tblHeader/>
        </w:trPr>
        <w:tc>
          <w:tcPr>
            <w:tcW w:w="221" w:type="pct"/>
          </w:tcPr>
          <w:p w:rsidR="004437AF" w:rsidRPr="00034BC2" w:rsidRDefault="004437AF" w:rsidP="00DD2D84">
            <w:pPr>
              <w:rPr>
                <w:lang w:val="en-IN"/>
              </w:rPr>
            </w:pPr>
          </w:p>
        </w:tc>
        <w:tc>
          <w:tcPr>
            <w:tcW w:w="796" w:type="pct"/>
          </w:tcPr>
          <w:p w:rsidR="004437AF" w:rsidRPr="00034BC2" w:rsidRDefault="004437AF" w:rsidP="00DD2D84">
            <w:pPr>
              <w:rPr>
                <w:i/>
                <w:iCs/>
                <w:color w:val="00B050"/>
                <w:lang w:val="en-IN"/>
              </w:rPr>
            </w:pPr>
            <w:r w:rsidRPr="00034BC2">
              <w:rPr>
                <w:i/>
                <w:iCs/>
                <w:color w:val="00B050"/>
                <w:lang w:val="en-IN"/>
              </w:rPr>
              <w:t>Adherence</w:t>
            </w:r>
          </w:p>
        </w:tc>
        <w:tc>
          <w:tcPr>
            <w:tcW w:w="796" w:type="pct"/>
          </w:tcPr>
          <w:p w:rsidR="00BB4EBC" w:rsidRDefault="004437AF" w:rsidP="00CC2CF7">
            <w:pPr>
              <w:rPr>
                <w:lang w:val="en-IN"/>
              </w:rPr>
            </w:pPr>
            <w:r w:rsidRPr="00034BC2">
              <w:rPr>
                <w:lang w:val="en-IN"/>
              </w:rPr>
              <w:t>... {</w:t>
            </w:r>
            <w:r w:rsidR="00BB4EBC">
              <w:rPr>
                <w:lang w:val="en-IN"/>
              </w:rPr>
              <w:t>&lt;</w:t>
            </w:r>
            <w:r w:rsidR="00BB4EBC" w:rsidRPr="00BB4EBC">
              <w:rPr>
                <w:i/>
                <w:color w:val="76923C" w:themeColor="accent3" w:themeShade="BF"/>
                <w:lang w:val="en-IN"/>
              </w:rPr>
              <w:t>Number</w:t>
            </w:r>
            <w:r w:rsidR="00BB4EBC">
              <w:rPr>
                <w:lang w:val="en-IN"/>
              </w:rPr>
              <w:t>&gt;}</w:t>
            </w:r>
            <w:r w:rsidR="00E01464">
              <w:rPr>
                <w:lang w:val="en-IN"/>
              </w:rPr>
              <w:t>.</w:t>
            </w:r>
          </w:p>
          <w:p w:rsidR="004437AF" w:rsidRPr="00BB4EBC" w:rsidRDefault="00BB4EBC" w:rsidP="00CC2CF7">
            <w:pPr>
              <w:rPr>
                <w:i/>
                <w:lang w:val="en-IN"/>
              </w:rPr>
            </w:pPr>
            <w:r w:rsidRPr="00BB4EBC">
              <w:rPr>
                <w:i/>
                <w:lang w:val="en-IN"/>
              </w:rPr>
              <w:t xml:space="preserve">Note: </w:t>
            </w:r>
            <w:r w:rsidR="008E16CB" w:rsidRPr="00BB4EBC">
              <w:rPr>
                <w:i/>
                <w:lang w:val="en-IN"/>
              </w:rPr>
              <w:t>Percentage</w:t>
            </w:r>
            <w:r w:rsidR="00CC2CF7" w:rsidRPr="00BB4EBC">
              <w:rPr>
                <w:i/>
                <w:lang w:val="en-IN"/>
              </w:rPr>
              <w:t xml:space="preserve"> of PLHA as calculated from record</w:t>
            </w:r>
          </w:p>
        </w:tc>
        <w:tc>
          <w:tcPr>
            <w:tcW w:w="796" w:type="pct"/>
          </w:tcPr>
          <w:p w:rsidR="004437AF" w:rsidRPr="00034BC2" w:rsidRDefault="004437AF" w:rsidP="00DD2D84">
            <w:pPr>
              <w:rPr>
                <w:lang w:val="en-IN"/>
              </w:rPr>
            </w:pPr>
          </w:p>
        </w:tc>
        <w:tc>
          <w:tcPr>
            <w:tcW w:w="796" w:type="pct"/>
          </w:tcPr>
          <w:p w:rsidR="004437AF" w:rsidRPr="00034BC2" w:rsidRDefault="00874BFD" w:rsidP="00630036">
            <w:pPr>
              <w:rPr>
                <w:lang w:val="en-IN"/>
              </w:rPr>
            </w:pPr>
            <w:r w:rsidRPr="00034BC2">
              <w:rPr>
                <w:lang w:val="en-IN"/>
              </w:rPr>
              <w:t>... {</w:t>
            </w:r>
            <w:r w:rsidR="004437AF" w:rsidRPr="00034BC2">
              <w:rPr>
                <w:cs/>
                <w:lang w:val="en-IN"/>
              </w:rPr>
              <w:t xml:space="preserve">१०० </w:t>
            </w:r>
            <w:r w:rsidR="004437AF" w:rsidRPr="00034BC2">
              <w:rPr>
                <w:lang w:val="en-IN"/>
              </w:rPr>
              <w:t>}…</w:t>
            </w:r>
          </w:p>
        </w:tc>
        <w:tc>
          <w:tcPr>
            <w:tcW w:w="796" w:type="pct"/>
          </w:tcPr>
          <w:p w:rsidR="004437AF" w:rsidRPr="00034BC2" w:rsidRDefault="00874BFD" w:rsidP="00630036">
            <w:pPr>
              <w:rPr>
                <w:lang w:val="en-IN"/>
              </w:rPr>
            </w:pPr>
            <w:r w:rsidRPr="00034BC2">
              <w:rPr>
                <w:lang w:val="en-IN"/>
              </w:rPr>
              <w:t>... {</w:t>
            </w:r>
            <w:r w:rsidR="004437AF" w:rsidRPr="00034BC2">
              <w:rPr>
                <w:cs/>
                <w:lang w:val="en-IN"/>
              </w:rPr>
              <w:t xml:space="preserve">१०० </w:t>
            </w:r>
            <w:r w:rsidR="004437AF" w:rsidRPr="00034BC2">
              <w:rPr>
                <w:lang w:val="en-IN"/>
              </w:rPr>
              <w:t>}</w:t>
            </w:r>
            <w:r w:rsidR="004437AF" w:rsidRPr="00034BC2">
              <w:rPr>
                <w:cs/>
                <w:lang w:val="en-IN"/>
              </w:rPr>
              <w:t>...</w:t>
            </w:r>
          </w:p>
        </w:tc>
        <w:tc>
          <w:tcPr>
            <w:tcW w:w="797" w:type="pct"/>
          </w:tcPr>
          <w:p w:rsidR="004437AF" w:rsidRPr="00034BC2" w:rsidRDefault="004437AF" w:rsidP="00DD2D84">
            <w:pPr>
              <w:rPr>
                <w:lang w:val="en-IN"/>
              </w:rPr>
            </w:pPr>
          </w:p>
        </w:tc>
      </w:tr>
      <w:tr w:rsidR="00630036" w:rsidRPr="00034BC2" w:rsidTr="00DD2D84">
        <w:trPr>
          <w:cantSplit/>
          <w:tblHeader/>
        </w:trPr>
        <w:tc>
          <w:tcPr>
            <w:tcW w:w="221" w:type="pct"/>
          </w:tcPr>
          <w:p w:rsidR="00630036" w:rsidRPr="00034BC2" w:rsidRDefault="00630036" w:rsidP="00DD2D84">
            <w:pPr>
              <w:rPr>
                <w:lang w:val="en-IN"/>
              </w:rPr>
            </w:pPr>
          </w:p>
        </w:tc>
        <w:tc>
          <w:tcPr>
            <w:tcW w:w="796" w:type="pct"/>
          </w:tcPr>
          <w:p w:rsidR="00630036" w:rsidRPr="00034BC2" w:rsidRDefault="006C2A93" w:rsidP="00DD2D84">
            <w:pPr>
              <w:rPr>
                <w:lang w:val="en-IN"/>
              </w:rPr>
            </w:pPr>
            <w:r w:rsidRPr="00034BC2">
              <w:rPr>
                <w:lang w:val="en-IN"/>
              </w:rPr>
              <w:t>M02_03_adherenceLow2</w:t>
            </w:r>
          </w:p>
        </w:tc>
        <w:tc>
          <w:tcPr>
            <w:tcW w:w="796" w:type="pct"/>
          </w:tcPr>
          <w:p w:rsidR="00630036" w:rsidRPr="00630036" w:rsidRDefault="00D903E1" w:rsidP="00DD2D84">
            <w:pPr>
              <w:rPr>
                <w:lang w:bidi="mr-IN"/>
              </w:rPr>
            </w:pPr>
            <w:r w:rsidRPr="00034BC2">
              <w:rPr>
                <w:lang w:val="en-IN"/>
              </w:rPr>
              <w:t xml:space="preserve">... </w:t>
            </w:r>
            <w:r w:rsidR="00630036">
              <w:rPr>
                <w:lang w:bidi="mr-IN"/>
              </w:rPr>
              <w:t>percent.</w:t>
            </w:r>
          </w:p>
        </w:tc>
        <w:tc>
          <w:tcPr>
            <w:tcW w:w="796" w:type="pct"/>
          </w:tcPr>
          <w:p w:rsidR="006C2A93" w:rsidRPr="00034BC2" w:rsidRDefault="006C2A93" w:rsidP="006C2A93">
            <w:pPr>
              <w:rPr>
                <w:lang w:val="en-IN"/>
              </w:rPr>
            </w:pPr>
            <w:r w:rsidRPr="00034BC2">
              <w:rPr>
                <w:lang w:val="en-IN"/>
              </w:rPr>
              <w:t xml:space="preserve">If adherence &gt; </w:t>
            </w:r>
            <w:r>
              <w:rPr>
                <w:lang w:val="en-IN"/>
              </w:rPr>
              <w:t>90 (green)</w:t>
            </w:r>
            <w:r w:rsidRPr="00034BC2">
              <w:rPr>
                <w:lang w:val="en-IN"/>
              </w:rPr>
              <w:t xml:space="preserve"> jump to M02a</w:t>
            </w:r>
          </w:p>
          <w:p w:rsidR="006C2A93" w:rsidRPr="00034BC2" w:rsidRDefault="006C2A93" w:rsidP="006C2A93">
            <w:pPr>
              <w:rPr>
                <w:lang w:val="en-IN"/>
              </w:rPr>
            </w:pPr>
            <w:r w:rsidRPr="00034BC2">
              <w:rPr>
                <w:lang w:val="en-IN"/>
              </w:rPr>
              <w:t xml:space="preserve">Else, if </w:t>
            </w:r>
            <w:r>
              <w:rPr>
                <w:lang w:val="en-IN"/>
              </w:rPr>
              <w:t>90</w:t>
            </w:r>
            <w:r w:rsidRPr="00034BC2">
              <w:rPr>
                <w:lang w:val="en-IN"/>
              </w:rPr>
              <w:t xml:space="preserve"> &gt;</w:t>
            </w:r>
            <w:r>
              <w:rPr>
                <w:lang w:val="en-IN"/>
              </w:rPr>
              <w:t>=</w:t>
            </w:r>
            <w:r w:rsidRPr="00034BC2">
              <w:rPr>
                <w:lang w:val="en-IN"/>
              </w:rPr>
              <w:t xml:space="preserve"> adherence &gt; </w:t>
            </w:r>
            <w:r>
              <w:rPr>
                <w:lang w:val="en-IN"/>
              </w:rPr>
              <w:t xml:space="preserve">70 (amber) </w:t>
            </w:r>
            <w:r w:rsidRPr="00034BC2">
              <w:rPr>
                <w:lang w:val="en-IN"/>
              </w:rPr>
              <w:t>and falling jump to M02b</w:t>
            </w:r>
          </w:p>
          <w:p w:rsidR="006C2A93" w:rsidRPr="00034BC2" w:rsidRDefault="006C2A93" w:rsidP="006C2A93">
            <w:pPr>
              <w:rPr>
                <w:lang w:val="en-IN"/>
              </w:rPr>
            </w:pPr>
            <w:r w:rsidRPr="00034BC2">
              <w:rPr>
                <w:lang w:val="en-IN"/>
              </w:rPr>
              <w:t>Else, if 9</w:t>
            </w:r>
            <w:r>
              <w:rPr>
                <w:lang w:val="en-IN"/>
              </w:rPr>
              <w:t>0</w:t>
            </w:r>
            <w:r w:rsidRPr="00034BC2">
              <w:rPr>
                <w:lang w:val="en-IN"/>
              </w:rPr>
              <w:t xml:space="preserve"> &gt; adherence &gt; </w:t>
            </w:r>
            <w:r>
              <w:rPr>
                <w:lang w:val="en-IN"/>
              </w:rPr>
              <w:t>7</w:t>
            </w:r>
            <w:r w:rsidRPr="00034BC2">
              <w:rPr>
                <w:lang w:val="en-IN"/>
              </w:rPr>
              <w:t xml:space="preserve">0 </w:t>
            </w:r>
            <w:r>
              <w:rPr>
                <w:lang w:val="en-IN"/>
              </w:rPr>
              <w:t xml:space="preserve">(amber) </w:t>
            </w:r>
            <w:r w:rsidRPr="00034BC2">
              <w:rPr>
                <w:lang w:val="en-IN"/>
              </w:rPr>
              <w:t>and rising jump to M02</w:t>
            </w:r>
            <w:r>
              <w:rPr>
                <w:lang w:val="en-IN"/>
              </w:rPr>
              <w:t>c</w:t>
            </w:r>
          </w:p>
          <w:p w:rsidR="006C2A93" w:rsidRDefault="006C2A93" w:rsidP="006C2A93">
            <w:pPr>
              <w:rPr>
                <w:lang w:val="en-IN"/>
              </w:rPr>
            </w:pPr>
            <w:r w:rsidRPr="00034BC2">
              <w:rPr>
                <w:lang w:val="en-IN"/>
              </w:rPr>
              <w:t xml:space="preserve">Else, if adherence </w:t>
            </w:r>
            <w:r>
              <w:rPr>
                <w:lang w:val="en-IN"/>
              </w:rPr>
              <w:t>=</w:t>
            </w:r>
            <w:r w:rsidRPr="00034BC2">
              <w:rPr>
                <w:lang w:val="en-IN"/>
              </w:rPr>
              <w:t xml:space="preserve">&lt; 70 </w:t>
            </w:r>
            <w:r>
              <w:rPr>
                <w:lang w:val="en-IN"/>
              </w:rPr>
              <w:t xml:space="preserve">(red) and falling </w:t>
            </w:r>
            <w:r w:rsidRPr="00034BC2">
              <w:rPr>
                <w:lang w:val="en-IN"/>
              </w:rPr>
              <w:t>jump to M02</w:t>
            </w:r>
            <w:r>
              <w:rPr>
                <w:lang w:val="en-IN"/>
              </w:rPr>
              <w:t>d</w:t>
            </w:r>
          </w:p>
          <w:p w:rsidR="00630036" w:rsidRPr="00034BC2" w:rsidRDefault="006C2A93" w:rsidP="006C2A93">
            <w:pPr>
              <w:rPr>
                <w:lang w:val="en-IN"/>
              </w:rPr>
            </w:pPr>
            <w:r w:rsidRPr="00034BC2">
              <w:rPr>
                <w:lang w:val="en-IN"/>
              </w:rPr>
              <w:t xml:space="preserve">Else, if adherence </w:t>
            </w:r>
            <w:r>
              <w:rPr>
                <w:lang w:val="en-IN"/>
              </w:rPr>
              <w:t>=</w:t>
            </w:r>
            <w:r w:rsidRPr="00034BC2">
              <w:rPr>
                <w:lang w:val="en-IN"/>
              </w:rPr>
              <w:t xml:space="preserve">&lt; 70 </w:t>
            </w:r>
            <w:r>
              <w:rPr>
                <w:lang w:val="en-IN"/>
              </w:rPr>
              <w:t xml:space="preserve">(red) and rising </w:t>
            </w:r>
            <w:r w:rsidRPr="00034BC2">
              <w:rPr>
                <w:lang w:val="en-IN"/>
              </w:rPr>
              <w:t>jump to M02</w:t>
            </w:r>
            <w:r>
              <w:rPr>
                <w:lang w:val="en-IN"/>
              </w:rPr>
              <w:t>d</w:t>
            </w:r>
          </w:p>
        </w:tc>
        <w:tc>
          <w:tcPr>
            <w:tcW w:w="796" w:type="pct"/>
          </w:tcPr>
          <w:p w:rsidR="00630036" w:rsidRDefault="00E11368" w:rsidP="00DD2D84">
            <w:pPr>
              <w:rPr>
                <w:cs/>
                <w:lang w:val="en-IN" w:bidi="mr-IN"/>
              </w:rPr>
            </w:pPr>
            <w:r>
              <w:rPr>
                <w:lang w:val="en-IN" w:bidi="mr-IN"/>
              </w:rPr>
              <w:t xml:space="preserve">... </w:t>
            </w:r>
            <w:r w:rsidR="00630036">
              <w:rPr>
                <w:rFonts w:hint="cs"/>
                <w:cs/>
                <w:lang w:val="en-IN" w:bidi="mr-IN"/>
              </w:rPr>
              <w:t>टक्के आहे.</w:t>
            </w:r>
          </w:p>
        </w:tc>
        <w:tc>
          <w:tcPr>
            <w:tcW w:w="796" w:type="pct"/>
          </w:tcPr>
          <w:p w:rsidR="00630036" w:rsidRPr="00034BC2" w:rsidRDefault="00034DB2" w:rsidP="00034DB2">
            <w:pPr>
              <w:rPr>
                <w:cs/>
                <w:lang w:val="en-IN"/>
              </w:rPr>
            </w:pPr>
            <w:r w:rsidRPr="00034BC2">
              <w:rPr>
                <w:cs/>
                <w:lang w:val="en-IN"/>
              </w:rPr>
              <w:t>...</w:t>
            </w:r>
            <w:r>
              <w:rPr>
                <w:rFonts w:hint="cs"/>
                <w:cs/>
                <w:lang w:val="en-IN"/>
              </w:rPr>
              <w:t xml:space="preserve"> </w:t>
            </w:r>
            <w:r w:rsidR="00630036" w:rsidRPr="00034BC2">
              <w:rPr>
                <w:cs/>
                <w:lang w:val="en-IN"/>
              </w:rPr>
              <w:t>पर्सेंट</w:t>
            </w:r>
            <w:r w:rsidR="00630036">
              <w:rPr>
                <w:rFonts w:hint="cs"/>
                <w:cs/>
                <w:lang w:val="en-IN" w:bidi="mr-IN"/>
              </w:rPr>
              <w:t xml:space="preserve"> </w:t>
            </w:r>
            <w:r>
              <w:rPr>
                <w:rFonts w:hint="cs"/>
                <w:cs/>
                <w:lang w:val="en-IN"/>
              </w:rPr>
              <w:t xml:space="preserve">गोलियाँ </w:t>
            </w:r>
            <w:r w:rsidRPr="00034BC2">
              <w:rPr>
                <w:cs/>
                <w:lang w:val="en-IN"/>
              </w:rPr>
              <w:t>ले</w:t>
            </w:r>
            <w:r>
              <w:rPr>
                <w:rFonts w:hint="cs"/>
                <w:cs/>
                <w:lang w:val="en-IN"/>
              </w:rPr>
              <w:t>ते</w:t>
            </w:r>
            <w:r w:rsidRPr="00034BC2">
              <w:rPr>
                <w:cs/>
                <w:lang w:val="en-IN"/>
              </w:rPr>
              <w:t xml:space="preserve"> हो</w:t>
            </w:r>
            <w:r w:rsidRPr="00034BC2">
              <w:rPr>
                <w:lang w:val="en-IN"/>
              </w:rPr>
              <w:t>|</w:t>
            </w:r>
          </w:p>
        </w:tc>
        <w:tc>
          <w:tcPr>
            <w:tcW w:w="797" w:type="pct"/>
          </w:tcPr>
          <w:p w:rsidR="00630036" w:rsidRPr="00034BC2" w:rsidRDefault="00630036" w:rsidP="00DD2D84">
            <w:pPr>
              <w:rPr>
                <w:lang w:val="en-IN"/>
              </w:rPr>
            </w:pP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t>M02a</w:t>
            </w:r>
          </w:p>
        </w:tc>
        <w:tc>
          <w:tcPr>
            <w:tcW w:w="796" w:type="pct"/>
          </w:tcPr>
          <w:p w:rsidR="004437AF" w:rsidRPr="00034BC2" w:rsidRDefault="004437AF" w:rsidP="00DD2D84">
            <w:pPr>
              <w:rPr>
                <w:lang w:val="en-IN"/>
              </w:rPr>
            </w:pPr>
            <w:r w:rsidRPr="00034BC2">
              <w:rPr>
                <w:lang w:val="en-IN"/>
              </w:rPr>
              <w:t>M02_04_adherenceCommentGT95falling</w:t>
            </w:r>
          </w:p>
        </w:tc>
        <w:tc>
          <w:tcPr>
            <w:tcW w:w="796" w:type="pct"/>
          </w:tcPr>
          <w:p w:rsidR="004437AF" w:rsidRPr="00034BC2" w:rsidRDefault="004437AF" w:rsidP="00DD2D84">
            <w:pPr>
              <w:rPr>
                <w:lang w:val="en-IN"/>
              </w:rPr>
            </w:pPr>
            <w:r w:rsidRPr="00034BC2">
              <w:rPr>
                <w:lang w:val="en-IN"/>
              </w:rPr>
              <w:t>Well done!</w:t>
            </w:r>
            <w:r w:rsidRPr="00034BC2">
              <w:rPr>
                <w:cs/>
                <w:lang w:val="en-IN"/>
              </w:rPr>
              <w:t xml:space="preserve"> </w:t>
            </w:r>
            <w:r w:rsidRPr="00034BC2">
              <w:rPr>
                <w:lang w:val="en-IN"/>
              </w:rPr>
              <w:t>Keep taking each dose on time. Do not miss a single dose.</w:t>
            </w:r>
          </w:p>
        </w:tc>
        <w:tc>
          <w:tcPr>
            <w:tcW w:w="796" w:type="pct"/>
          </w:tcPr>
          <w:p w:rsidR="004437AF" w:rsidRPr="00034BC2" w:rsidRDefault="004437AF" w:rsidP="00DD2D84">
            <w:pPr>
              <w:rPr>
                <w:cs/>
                <w:lang w:val="en-IN"/>
              </w:rPr>
            </w:pPr>
          </w:p>
        </w:tc>
        <w:tc>
          <w:tcPr>
            <w:tcW w:w="796" w:type="pct"/>
          </w:tcPr>
          <w:p w:rsidR="004437AF" w:rsidRPr="00034BC2" w:rsidRDefault="004437AF" w:rsidP="00DD2D84">
            <w:pPr>
              <w:rPr>
                <w:cs/>
                <w:lang w:val="en-IN" w:bidi="mr-IN"/>
              </w:rPr>
            </w:pPr>
            <w:r w:rsidRPr="00034BC2">
              <w:rPr>
                <w:cs/>
                <w:lang w:val="en-IN"/>
              </w:rPr>
              <w:t>वा! उत्तम! औषधं नेहमी वेळेवर आणि न चुकता घ्या.</w:t>
            </w:r>
            <w:r w:rsidRPr="00034BC2">
              <w:rPr>
                <w:lang w:val="en-IN"/>
              </w:rPr>
              <w:t xml:space="preserve"> </w:t>
            </w:r>
            <w:r w:rsidRPr="00034BC2">
              <w:rPr>
                <w:cs/>
                <w:lang w:val="en-IN" w:bidi="mr-IN"/>
              </w:rPr>
              <w:t>एकही डोस चुकू देऊ नका.</w:t>
            </w:r>
          </w:p>
        </w:tc>
        <w:tc>
          <w:tcPr>
            <w:tcW w:w="796" w:type="pct"/>
          </w:tcPr>
          <w:p w:rsidR="004437AF" w:rsidRPr="00034BC2" w:rsidRDefault="004437AF" w:rsidP="00DD2D84">
            <w:pPr>
              <w:rPr>
                <w:cs/>
                <w:lang w:val="en-IN" w:bidi="mr-IN"/>
              </w:rPr>
            </w:pPr>
            <w:r w:rsidRPr="00034BC2">
              <w:rPr>
                <w:cs/>
                <w:lang w:val="en-IN"/>
              </w:rPr>
              <w:t xml:space="preserve">शाबाश! दवाईयाँ हमेशा सही वक्त पर </w:t>
            </w:r>
            <w:r w:rsidRPr="00034BC2">
              <w:rPr>
                <w:lang w:val="en-IN"/>
              </w:rPr>
              <w:t xml:space="preserve">, </w:t>
            </w:r>
            <w:r w:rsidRPr="00034BC2">
              <w:rPr>
                <w:cs/>
                <w:lang w:val="en-IN"/>
              </w:rPr>
              <w:t>और बिना भूले लिया कीजिए</w:t>
            </w:r>
            <w:r w:rsidRPr="00034BC2">
              <w:rPr>
                <w:lang w:val="en-IN"/>
              </w:rPr>
              <w:t>|</w:t>
            </w:r>
            <w:r w:rsidRPr="00034BC2">
              <w:rPr>
                <w:cs/>
                <w:lang w:val="en-IN" w:bidi="mr-IN"/>
              </w:rPr>
              <w:t xml:space="preserve"> एक भी डोस छूटन</w:t>
            </w:r>
            <w:r w:rsidRPr="00034BC2">
              <w:rPr>
                <w:cs/>
                <w:lang w:val="en-IN"/>
              </w:rPr>
              <w:t>े मत दीजिए</w:t>
            </w:r>
            <w:r w:rsidRPr="00034BC2">
              <w:rPr>
                <w:cs/>
                <w:lang w:val="en-IN" w:bidi="mr-IN"/>
              </w:rPr>
              <w:t>|</w:t>
            </w:r>
          </w:p>
        </w:tc>
        <w:tc>
          <w:tcPr>
            <w:tcW w:w="797" w:type="pct"/>
          </w:tcPr>
          <w:p w:rsidR="004437AF" w:rsidRPr="00034BC2" w:rsidRDefault="004437AF" w:rsidP="00DD2D84">
            <w:pPr>
              <w:rPr>
                <w:cs/>
                <w:lang w:val="en-IN"/>
              </w:rPr>
            </w:pP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lastRenderedPageBreak/>
              <w:t>M02b</w:t>
            </w:r>
          </w:p>
        </w:tc>
        <w:tc>
          <w:tcPr>
            <w:tcW w:w="796" w:type="pct"/>
          </w:tcPr>
          <w:p w:rsidR="004437AF" w:rsidRPr="00034BC2" w:rsidRDefault="004437AF" w:rsidP="00DD2D84">
            <w:pPr>
              <w:rPr>
                <w:lang w:val="en-IN"/>
              </w:rPr>
            </w:pPr>
            <w:r w:rsidRPr="00034BC2">
              <w:rPr>
                <w:lang w:val="en-IN"/>
              </w:rPr>
              <w:t>M02_05_adherenceComment</w:t>
            </w:r>
            <w:r>
              <w:rPr>
                <w:rFonts w:hint="cs"/>
                <w:cs/>
                <w:lang w:val="en-IN" w:bidi="mr-IN"/>
              </w:rPr>
              <w:t>70</w:t>
            </w:r>
            <w:r w:rsidRPr="00034BC2">
              <w:rPr>
                <w:lang w:val="en-IN"/>
              </w:rPr>
              <w:t>to</w:t>
            </w:r>
            <w:r>
              <w:rPr>
                <w:rFonts w:hint="cs"/>
                <w:cs/>
                <w:lang w:val="en-IN" w:bidi="mr-IN"/>
              </w:rPr>
              <w:t>90</w:t>
            </w:r>
            <w:r w:rsidRPr="00034BC2">
              <w:rPr>
                <w:lang w:val="en-IN"/>
              </w:rPr>
              <w:t>falling</w:t>
            </w:r>
          </w:p>
        </w:tc>
        <w:tc>
          <w:tcPr>
            <w:tcW w:w="796" w:type="pct"/>
          </w:tcPr>
          <w:p w:rsidR="004437AF" w:rsidRPr="00034BC2" w:rsidRDefault="004437AF" w:rsidP="005B5533">
            <w:pPr>
              <w:rPr>
                <w:lang w:val="en-IN"/>
              </w:rPr>
            </w:pPr>
            <w:r w:rsidRPr="00034BC2">
              <w:rPr>
                <w:lang w:val="en-IN"/>
              </w:rPr>
              <w:t xml:space="preserve">Your adherence can improve. You need to take your </w:t>
            </w:r>
            <w:r w:rsidR="005B5533">
              <w:rPr>
                <w:lang w:val="en-IN"/>
              </w:rPr>
              <w:t xml:space="preserve">doses </w:t>
            </w:r>
            <w:r w:rsidRPr="00034BC2">
              <w:rPr>
                <w:lang w:val="en-IN"/>
              </w:rPr>
              <w:t xml:space="preserve">more regularly. Take each dose on time. Do not miss a single dose. Try to increase your adherence to above </w:t>
            </w:r>
            <w:r>
              <w:rPr>
                <w:lang w:val="en-IN"/>
              </w:rPr>
              <w:t>90</w:t>
            </w:r>
            <w:r w:rsidRPr="00034BC2">
              <w:rPr>
                <w:lang w:val="en-IN"/>
              </w:rPr>
              <w:t>%.</w:t>
            </w:r>
          </w:p>
        </w:tc>
        <w:tc>
          <w:tcPr>
            <w:tcW w:w="796" w:type="pct"/>
          </w:tcPr>
          <w:p w:rsidR="004437AF" w:rsidRPr="00034BC2" w:rsidRDefault="004437AF" w:rsidP="00DD2D84">
            <w:pPr>
              <w:rPr>
                <w:cs/>
                <w:lang w:val="en-IN"/>
              </w:rPr>
            </w:pPr>
          </w:p>
        </w:tc>
        <w:tc>
          <w:tcPr>
            <w:tcW w:w="796" w:type="pct"/>
          </w:tcPr>
          <w:p w:rsidR="004437AF" w:rsidRPr="00034BC2" w:rsidRDefault="004437AF" w:rsidP="009421A7">
            <w:pPr>
              <w:rPr>
                <w:cs/>
                <w:lang w:val="en-IN" w:bidi="mr-IN"/>
              </w:rPr>
            </w:pPr>
            <w:r w:rsidRPr="00034BC2">
              <w:rPr>
                <w:cs/>
                <w:lang w:val="en-IN" w:bidi="mr-IN"/>
              </w:rPr>
              <w:t xml:space="preserve">तुमच्या गोळ्या तुम्ही अधिक नियमितपणे घेऊ शकता. एकही </w:t>
            </w:r>
            <w:r w:rsidR="00BB6BD6">
              <w:rPr>
                <w:rFonts w:hint="cs"/>
                <w:cs/>
                <w:lang w:val="en-IN" w:bidi="mr-IN"/>
              </w:rPr>
              <w:t>गोळी</w:t>
            </w:r>
            <w:r w:rsidR="00BB6BD6" w:rsidRPr="00034BC2">
              <w:rPr>
                <w:cs/>
                <w:lang w:val="en-IN" w:bidi="mr-IN"/>
              </w:rPr>
              <w:t xml:space="preserve"> </w:t>
            </w:r>
            <w:r w:rsidR="00F246D8" w:rsidRPr="00034BC2">
              <w:rPr>
                <w:cs/>
                <w:lang w:val="en-IN" w:bidi="mr-IN"/>
              </w:rPr>
              <w:t xml:space="preserve">चुकू देऊ </w:t>
            </w:r>
            <w:r w:rsidRPr="00034BC2">
              <w:rPr>
                <w:cs/>
                <w:lang w:val="en-IN" w:bidi="mr-IN"/>
              </w:rPr>
              <w:t xml:space="preserve">नका. गोळ्या घेण्याचं तुमचं प्रमाण </w:t>
            </w:r>
            <w:r w:rsidR="00E01464">
              <w:rPr>
                <w:rFonts w:hint="cs"/>
                <w:cs/>
                <w:lang w:val="en-IN" w:bidi="mr-IN"/>
              </w:rPr>
              <w:t>९०</w:t>
            </w:r>
            <w:r w:rsidRPr="00034BC2">
              <w:rPr>
                <w:cs/>
                <w:lang w:val="en-IN" w:bidi="mr-IN"/>
              </w:rPr>
              <w:t xml:space="preserve"> टक्क्यांच्या वर न्या.</w:t>
            </w:r>
          </w:p>
        </w:tc>
        <w:tc>
          <w:tcPr>
            <w:tcW w:w="796" w:type="pct"/>
          </w:tcPr>
          <w:p w:rsidR="004437AF" w:rsidRPr="00CE2875" w:rsidRDefault="004437AF" w:rsidP="00DD2D84">
            <w:pPr>
              <w:rPr>
                <w:cs/>
                <w:lang w:val="en-IN" w:bidi="mr-IN"/>
              </w:rPr>
            </w:pPr>
          </w:p>
        </w:tc>
        <w:tc>
          <w:tcPr>
            <w:tcW w:w="797" w:type="pct"/>
          </w:tcPr>
          <w:p w:rsidR="004437AF" w:rsidRPr="00034BC2" w:rsidRDefault="004437AF" w:rsidP="00DD2D84">
            <w:pPr>
              <w:rPr>
                <w:cs/>
                <w:lang w:val="en-IN"/>
              </w:rPr>
            </w:pP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t>M02</w:t>
            </w:r>
            <w:r>
              <w:rPr>
                <w:lang w:val="en-IN"/>
              </w:rPr>
              <w:t>c</w:t>
            </w:r>
          </w:p>
        </w:tc>
        <w:tc>
          <w:tcPr>
            <w:tcW w:w="796" w:type="pct"/>
          </w:tcPr>
          <w:p w:rsidR="004437AF" w:rsidRPr="00034BC2" w:rsidRDefault="004437AF" w:rsidP="00DD2D84">
            <w:pPr>
              <w:rPr>
                <w:lang w:val="en-IN"/>
              </w:rPr>
            </w:pPr>
            <w:r w:rsidRPr="00034BC2">
              <w:rPr>
                <w:lang w:val="en-IN"/>
              </w:rPr>
              <w:t>M02</w:t>
            </w:r>
            <w:r w:rsidR="00EB06EB">
              <w:rPr>
                <w:lang w:val="en-IN"/>
              </w:rPr>
              <w:t>_06</w:t>
            </w:r>
            <w:r w:rsidRPr="00034BC2">
              <w:rPr>
                <w:lang w:val="en-IN"/>
              </w:rPr>
              <w:t>_adherenceComment</w:t>
            </w:r>
            <w:r>
              <w:rPr>
                <w:rFonts w:hint="cs"/>
                <w:cs/>
                <w:lang w:val="en-IN" w:bidi="mr-IN"/>
              </w:rPr>
              <w:t>7</w:t>
            </w:r>
            <w:r w:rsidRPr="00034BC2">
              <w:rPr>
                <w:lang w:val="en-IN"/>
              </w:rPr>
              <w:t>0to</w:t>
            </w:r>
            <w:r>
              <w:rPr>
                <w:rFonts w:hint="cs"/>
                <w:cs/>
                <w:lang w:val="en-IN" w:bidi="mr-IN"/>
              </w:rPr>
              <w:t>90</w:t>
            </w:r>
            <w:r w:rsidRPr="00034BC2">
              <w:rPr>
                <w:lang w:val="en-IN"/>
              </w:rPr>
              <w:t>rising</w:t>
            </w:r>
          </w:p>
        </w:tc>
        <w:tc>
          <w:tcPr>
            <w:tcW w:w="796" w:type="pct"/>
          </w:tcPr>
          <w:p w:rsidR="004437AF" w:rsidRPr="00034BC2" w:rsidRDefault="004437AF" w:rsidP="00DD2D84">
            <w:pPr>
              <w:rPr>
                <w:lang w:val="en-IN"/>
              </w:rPr>
            </w:pPr>
            <w:r w:rsidRPr="00034BC2">
              <w:rPr>
                <w:lang w:val="en-IN"/>
              </w:rPr>
              <w:t xml:space="preserve">Your adherence is improving but it can improve further. Try to increase your adherence to above </w:t>
            </w:r>
            <w:r>
              <w:rPr>
                <w:lang w:val="en-IN"/>
              </w:rPr>
              <w:t>90</w:t>
            </w:r>
            <w:r w:rsidRPr="00034BC2">
              <w:rPr>
                <w:lang w:val="en-IN"/>
              </w:rPr>
              <w:t>%.</w:t>
            </w:r>
            <w:r>
              <w:rPr>
                <w:lang w:val="en-IN"/>
              </w:rPr>
              <w:t xml:space="preserve"> </w:t>
            </w:r>
            <w:r w:rsidRPr="00034BC2">
              <w:rPr>
                <w:lang w:val="en-IN"/>
              </w:rPr>
              <w:t>Take each dose on time. Do not miss a single dose.</w:t>
            </w:r>
          </w:p>
        </w:tc>
        <w:tc>
          <w:tcPr>
            <w:tcW w:w="796" w:type="pct"/>
          </w:tcPr>
          <w:p w:rsidR="004437AF" w:rsidRPr="00034BC2" w:rsidRDefault="004437AF" w:rsidP="00DD2D84">
            <w:pPr>
              <w:rPr>
                <w:cs/>
                <w:lang w:val="en-IN"/>
              </w:rPr>
            </w:pPr>
          </w:p>
        </w:tc>
        <w:tc>
          <w:tcPr>
            <w:tcW w:w="796" w:type="pct"/>
          </w:tcPr>
          <w:p w:rsidR="004437AF" w:rsidRPr="00034BC2" w:rsidRDefault="009421A7" w:rsidP="009421A7">
            <w:pPr>
              <w:rPr>
                <w:cs/>
                <w:lang w:val="en-IN" w:bidi="mr-IN"/>
              </w:rPr>
            </w:pPr>
            <w:r w:rsidRPr="00034BC2">
              <w:rPr>
                <w:cs/>
                <w:lang w:val="en-IN" w:bidi="mr-IN"/>
              </w:rPr>
              <w:t xml:space="preserve">गोळ्या घेण्याचं </w:t>
            </w:r>
            <w:r>
              <w:rPr>
                <w:cs/>
                <w:lang w:val="en-IN" w:bidi="mr-IN"/>
              </w:rPr>
              <w:t>तुमचं</w:t>
            </w:r>
            <w:r>
              <w:rPr>
                <w:rFonts w:hint="cs"/>
                <w:cs/>
                <w:lang w:val="en-IN" w:bidi="mr-IN"/>
              </w:rPr>
              <w:t xml:space="preserve"> </w:t>
            </w:r>
            <w:r w:rsidRPr="00034BC2">
              <w:rPr>
                <w:cs/>
                <w:lang w:val="en-IN" w:bidi="mr-IN"/>
              </w:rPr>
              <w:t xml:space="preserve">प्रमाण </w:t>
            </w:r>
            <w:r>
              <w:rPr>
                <w:rFonts w:hint="cs"/>
                <w:cs/>
                <w:lang w:val="en-IN" w:bidi="mr-IN"/>
              </w:rPr>
              <w:t xml:space="preserve">वाढत </w:t>
            </w:r>
            <w:r>
              <w:rPr>
                <w:cs/>
                <w:lang w:val="en-IN" w:bidi="mr-IN"/>
              </w:rPr>
              <w:t>आहे, पण तुम्ही त</w:t>
            </w:r>
            <w:r>
              <w:rPr>
                <w:rFonts w:hint="cs"/>
                <w:cs/>
                <w:lang w:val="en-IN" w:bidi="mr-IN"/>
              </w:rPr>
              <w:t>े</w:t>
            </w:r>
            <w:r w:rsidR="004437AF" w:rsidRPr="00034BC2">
              <w:rPr>
                <w:cs/>
                <w:lang w:val="en-IN" w:bidi="mr-IN"/>
              </w:rPr>
              <w:t xml:space="preserve"> </w:t>
            </w:r>
            <w:r>
              <w:rPr>
                <w:rFonts w:hint="cs"/>
                <w:cs/>
                <w:lang w:val="en-IN" w:bidi="mr-IN"/>
              </w:rPr>
              <w:t xml:space="preserve">आणखी </w:t>
            </w:r>
            <w:r w:rsidR="004437AF" w:rsidRPr="00034BC2">
              <w:rPr>
                <w:cs/>
                <w:lang w:val="en-IN" w:bidi="mr-IN"/>
              </w:rPr>
              <w:t xml:space="preserve">वाढवू शकता. प्रमाण </w:t>
            </w:r>
            <w:r w:rsidR="00E01464">
              <w:rPr>
                <w:rFonts w:hint="cs"/>
                <w:cs/>
                <w:lang w:val="en-IN" w:bidi="mr-IN"/>
              </w:rPr>
              <w:t>९०</w:t>
            </w:r>
            <w:r w:rsidR="004437AF" w:rsidRPr="00034BC2">
              <w:rPr>
                <w:cs/>
                <w:lang w:val="en-IN" w:bidi="mr-IN"/>
              </w:rPr>
              <w:t xml:space="preserve"> टक्क्यांच्या वर न्या.</w:t>
            </w:r>
            <w:r w:rsidR="004437AF">
              <w:rPr>
                <w:lang w:val="en-IN" w:bidi="mr-IN"/>
              </w:rPr>
              <w:t xml:space="preserve"> </w:t>
            </w:r>
            <w:r w:rsidR="004437AF" w:rsidRPr="00034BC2">
              <w:rPr>
                <w:cs/>
                <w:lang w:val="en-IN" w:bidi="mr-IN"/>
              </w:rPr>
              <w:t xml:space="preserve">एकही </w:t>
            </w:r>
            <w:r w:rsidR="00BB6BD6">
              <w:rPr>
                <w:rFonts w:hint="cs"/>
                <w:cs/>
                <w:lang w:val="en-IN" w:bidi="mr-IN"/>
              </w:rPr>
              <w:t>गोळी</w:t>
            </w:r>
            <w:r w:rsidR="00BB6BD6" w:rsidRPr="00034BC2">
              <w:rPr>
                <w:cs/>
                <w:lang w:val="en-IN" w:bidi="mr-IN"/>
              </w:rPr>
              <w:t xml:space="preserve"> </w:t>
            </w:r>
            <w:r w:rsidR="00F246D8" w:rsidRPr="00034BC2">
              <w:rPr>
                <w:cs/>
                <w:lang w:val="en-IN" w:bidi="mr-IN"/>
              </w:rPr>
              <w:t xml:space="preserve">चुकू देऊ </w:t>
            </w:r>
            <w:r w:rsidR="004437AF" w:rsidRPr="00034BC2">
              <w:rPr>
                <w:cs/>
                <w:lang w:val="en-IN" w:bidi="mr-IN"/>
              </w:rPr>
              <w:t>नका.</w:t>
            </w:r>
          </w:p>
        </w:tc>
        <w:tc>
          <w:tcPr>
            <w:tcW w:w="796" w:type="pct"/>
          </w:tcPr>
          <w:p w:rsidR="004437AF" w:rsidRPr="00CE2875" w:rsidRDefault="004437AF" w:rsidP="00DD2D84">
            <w:pPr>
              <w:rPr>
                <w:cs/>
                <w:lang w:val="en-IN" w:bidi="mr-IN"/>
              </w:rPr>
            </w:pPr>
          </w:p>
        </w:tc>
        <w:tc>
          <w:tcPr>
            <w:tcW w:w="797" w:type="pct"/>
          </w:tcPr>
          <w:p w:rsidR="004437AF" w:rsidRPr="00034BC2" w:rsidRDefault="004437AF" w:rsidP="00DD2D84">
            <w:pPr>
              <w:rPr>
                <w:cs/>
                <w:lang w:val="en-IN"/>
              </w:rPr>
            </w:pP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t>M02d</w:t>
            </w:r>
          </w:p>
        </w:tc>
        <w:tc>
          <w:tcPr>
            <w:tcW w:w="796" w:type="pct"/>
          </w:tcPr>
          <w:p w:rsidR="004437AF" w:rsidRPr="004B5AC2" w:rsidRDefault="004437AF" w:rsidP="00DD2D84">
            <w:pPr>
              <w:rPr>
                <w:lang w:bidi="mr-IN"/>
              </w:rPr>
            </w:pPr>
            <w:r w:rsidRPr="00034BC2">
              <w:rPr>
                <w:lang w:val="en-IN"/>
              </w:rPr>
              <w:t>M02_07_adherenceCommentLT70</w:t>
            </w:r>
            <w:r>
              <w:rPr>
                <w:lang w:bidi="mr-IN"/>
              </w:rPr>
              <w:t>falling</w:t>
            </w:r>
          </w:p>
        </w:tc>
        <w:tc>
          <w:tcPr>
            <w:tcW w:w="796" w:type="pct"/>
          </w:tcPr>
          <w:p w:rsidR="004437AF" w:rsidRPr="00034BC2" w:rsidRDefault="004437AF" w:rsidP="005B5533">
            <w:pPr>
              <w:rPr>
                <w:lang w:val="en-IN"/>
              </w:rPr>
            </w:pPr>
            <w:r w:rsidRPr="00034BC2">
              <w:rPr>
                <w:lang w:val="en-IN"/>
              </w:rPr>
              <w:t>Your adherence needs to improve</w:t>
            </w:r>
            <w:r>
              <w:rPr>
                <w:lang w:val="en-IN"/>
              </w:rPr>
              <w:t xml:space="preserve"> substantially</w:t>
            </w:r>
            <w:r w:rsidRPr="00034BC2">
              <w:rPr>
                <w:lang w:val="en-IN"/>
              </w:rPr>
              <w:t xml:space="preserve">. </w:t>
            </w:r>
            <w:r>
              <w:rPr>
                <w:lang w:val="en-IN"/>
              </w:rPr>
              <w:t>T</w:t>
            </w:r>
            <w:r w:rsidRPr="00034BC2">
              <w:rPr>
                <w:lang w:val="en-IN"/>
              </w:rPr>
              <w:t xml:space="preserve">ake your </w:t>
            </w:r>
            <w:r w:rsidR="005B5533">
              <w:rPr>
                <w:lang w:val="en-IN"/>
              </w:rPr>
              <w:t xml:space="preserve">doses </w:t>
            </w:r>
            <w:r w:rsidRPr="00034BC2">
              <w:rPr>
                <w:lang w:val="en-IN"/>
              </w:rPr>
              <w:t>regularly. Take each dose on time. Do not miss a single dose.</w:t>
            </w:r>
          </w:p>
        </w:tc>
        <w:tc>
          <w:tcPr>
            <w:tcW w:w="796" w:type="pct"/>
          </w:tcPr>
          <w:p w:rsidR="004437AF" w:rsidRPr="00034BC2" w:rsidRDefault="004437AF" w:rsidP="00DD2D84">
            <w:pPr>
              <w:rPr>
                <w:cs/>
                <w:lang w:val="en-IN"/>
              </w:rPr>
            </w:pPr>
          </w:p>
        </w:tc>
        <w:tc>
          <w:tcPr>
            <w:tcW w:w="796" w:type="pct"/>
          </w:tcPr>
          <w:p w:rsidR="004437AF" w:rsidRPr="00034BC2" w:rsidRDefault="009421A7" w:rsidP="00BB6BD6">
            <w:pPr>
              <w:rPr>
                <w:cs/>
                <w:lang w:val="en-IN" w:bidi="mr-IN"/>
              </w:rPr>
            </w:pPr>
            <w:r w:rsidRPr="00034BC2">
              <w:rPr>
                <w:cs/>
                <w:lang w:val="en-IN" w:bidi="mr-IN"/>
              </w:rPr>
              <w:t xml:space="preserve">गोळ्या घेण्याचं </w:t>
            </w:r>
            <w:r>
              <w:rPr>
                <w:cs/>
                <w:lang w:val="en-IN" w:bidi="mr-IN"/>
              </w:rPr>
              <w:t>तुमचं</w:t>
            </w:r>
            <w:r>
              <w:rPr>
                <w:rFonts w:hint="cs"/>
                <w:cs/>
                <w:lang w:val="en-IN" w:bidi="mr-IN"/>
              </w:rPr>
              <w:t xml:space="preserve"> </w:t>
            </w:r>
            <w:r w:rsidRPr="00034BC2">
              <w:rPr>
                <w:cs/>
                <w:lang w:val="en-IN" w:bidi="mr-IN"/>
              </w:rPr>
              <w:t xml:space="preserve">प्रमाण </w:t>
            </w:r>
            <w:r>
              <w:rPr>
                <w:cs/>
                <w:lang w:val="en-IN" w:bidi="mr-IN"/>
              </w:rPr>
              <w:t>खूपच वाढ</w:t>
            </w:r>
            <w:r>
              <w:rPr>
                <w:rFonts w:hint="cs"/>
                <w:cs/>
                <w:lang w:val="en-IN" w:bidi="mr-IN"/>
              </w:rPr>
              <w:t>ा</w:t>
            </w:r>
            <w:r>
              <w:rPr>
                <w:cs/>
                <w:lang w:val="en-IN" w:bidi="mr-IN"/>
              </w:rPr>
              <w:t>यला हव</w:t>
            </w:r>
            <w:r>
              <w:rPr>
                <w:rFonts w:hint="cs"/>
                <w:cs/>
                <w:lang w:val="en-IN" w:bidi="mr-IN"/>
              </w:rPr>
              <w:t>ं</w:t>
            </w:r>
            <w:r w:rsidR="004437AF" w:rsidRPr="00034BC2">
              <w:rPr>
                <w:cs/>
                <w:lang w:val="en-IN" w:bidi="mr-IN"/>
              </w:rPr>
              <w:t xml:space="preserve">. प्रत्येक डोस वेळेवर घ्या. एकही </w:t>
            </w:r>
            <w:r w:rsidR="00BB6BD6">
              <w:rPr>
                <w:rFonts w:hint="cs"/>
                <w:cs/>
                <w:lang w:val="en-IN" w:bidi="mr-IN"/>
              </w:rPr>
              <w:t>गोळी</w:t>
            </w:r>
            <w:r w:rsidR="00BB6BD6" w:rsidRPr="00034BC2">
              <w:rPr>
                <w:cs/>
                <w:lang w:val="en-IN" w:bidi="mr-IN"/>
              </w:rPr>
              <w:t xml:space="preserve"> </w:t>
            </w:r>
            <w:r w:rsidR="00F246D8" w:rsidRPr="00034BC2">
              <w:rPr>
                <w:cs/>
                <w:lang w:val="en-IN" w:bidi="mr-IN"/>
              </w:rPr>
              <w:t xml:space="preserve">चुकू देऊ </w:t>
            </w:r>
            <w:r w:rsidR="004437AF" w:rsidRPr="00034BC2">
              <w:rPr>
                <w:cs/>
                <w:lang w:val="en-IN" w:bidi="mr-IN"/>
              </w:rPr>
              <w:t>नका.</w:t>
            </w:r>
          </w:p>
        </w:tc>
        <w:tc>
          <w:tcPr>
            <w:tcW w:w="796" w:type="pct"/>
          </w:tcPr>
          <w:p w:rsidR="004437AF" w:rsidRPr="00CE2875" w:rsidRDefault="004437AF" w:rsidP="00DD2D84">
            <w:pPr>
              <w:rPr>
                <w:cs/>
                <w:lang w:val="en-IN" w:bidi="mr-IN"/>
              </w:rPr>
            </w:pPr>
          </w:p>
        </w:tc>
        <w:tc>
          <w:tcPr>
            <w:tcW w:w="797" w:type="pct"/>
          </w:tcPr>
          <w:p w:rsidR="004437AF" w:rsidRPr="00034BC2" w:rsidRDefault="004437AF" w:rsidP="00DD2D84">
            <w:pPr>
              <w:rPr>
                <w:cs/>
                <w:lang w:val="en-IN"/>
              </w:rPr>
            </w:pPr>
          </w:p>
        </w:tc>
      </w:tr>
      <w:tr w:rsidR="004437AF" w:rsidRPr="00034BC2" w:rsidTr="00DD2D84">
        <w:trPr>
          <w:cantSplit/>
          <w:tblHeader/>
        </w:trPr>
        <w:tc>
          <w:tcPr>
            <w:tcW w:w="221" w:type="pct"/>
          </w:tcPr>
          <w:p w:rsidR="004437AF" w:rsidRPr="00034BC2" w:rsidRDefault="004437AF" w:rsidP="00DD2D84">
            <w:pPr>
              <w:rPr>
                <w:cs/>
                <w:lang w:val="en-IN"/>
              </w:rPr>
            </w:pPr>
            <w:r w:rsidRPr="00034BC2">
              <w:rPr>
                <w:lang w:val="en-IN"/>
              </w:rPr>
              <w:t>M02</w:t>
            </w:r>
            <w:r>
              <w:rPr>
                <w:lang w:val="en-IN"/>
              </w:rPr>
              <w:t>e</w:t>
            </w:r>
          </w:p>
        </w:tc>
        <w:tc>
          <w:tcPr>
            <w:tcW w:w="796" w:type="pct"/>
          </w:tcPr>
          <w:p w:rsidR="004437AF" w:rsidRPr="004B5AC2" w:rsidRDefault="00EB06EB" w:rsidP="00DD2D84">
            <w:pPr>
              <w:rPr>
                <w:lang w:bidi="mr-IN"/>
              </w:rPr>
            </w:pPr>
            <w:r>
              <w:rPr>
                <w:lang w:val="en-IN"/>
              </w:rPr>
              <w:t>M02_08</w:t>
            </w:r>
            <w:r w:rsidR="004437AF" w:rsidRPr="00034BC2">
              <w:rPr>
                <w:lang w:val="en-IN"/>
              </w:rPr>
              <w:t>_adherenceCommentLT70</w:t>
            </w:r>
            <w:r w:rsidR="004437AF">
              <w:rPr>
                <w:lang w:bidi="mr-IN"/>
              </w:rPr>
              <w:t>rising</w:t>
            </w:r>
          </w:p>
        </w:tc>
        <w:tc>
          <w:tcPr>
            <w:tcW w:w="796" w:type="pct"/>
          </w:tcPr>
          <w:p w:rsidR="004437AF" w:rsidRPr="00034BC2" w:rsidRDefault="004437AF" w:rsidP="005B5533">
            <w:pPr>
              <w:rPr>
                <w:lang w:val="en-IN"/>
              </w:rPr>
            </w:pPr>
            <w:r w:rsidRPr="00034BC2">
              <w:rPr>
                <w:lang w:val="en-IN"/>
              </w:rPr>
              <w:t xml:space="preserve">Your adherence is improving but it </w:t>
            </w:r>
            <w:r>
              <w:rPr>
                <w:lang w:val="en-IN"/>
              </w:rPr>
              <w:t xml:space="preserve">needs to </w:t>
            </w:r>
            <w:r w:rsidRPr="00034BC2">
              <w:rPr>
                <w:lang w:val="en-IN"/>
              </w:rPr>
              <w:t xml:space="preserve">improve further. </w:t>
            </w:r>
            <w:r>
              <w:rPr>
                <w:lang w:val="en-IN"/>
              </w:rPr>
              <w:t>T</w:t>
            </w:r>
            <w:r w:rsidRPr="00034BC2">
              <w:rPr>
                <w:lang w:val="en-IN"/>
              </w:rPr>
              <w:t xml:space="preserve">ake your </w:t>
            </w:r>
            <w:r w:rsidR="005B5533">
              <w:rPr>
                <w:lang w:val="en-IN"/>
              </w:rPr>
              <w:t xml:space="preserve">doses </w:t>
            </w:r>
            <w:r w:rsidRPr="00034BC2">
              <w:rPr>
                <w:lang w:val="en-IN"/>
              </w:rPr>
              <w:t>regularly. Take each dose on time. Do not miss a single dose.</w:t>
            </w:r>
          </w:p>
        </w:tc>
        <w:tc>
          <w:tcPr>
            <w:tcW w:w="796" w:type="pct"/>
          </w:tcPr>
          <w:p w:rsidR="004437AF" w:rsidRPr="00034BC2" w:rsidRDefault="004437AF" w:rsidP="00DD2D84">
            <w:pPr>
              <w:rPr>
                <w:cs/>
                <w:lang w:val="en-IN"/>
              </w:rPr>
            </w:pPr>
          </w:p>
        </w:tc>
        <w:tc>
          <w:tcPr>
            <w:tcW w:w="796" w:type="pct"/>
          </w:tcPr>
          <w:p w:rsidR="004437AF" w:rsidRPr="00034BC2" w:rsidRDefault="009421A7" w:rsidP="006C2A93">
            <w:pPr>
              <w:rPr>
                <w:cs/>
                <w:lang w:val="en-IN" w:bidi="mr-IN"/>
              </w:rPr>
            </w:pPr>
            <w:r w:rsidRPr="00034BC2">
              <w:rPr>
                <w:cs/>
                <w:lang w:val="en-IN" w:bidi="mr-IN"/>
              </w:rPr>
              <w:t xml:space="preserve">गोळ्या घेण्याचं </w:t>
            </w:r>
            <w:r>
              <w:rPr>
                <w:cs/>
                <w:lang w:val="en-IN" w:bidi="mr-IN"/>
              </w:rPr>
              <w:t>तुमचं</w:t>
            </w:r>
            <w:r>
              <w:rPr>
                <w:rFonts w:hint="cs"/>
                <w:cs/>
                <w:lang w:val="en-IN" w:bidi="mr-IN"/>
              </w:rPr>
              <w:t xml:space="preserve"> </w:t>
            </w:r>
            <w:r w:rsidRPr="00034BC2">
              <w:rPr>
                <w:cs/>
                <w:lang w:val="en-IN" w:bidi="mr-IN"/>
              </w:rPr>
              <w:t xml:space="preserve">प्रमाण </w:t>
            </w:r>
            <w:r>
              <w:rPr>
                <w:rFonts w:hint="cs"/>
                <w:cs/>
                <w:lang w:val="en-IN" w:bidi="mr-IN"/>
              </w:rPr>
              <w:t xml:space="preserve">वाढत </w:t>
            </w:r>
            <w:r>
              <w:rPr>
                <w:cs/>
                <w:lang w:val="en-IN" w:bidi="mr-IN"/>
              </w:rPr>
              <w:t>आहे, पण तुम्ही त</w:t>
            </w:r>
            <w:r>
              <w:rPr>
                <w:rFonts w:hint="cs"/>
                <w:cs/>
                <w:lang w:val="en-IN" w:bidi="mr-IN"/>
              </w:rPr>
              <w:t>े</w:t>
            </w:r>
            <w:r w:rsidRPr="00034BC2">
              <w:rPr>
                <w:cs/>
                <w:lang w:val="en-IN" w:bidi="mr-IN"/>
              </w:rPr>
              <w:t xml:space="preserve"> </w:t>
            </w:r>
            <w:r>
              <w:rPr>
                <w:rFonts w:hint="cs"/>
                <w:cs/>
                <w:lang w:val="en-IN" w:bidi="mr-IN"/>
              </w:rPr>
              <w:t xml:space="preserve">आणखी </w:t>
            </w:r>
            <w:r w:rsidRPr="00034BC2">
              <w:rPr>
                <w:cs/>
                <w:lang w:val="en-IN" w:bidi="mr-IN"/>
              </w:rPr>
              <w:t xml:space="preserve">वाढवू शकता. </w:t>
            </w:r>
            <w:r w:rsidR="004437AF" w:rsidRPr="00034BC2">
              <w:rPr>
                <w:cs/>
                <w:lang w:val="en-IN" w:bidi="mr-IN"/>
              </w:rPr>
              <w:t xml:space="preserve">प्रत्येक </w:t>
            </w:r>
            <w:r w:rsidR="00AA67F3">
              <w:rPr>
                <w:rFonts w:hint="cs"/>
                <w:cs/>
                <w:lang w:val="en-IN" w:bidi="mr-IN"/>
              </w:rPr>
              <w:t>गोळी</w:t>
            </w:r>
            <w:r w:rsidR="00AA67F3" w:rsidRPr="00034BC2">
              <w:rPr>
                <w:cs/>
                <w:lang w:val="en-IN" w:bidi="mr-IN"/>
              </w:rPr>
              <w:t xml:space="preserve"> </w:t>
            </w:r>
            <w:r w:rsidR="004437AF" w:rsidRPr="00034BC2">
              <w:rPr>
                <w:cs/>
                <w:lang w:val="en-IN" w:bidi="mr-IN"/>
              </w:rPr>
              <w:t xml:space="preserve">वेळेवर घ्या. एकही </w:t>
            </w:r>
            <w:r w:rsidR="00AA67F3">
              <w:rPr>
                <w:rFonts w:hint="cs"/>
                <w:cs/>
                <w:lang w:val="en-IN" w:bidi="mr-IN"/>
              </w:rPr>
              <w:t>गोळी</w:t>
            </w:r>
            <w:r w:rsidR="00AA67F3" w:rsidRPr="00034BC2">
              <w:rPr>
                <w:cs/>
                <w:lang w:val="en-IN" w:bidi="mr-IN"/>
              </w:rPr>
              <w:t xml:space="preserve"> </w:t>
            </w:r>
            <w:r w:rsidR="00F246D8" w:rsidRPr="00034BC2">
              <w:rPr>
                <w:cs/>
                <w:lang w:val="en-IN" w:bidi="mr-IN"/>
              </w:rPr>
              <w:t xml:space="preserve">चुकू देऊ </w:t>
            </w:r>
            <w:r w:rsidR="004437AF" w:rsidRPr="00034BC2">
              <w:rPr>
                <w:cs/>
                <w:lang w:val="en-IN" w:bidi="mr-IN"/>
              </w:rPr>
              <w:t>नका.</w:t>
            </w:r>
          </w:p>
        </w:tc>
        <w:tc>
          <w:tcPr>
            <w:tcW w:w="796" w:type="pct"/>
          </w:tcPr>
          <w:p w:rsidR="004437AF" w:rsidRPr="00CE2875" w:rsidRDefault="004437AF" w:rsidP="00DD2D84">
            <w:pPr>
              <w:rPr>
                <w:cs/>
                <w:lang w:val="en-IN" w:bidi="mr-IN"/>
              </w:rPr>
            </w:pPr>
          </w:p>
        </w:tc>
        <w:tc>
          <w:tcPr>
            <w:tcW w:w="797" w:type="pct"/>
          </w:tcPr>
          <w:p w:rsidR="004437AF" w:rsidRPr="00034BC2" w:rsidRDefault="004437AF" w:rsidP="00DD2D84">
            <w:pPr>
              <w:rPr>
                <w:cs/>
                <w:lang w:val="en-IN"/>
              </w:rPr>
            </w:pPr>
          </w:p>
        </w:tc>
      </w:tr>
    </w:tbl>
    <w:p w:rsidR="00D870ED" w:rsidRDefault="00D870ED">
      <w:pPr>
        <w:spacing w:before="0" w:after="0"/>
        <w:rPr>
          <w:lang w:val="en-IN"/>
        </w:rPr>
      </w:pPr>
      <w:r>
        <w:rPr>
          <w:lang w:val="en-IN"/>
        </w:rPr>
        <w:br w:type="page"/>
      </w:r>
    </w:p>
    <w:p w:rsidR="00F301A4" w:rsidRDefault="005801BF" w:rsidP="00E826BF">
      <w:pPr>
        <w:pStyle w:val="Heading3"/>
        <w:rPr>
          <w:lang w:val="en-IN"/>
        </w:rPr>
      </w:pPr>
      <w:bookmarkStart w:id="186" w:name="_Toc301455955"/>
      <w:r>
        <w:rPr>
          <w:lang w:val="en-IN"/>
        </w:rPr>
        <w:lastRenderedPageBreak/>
        <w:t xml:space="preserve">Message 3: </w:t>
      </w:r>
      <w:commentRangeStart w:id="187"/>
      <w:r w:rsidR="00F301A4">
        <w:rPr>
          <w:lang w:val="en-IN"/>
        </w:rPr>
        <w:t>Weekly Adherence Call</w:t>
      </w:r>
      <w:commentRangeEnd w:id="187"/>
      <w:r w:rsidR="00F733D9">
        <w:rPr>
          <w:rStyle w:val="CommentReference"/>
          <w:rFonts w:ascii="Calibri" w:eastAsia="Calibri" w:hAnsi="Calibri"/>
          <w:b w:val="0"/>
          <w:bCs w:val="0"/>
          <w:color w:val="auto"/>
        </w:rPr>
        <w:commentReference w:id="187"/>
      </w:r>
      <w:ins w:id="188" w:author="Anirudha" w:date="2011-08-18T16:26:00Z">
        <w:r w:rsidR="004C1728">
          <w:rPr>
            <w:lang w:val="en-IN"/>
          </w:rPr>
          <w:t xml:space="preserve"> / Four day recall</w:t>
        </w:r>
      </w:ins>
      <w:bookmarkEnd w:id="1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0"/>
        <w:gridCol w:w="14212"/>
      </w:tblGrid>
      <w:tr w:rsidR="007B3264" w:rsidRPr="00034BC2" w:rsidTr="00417550">
        <w:trPr>
          <w:cantSplit/>
          <w:trHeight w:val="620"/>
          <w:tblHeader/>
        </w:trPr>
        <w:tc>
          <w:tcPr>
            <w:tcW w:w="0" w:type="auto"/>
            <w:gridSpan w:val="2"/>
            <w:tcBorders>
              <w:top w:val="single" w:sz="4" w:space="0" w:color="auto"/>
              <w:left w:val="single" w:sz="4" w:space="0" w:color="auto"/>
              <w:bottom w:val="single" w:sz="4" w:space="0" w:color="auto"/>
              <w:right w:val="single" w:sz="4" w:space="0" w:color="auto"/>
            </w:tcBorders>
            <w:shd w:val="clear" w:color="auto" w:fill="E0E0E0"/>
            <w:vAlign w:val="center"/>
          </w:tcPr>
          <w:p w:rsidR="00651CBD" w:rsidRPr="00034BC2" w:rsidRDefault="00651CBD" w:rsidP="00417550">
            <w:pPr>
              <w:rPr>
                <w:lang w:val="en-IN"/>
              </w:rPr>
            </w:pPr>
            <w:r w:rsidRPr="00034BC2">
              <w:rPr>
                <w:lang w:val="en-IN"/>
              </w:rPr>
              <w:t>General Information</w:t>
            </w:r>
          </w:p>
        </w:tc>
      </w:tr>
      <w:tr w:rsidR="001E215F" w:rsidRPr="00034BC2" w:rsidTr="00417550">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651CBD" w:rsidRPr="00034BC2" w:rsidRDefault="00651CBD" w:rsidP="00417550">
            <w:pPr>
              <w:rPr>
                <w:lang w:val="en-IN"/>
              </w:rPr>
            </w:pPr>
            <w:r w:rsidRPr="00034BC2">
              <w:rPr>
                <w:lang w:val="en-IN"/>
              </w:rPr>
              <w:t>Use Case Name / ID</w:t>
            </w:r>
          </w:p>
        </w:tc>
        <w:tc>
          <w:tcPr>
            <w:tcW w:w="0" w:type="auto"/>
            <w:tcBorders>
              <w:top w:val="single" w:sz="4" w:space="0" w:color="auto"/>
              <w:left w:val="single" w:sz="4" w:space="0" w:color="auto"/>
              <w:bottom w:val="single" w:sz="4" w:space="0" w:color="auto"/>
              <w:right w:val="single" w:sz="4" w:space="0" w:color="auto"/>
            </w:tcBorders>
          </w:tcPr>
          <w:p w:rsidR="00651CBD" w:rsidRPr="00034BC2" w:rsidRDefault="00651CBD" w:rsidP="00417550">
            <w:pPr>
              <w:rPr>
                <w:rFonts w:cs="Arial"/>
                <w:szCs w:val="24"/>
                <w:lang w:val="en-IN"/>
              </w:rPr>
            </w:pPr>
            <w:r w:rsidRPr="00034BC2">
              <w:rPr>
                <w:rFonts w:cs="Arial"/>
                <w:szCs w:val="24"/>
                <w:lang w:val="en-IN"/>
              </w:rPr>
              <w:t>TAMA_IVR_025_4DayRecall</w:t>
            </w:r>
          </w:p>
        </w:tc>
      </w:tr>
      <w:tr w:rsidR="001E215F" w:rsidRPr="00034BC2" w:rsidTr="00417550">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rsidR="00651CBD" w:rsidRPr="00034BC2" w:rsidRDefault="00651CBD" w:rsidP="00417550">
            <w:pPr>
              <w:rPr>
                <w:lang w:val="en-IN"/>
              </w:rPr>
            </w:pPr>
            <w:r w:rsidRPr="00034BC2">
              <w:rPr>
                <w:lang w:val="en-IN"/>
              </w:rPr>
              <w:t>Short description</w:t>
            </w:r>
          </w:p>
        </w:tc>
        <w:tc>
          <w:tcPr>
            <w:tcW w:w="0" w:type="auto"/>
            <w:tcBorders>
              <w:top w:val="single" w:sz="4" w:space="0" w:color="auto"/>
              <w:left w:val="single" w:sz="4" w:space="0" w:color="auto"/>
              <w:bottom w:val="single" w:sz="4" w:space="0" w:color="auto"/>
              <w:right w:val="single" w:sz="4" w:space="0" w:color="auto"/>
            </w:tcBorders>
          </w:tcPr>
          <w:p w:rsidR="00651CBD" w:rsidRPr="00034BC2" w:rsidRDefault="007B3264" w:rsidP="00ED60E5">
            <w:pPr>
              <w:rPr>
                <w:rFonts w:cs="Arial"/>
                <w:szCs w:val="24"/>
                <w:lang w:val="en-IN"/>
              </w:rPr>
            </w:pPr>
            <w:r>
              <w:rPr>
                <w:rFonts w:cs="Arial"/>
                <w:szCs w:val="24"/>
                <w:lang w:val="en-IN"/>
              </w:rPr>
              <w:t xml:space="preserve">This is a message that will be posted to a patient’s Outbox once a week – the day of posting will be as per patient’s choice. </w:t>
            </w:r>
            <w:r w:rsidR="001E215F">
              <w:rPr>
                <w:rFonts w:cs="Arial"/>
                <w:szCs w:val="24"/>
                <w:lang w:val="en-IN"/>
              </w:rPr>
              <w:t xml:space="preserve">This patient is one who is not on Daily Pill Reminder calls. </w:t>
            </w:r>
            <w:r>
              <w:rPr>
                <w:rFonts w:cs="Arial"/>
                <w:szCs w:val="24"/>
                <w:lang w:val="en-IN"/>
              </w:rPr>
              <w:t>As part of this message, patient will be as</w:t>
            </w:r>
            <w:r w:rsidR="006E7E86">
              <w:rPr>
                <w:rFonts w:cs="Arial"/>
                <w:szCs w:val="24"/>
                <w:lang w:val="en-IN"/>
              </w:rPr>
              <w:t>ked</w:t>
            </w:r>
            <w:r>
              <w:rPr>
                <w:rFonts w:cs="Arial"/>
                <w:szCs w:val="24"/>
                <w:lang w:val="en-IN"/>
              </w:rPr>
              <w:t xml:space="preserve"> to recall adherence to his ART medicine regimen over the last 4 days.</w:t>
            </w:r>
            <w:r w:rsidR="00BB4689">
              <w:rPr>
                <w:rFonts w:cs="Arial"/>
                <w:szCs w:val="24"/>
                <w:lang w:val="en-IN"/>
              </w:rPr>
              <w:t xml:space="preserve"> </w:t>
            </w:r>
            <w:r w:rsidR="006E7E86">
              <w:rPr>
                <w:rFonts w:cs="Arial"/>
                <w:szCs w:val="24"/>
                <w:lang w:val="en-IN"/>
              </w:rPr>
              <w:t>This message will be played along with other messages in his Outbox and the messages will be played as per priority of each message.</w:t>
            </w:r>
          </w:p>
        </w:tc>
      </w:tr>
    </w:tbl>
    <w:p w:rsidR="00651CBD" w:rsidRPr="00034BC2" w:rsidRDefault="00651CBD" w:rsidP="00651CBD">
      <w:pPr>
        <w:rPr>
          <w:lang w:val="en-IN"/>
        </w:rPr>
      </w:pPr>
    </w:p>
    <w:p w:rsidR="00651CBD" w:rsidRPr="00034BC2" w:rsidRDefault="00651CBD" w:rsidP="00651CBD">
      <w:pPr>
        <w:pStyle w:val="Heading4"/>
        <w:rPr>
          <w:lang w:val="en-IN"/>
        </w:rPr>
      </w:pPr>
      <w:r w:rsidRPr="00034BC2">
        <w:rPr>
          <w:lang w:val="en-IN"/>
        </w:rPr>
        <w:t>Script</w:t>
      </w:r>
    </w:p>
    <w:tbl>
      <w:tblPr>
        <w:tblStyle w:val="TableGrid"/>
        <w:tblW w:w="5000" w:type="pct"/>
        <w:tblLayout w:type="fixed"/>
        <w:tblLook w:val="04A0"/>
      </w:tblPr>
      <w:tblGrid>
        <w:gridCol w:w="653"/>
        <w:gridCol w:w="2492"/>
        <w:gridCol w:w="2492"/>
        <w:gridCol w:w="2495"/>
        <w:gridCol w:w="2492"/>
        <w:gridCol w:w="2492"/>
        <w:gridCol w:w="2494"/>
      </w:tblGrid>
      <w:tr w:rsidR="00651CBD" w:rsidRPr="00034BC2" w:rsidTr="00417550">
        <w:trPr>
          <w:cantSplit/>
          <w:tblHeader/>
        </w:trPr>
        <w:tc>
          <w:tcPr>
            <w:tcW w:w="209" w:type="pct"/>
            <w:shd w:val="clear" w:color="auto" w:fill="BFBFBF" w:themeFill="background1" w:themeFillShade="BF"/>
          </w:tcPr>
          <w:p w:rsidR="00651CBD" w:rsidRPr="00034BC2" w:rsidRDefault="00D81D5F" w:rsidP="00417550">
            <w:pPr>
              <w:keepNext/>
              <w:rPr>
                <w:lang w:val="en-IN"/>
              </w:rPr>
            </w:pPr>
            <w:r>
              <w:rPr>
                <w:lang w:val="en-IN"/>
              </w:rPr>
              <w:t>Block</w:t>
            </w:r>
          </w:p>
        </w:tc>
        <w:tc>
          <w:tcPr>
            <w:tcW w:w="798" w:type="pct"/>
            <w:shd w:val="clear" w:color="auto" w:fill="BFBFBF" w:themeFill="background1" w:themeFillShade="BF"/>
          </w:tcPr>
          <w:p w:rsidR="00651CBD" w:rsidRPr="00034BC2" w:rsidRDefault="00651CBD" w:rsidP="00417550">
            <w:pPr>
              <w:keepNext/>
              <w:rPr>
                <w:lang w:val="en-IN"/>
              </w:rPr>
            </w:pPr>
            <w:r w:rsidRPr="00034BC2">
              <w:rPr>
                <w:lang w:val="en-IN"/>
              </w:rPr>
              <w:t>File</w:t>
            </w:r>
          </w:p>
        </w:tc>
        <w:tc>
          <w:tcPr>
            <w:tcW w:w="798" w:type="pct"/>
            <w:shd w:val="clear" w:color="auto" w:fill="BFBFBF" w:themeFill="background1" w:themeFillShade="BF"/>
          </w:tcPr>
          <w:p w:rsidR="00651CBD" w:rsidRPr="00034BC2" w:rsidRDefault="00651CBD" w:rsidP="00417550">
            <w:pPr>
              <w:keepNext/>
              <w:rPr>
                <w:color w:val="7F7F7F" w:themeColor="text1" w:themeTint="80"/>
                <w:lang w:val="en-IN"/>
              </w:rPr>
            </w:pPr>
            <w:r w:rsidRPr="00034BC2">
              <w:rPr>
                <w:lang w:val="en-IN"/>
              </w:rPr>
              <w:t>Script</w:t>
            </w:r>
          </w:p>
        </w:tc>
        <w:tc>
          <w:tcPr>
            <w:tcW w:w="799" w:type="pct"/>
            <w:shd w:val="clear" w:color="auto" w:fill="BFBFBF" w:themeFill="background1" w:themeFillShade="BF"/>
          </w:tcPr>
          <w:p w:rsidR="00651CBD" w:rsidRPr="00034BC2" w:rsidRDefault="00651CBD" w:rsidP="00417550">
            <w:pPr>
              <w:keepNext/>
              <w:rPr>
                <w:lang w:val="en-IN"/>
              </w:rPr>
            </w:pPr>
            <w:r w:rsidRPr="00034BC2">
              <w:rPr>
                <w:lang w:val="en-IN"/>
              </w:rPr>
              <w:t>On user input jump to block</w:t>
            </w:r>
          </w:p>
        </w:tc>
        <w:tc>
          <w:tcPr>
            <w:tcW w:w="798" w:type="pct"/>
            <w:shd w:val="clear" w:color="auto" w:fill="BFBFBF" w:themeFill="background1" w:themeFillShade="BF"/>
          </w:tcPr>
          <w:p w:rsidR="00651CBD" w:rsidRPr="00034BC2" w:rsidRDefault="00651CBD" w:rsidP="00417550">
            <w:pPr>
              <w:keepNext/>
              <w:rPr>
                <w:lang w:val="en-IN"/>
              </w:rPr>
            </w:pPr>
            <w:r w:rsidRPr="00034BC2">
              <w:rPr>
                <w:lang w:val="en-IN"/>
              </w:rPr>
              <w:t>Marathi</w:t>
            </w:r>
          </w:p>
        </w:tc>
        <w:tc>
          <w:tcPr>
            <w:tcW w:w="798" w:type="pct"/>
            <w:shd w:val="clear" w:color="auto" w:fill="BFBFBF" w:themeFill="background1" w:themeFillShade="BF"/>
          </w:tcPr>
          <w:p w:rsidR="00651CBD" w:rsidRPr="00034BC2" w:rsidRDefault="00651CBD" w:rsidP="00417550">
            <w:pPr>
              <w:keepNext/>
              <w:rPr>
                <w:lang w:val="en-IN"/>
              </w:rPr>
            </w:pPr>
            <w:r w:rsidRPr="00034BC2">
              <w:rPr>
                <w:lang w:val="en-IN"/>
              </w:rPr>
              <w:t>Hindi</w:t>
            </w:r>
          </w:p>
        </w:tc>
        <w:tc>
          <w:tcPr>
            <w:tcW w:w="799" w:type="pct"/>
            <w:shd w:val="clear" w:color="auto" w:fill="BFBFBF" w:themeFill="background1" w:themeFillShade="BF"/>
          </w:tcPr>
          <w:p w:rsidR="00651CBD" w:rsidRPr="00034BC2" w:rsidRDefault="00651CBD" w:rsidP="00417550">
            <w:pPr>
              <w:keepNext/>
              <w:rPr>
                <w:lang w:val="en-IN"/>
              </w:rPr>
            </w:pPr>
            <w:r w:rsidRPr="00034BC2">
              <w:rPr>
                <w:lang w:val="en-IN"/>
              </w:rPr>
              <w:t>Third language</w:t>
            </w:r>
          </w:p>
        </w:tc>
      </w:tr>
      <w:tr w:rsidR="00651CBD" w:rsidRPr="00034BC2" w:rsidTr="00417550">
        <w:trPr>
          <w:cantSplit/>
          <w:tblHeader/>
        </w:trPr>
        <w:tc>
          <w:tcPr>
            <w:tcW w:w="209" w:type="pct"/>
            <w:shd w:val="clear" w:color="auto" w:fill="auto"/>
          </w:tcPr>
          <w:p w:rsidR="00651CBD" w:rsidRPr="00034BC2" w:rsidRDefault="00651CBD" w:rsidP="00417550">
            <w:pPr>
              <w:rPr>
                <w:lang w:val="en-IN"/>
              </w:rPr>
            </w:pPr>
            <w:r w:rsidRPr="00034BC2">
              <w:rPr>
                <w:lang w:val="en-IN"/>
              </w:rPr>
              <w:t>1</w:t>
            </w:r>
          </w:p>
        </w:tc>
        <w:tc>
          <w:tcPr>
            <w:tcW w:w="798" w:type="pct"/>
            <w:shd w:val="clear" w:color="auto" w:fill="auto"/>
          </w:tcPr>
          <w:p w:rsidR="00651CBD" w:rsidRPr="00034BC2" w:rsidRDefault="00651CBD" w:rsidP="00651CBD">
            <w:pPr>
              <w:rPr>
                <w:lang w:val="en-IN"/>
              </w:rPr>
            </w:pPr>
          </w:p>
        </w:tc>
        <w:tc>
          <w:tcPr>
            <w:tcW w:w="798" w:type="pct"/>
            <w:shd w:val="clear" w:color="auto" w:fill="auto"/>
          </w:tcPr>
          <w:p w:rsidR="00651CBD" w:rsidRPr="00034BC2" w:rsidRDefault="00651CBD" w:rsidP="00417550">
            <w:pPr>
              <w:rPr>
                <w:lang w:val="en-IN"/>
              </w:rPr>
            </w:pPr>
          </w:p>
        </w:tc>
        <w:tc>
          <w:tcPr>
            <w:tcW w:w="799" w:type="pct"/>
            <w:shd w:val="clear" w:color="auto" w:fill="auto"/>
          </w:tcPr>
          <w:p w:rsidR="00651CBD" w:rsidRPr="00034BC2" w:rsidRDefault="00651CBD" w:rsidP="006E7E86">
            <w:pPr>
              <w:rPr>
                <w:lang w:val="en-IN"/>
              </w:rPr>
            </w:pPr>
            <w:r>
              <w:rPr>
                <w:lang w:val="en-IN"/>
              </w:rPr>
              <w:t xml:space="preserve">This is a message in the Outbox. </w:t>
            </w:r>
            <w:commentRangeStart w:id="189"/>
            <w:r w:rsidR="006E7E86">
              <w:rPr>
                <w:lang w:val="en-IN"/>
              </w:rPr>
              <w:t>At the beginning of the call made by TAMA, patient has to validate himself with his PIN.</w:t>
            </w:r>
            <w:commentRangeEnd w:id="189"/>
            <w:r w:rsidR="00FD5593">
              <w:rPr>
                <w:rStyle w:val="CommentReference"/>
              </w:rPr>
              <w:commentReference w:id="189"/>
            </w:r>
          </w:p>
        </w:tc>
        <w:tc>
          <w:tcPr>
            <w:tcW w:w="798" w:type="pct"/>
          </w:tcPr>
          <w:p w:rsidR="00651CBD" w:rsidRPr="00034BC2" w:rsidRDefault="00651CBD" w:rsidP="00417550">
            <w:pPr>
              <w:rPr>
                <w:cs/>
                <w:lang w:val="en-IN" w:bidi="mr-IN"/>
              </w:rPr>
            </w:pPr>
          </w:p>
        </w:tc>
        <w:tc>
          <w:tcPr>
            <w:tcW w:w="798" w:type="pct"/>
          </w:tcPr>
          <w:p w:rsidR="00651CBD" w:rsidRPr="00034BC2"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i/>
                <w:i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shd w:val="clear" w:color="auto" w:fill="auto"/>
          </w:tcPr>
          <w:p w:rsidR="00651CBD" w:rsidRPr="00034BC2" w:rsidRDefault="00651CBD" w:rsidP="00417550">
            <w:pPr>
              <w:rPr>
                <w:lang w:val="en-IN"/>
              </w:rPr>
            </w:pPr>
            <w:r w:rsidRPr="00034BC2">
              <w:rPr>
                <w:lang w:val="en-IN"/>
              </w:rPr>
              <w:t>2</w:t>
            </w:r>
          </w:p>
        </w:tc>
        <w:tc>
          <w:tcPr>
            <w:tcW w:w="798" w:type="pct"/>
            <w:shd w:val="clear" w:color="auto" w:fill="auto"/>
          </w:tcPr>
          <w:p w:rsidR="00651CBD" w:rsidRPr="00034BC2" w:rsidRDefault="00651CBD" w:rsidP="007B199A">
            <w:pPr>
              <w:rPr>
                <w:i/>
                <w:iCs/>
                <w:color w:val="00B050"/>
                <w:lang w:val="en-IN"/>
              </w:rPr>
            </w:pPr>
            <w:r>
              <w:rPr>
                <w:i/>
                <w:iCs/>
                <w:color w:val="00B050"/>
                <w:lang w:val="en-IN"/>
              </w:rPr>
              <w:t>025_0</w:t>
            </w:r>
            <w:r w:rsidR="007B199A">
              <w:rPr>
                <w:i/>
                <w:iCs/>
                <w:color w:val="00B050"/>
                <w:lang w:val="en-IN"/>
              </w:rPr>
              <w:t>2</w:t>
            </w:r>
            <w:r>
              <w:rPr>
                <w:i/>
                <w:iCs/>
                <w:color w:val="00B050"/>
                <w:lang w:val="en-IN"/>
              </w:rPr>
              <w:t>_01WeeklyAdherence</w:t>
            </w:r>
            <w:r w:rsidRPr="00034BC2">
              <w:rPr>
                <w:i/>
                <w:iCs/>
                <w:color w:val="00B050"/>
                <w:lang w:val="en-IN"/>
              </w:rPr>
              <w:t>Greeting</w:t>
            </w:r>
          </w:p>
        </w:tc>
        <w:tc>
          <w:tcPr>
            <w:tcW w:w="798" w:type="pct"/>
            <w:shd w:val="clear" w:color="auto" w:fill="auto"/>
          </w:tcPr>
          <w:p w:rsidR="00651CBD" w:rsidRPr="00034BC2" w:rsidRDefault="000A4E45" w:rsidP="00FF530E">
            <w:pPr>
              <w:rPr>
                <w:lang w:val="en-IN"/>
              </w:rPr>
            </w:pPr>
            <w:ins w:id="190" w:author="Anirudha" w:date="2011-08-18T16:45:00Z">
              <w:r>
                <w:rPr>
                  <w:lang w:val="en-IN"/>
                </w:rPr>
                <w:t xml:space="preserve">This </w:t>
              </w:r>
              <w:commentRangeStart w:id="191"/>
              <w:r>
                <w:rPr>
                  <w:lang w:val="en-IN"/>
                </w:rPr>
                <w:t xml:space="preserve">is TAMA calling from Dr. Pujari’s clinic. </w:t>
              </w:r>
            </w:ins>
            <w:commentRangeEnd w:id="191"/>
            <w:ins w:id="192" w:author="Anirudha" w:date="2011-08-18T16:46:00Z">
              <w:r>
                <w:rPr>
                  <w:rStyle w:val="CommentReference"/>
                </w:rPr>
                <w:commentReference w:id="191"/>
              </w:r>
            </w:ins>
            <w:r w:rsidR="00651CBD">
              <w:rPr>
                <w:lang w:val="en-IN"/>
              </w:rPr>
              <w:t xml:space="preserve">I hope you have been taking your </w:t>
            </w:r>
            <w:r w:rsidR="00FF530E">
              <w:rPr>
                <w:lang w:val="en-IN"/>
              </w:rPr>
              <w:t xml:space="preserve">doses </w:t>
            </w:r>
            <w:r w:rsidR="00651CBD">
              <w:rPr>
                <w:lang w:val="en-IN"/>
              </w:rPr>
              <w:t>regularly in the past week.</w:t>
            </w:r>
          </w:p>
        </w:tc>
        <w:tc>
          <w:tcPr>
            <w:tcW w:w="799" w:type="pct"/>
            <w:shd w:val="clear" w:color="auto" w:fill="auto"/>
          </w:tcPr>
          <w:p w:rsidR="00651CBD" w:rsidRPr="00034BC2" w:rsidRDefault="00651CBD" w:rsidP="00417550">
            <w:pPr>
              <w:rPr>
                <w:lang w:val="en-IN"/>
              </w:rPr>
            </w:pPr>
            <w:r w:rsidRPr="00034BC2">
              <w:rPr>
                <w:lang w:val="en-IN"/>
              </w:rPr>
              <w:t xml:space="preserve">If single ART pill a day, </w:t>
            </w:r>
          </w:p>
          <w:p w:rsidR="00651CBD" w:rsidRPr="00034BC2" w:rsidRDefault="00651CBD" w:rsidP="00417550">
            <w:pPr>
              <w:ind w:left="392"/>
              <w:rPr>
                <w:lang w:val="en-IN" w:bidi="mr-IN"/>
              </w:rPr>
            </w:pPr>
            <w:r w:rsidRPr="00034BC2">
              <w:rPr>
                <w:lang w:val="en-IN"/>
              </w:rPr>
              <w:t>Go to block 3</w:t>
            </w:r>
          </w:p>
          <w:p w:rsidR="00651CBD" w:rsidRPr="00034BC2" w:rsidRDefault="00651CBD" w:rsidP="00417550">
            <w:pPr>
              <w:rPr>
                <w:lang w:val="en-IN"/>
              </w:rPr>
            </w:pPr>
            <w:r w:rsidRPr="00034BC2">
              <w:rPr>
                <w:lang w:val="en-IN"/>
              </w:rPr>
              <w:t>Else, if multiple ART pills a day</w:t>
            </w:r>
          </w:p>
          <w:p w:rsidR="00651CBD" w:rsidRPr="00034BC2" w:rsidRDefault="00651CBD" w:rsidP="00417550">
            <w:pPr>
              <w:ind w:left="392"/>
              <w:rPr>
                <w:cs/>
                <w:lang w:val="en-IN" w:bidi="mr-IN"/>
              </w:rPr>
            </w:pPr>
            <w:r w:rsidRPr="00034BC2">
              <w:rPr>
                <w:lang w:val="en-IN"/>
              </w:rPr>
              <w:t xml:space="preserve"> Go to block 6</w:t>
            </w:r>
          </w:p>
        </w:tc>
        <w:tc>
          <w:tcPr>
            <w:tcW w:w="798" w:type="pct"/>
          </w:tcPr>
          <w:p w:rsidR="00651CBD" w:rsidRPr="00034BC2" w:rsidRDefault="00F56252" w:rsidP="000738A2">
            <w:pPr>
              <w:rPr>
                <w:lang w:val="en-IN" w:bidi="mr-IN"/>
              </w:rPr>
            </w:pPr>
            <w:r w:rsidRPr="00034BC2">
              <w:rPr>
                <w:cs/>
                <w:lang w:val="en-IN"/>
              </w:rPr>
              <w:t>नमस्कार!</w:t>
            </w:r>
            <w:r w:rsidRPr="00034BC2">
              <w:rPr>
                <w:lang w:val="en-IN"/>
              </w:rPr>
              <w:t xml:space="preserve"> </w:t>
            </w:r>
            <w:r w:rsidRPr="00034BC2">
              <w:rPr>
                <w:cs/>
                <w:lang w:val="en-IN"/>
              </w:rPr>
              <w:t>डॉक्टर पुजारी ह्यांच्या दवाखान्यातून</w:t>
            </w:r>
            <w:r>
              <w:rPr>
                <w:lang w:val="en-IN"/>
              </w:rPr>
              <w:t xml:space="preserve"> </w:t>
            </w:r>
            <w:r w:rsidRPr="00034BC2">
              <w:rPr>
                <w:cs/>
                <w:lang w:val="en-IN"/>
              </w:rPr>
              <w:t>मी टामा बोलतेय.</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i/>
                <w:i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cs/>
                <w:lang w:val="en-IN"/>
              </w:rPr>
            </w:pPr>
            <w:r w:rsidRPr="00034BC2">
              <w:rPr>
                <w:lang w:val="en-IN"/>
              </w:rPr>
              <w:lastRenderedPageBreak/>
              <w:t>3</w:t>
            </w:r>
          </w:p>
        </w:tc>
        <w:tc>
          <w:tcPr>
            <w:tcW w:w="798" w:type="pct"/>
          </w:tcPr>
          <w:p w:rsidR="00651CBD" w:rsidRPr="00034BC2" w:rsidRDefault="00651CBD" w:rsidP="007B199A">
            <w:pPr>
              <w:rPr>
                <w:i/>
                <w:iCs/>
                <w:lang w:val="en-IN"/>
              </w:rPr>
            </w:pPr>
            <w:r w:rsidRPr="00034BC2">
              <w:rPr>
                <w:lang w:val="en-IN"/>
              </w:rPr>
              <w:t>025_0</w:t>
            </w:r>
            <w:r w:rsidR="007B199A">
              <w:rPr>
                <w:lang w:val="en-IN"/>
              </w:rPr>
              <w:t>3</w:t>
            </w:r>
            <w:r w:rsidRPr="00034BC2">
              <w:rPr>
                <w:lang w:val="en-IN"/>
              </w:rPr>
              <w:t>_01_fourDoseRecallMenuA</w:t>
            </w:r>
          </w:p>
        </w:tc>
        <w:tc>
          <w:tcPr>
            <w:tcW w:w="798" w:type="pct"/>
          </w:tcPr>
          <w:p w:rsidR="00651CBD" w:rsidRDefault="00651CBD" w:rsidP="00417550">
            <w:pPr>
              <w:rPr>
                <w:lang w:val="en-IN"/>
              </w:rPr>
            </w:pPr>
            <w:r w:rsidRPr="00034BC2">
              <w:rPr>
                <w:lang w:val="en-IN"/>
              </w:rPr>
              <w:t xml:space="preserve">During the </w:t>
            </w:r>
            <w:r w:rsidR="00555673" w:rsidRPr="00034BC2">
              <w:rPr>
                <w:lang w:val="en-IN"/>
              </w:rPr>
              <w:t xml:space="preserve">past </w:t>
            </w:r>
            <w:r w:rsidR="00555673">
              <w:rPr>
                <w:lang w:val="en-IN"/>
              </w:rPr>
              <w:t>four</w:t>
            </w:r>
            <w:r w:rsidRPr="00034BC2">
              <w:rPr>
                <w:lang w:val="en-IN"/>
              </w:rPr>
              <w:t xml:space="preserve"> days, on how many days have you missed a</w:t>
            </w:r>
            <w:r>
              <w:rPr>
                <w:lang w:val="en-IN"/>
              </w:rPr>
              <w:t xml:space="preserve"> dose </w:t>
            </w:r>
            <w:r w:rsidR="004E0C49">
              <w:rPr>
                <w:lang w:val="en-IN"/>
              </w:rPr>
              <w:t>of ART?</w:t>
            </w:r>
          </w:p>
          <w:p w:rsidR="00651CBD" w:rsidRPr="00034BC2" w:rsidRDefault="00651CBD" w:rsidP="00417550">
            <w:pPr>
              <w:rPr>
                <w:lang w:val="en-IN"/>
              </w:rPr>
            </w:pPr>
            <w:r w:rsidRPr="00034BC2">
              <w:rPr>
                <w:lang w:val="en-IN"/>
              </w:rPr>
              <w:t>If you took all your doses in the last four days, press 0.</w:t>
            </w:r>
          </w:p>
          <w:p w:rsidR="00651CBD" w:rsidRPr="00034BC2" w:rsidRDefault="00651CBD" w:rsidP="00417550">
            <w:pPr>
              <w:rPr>
                <w:lang w:val="en-IN"/>
              </w:rPr>
            </w:pPr>
            <w:r w:rsidRPr="00034BC2">
              <w:rPr>
                <w:lang w:val="en-IN"/>
              </w:rPr>
              <w:t>If you missed a dose on one day, press 1.</w:t>
            </w:r>
          </w:p>
          <w:p w:rsidR="00651CBD" w:rsidRPr="00034BC2" w:rsidRDefault="00651CBD" w:rsidP="00417550">
            <w:pPr>
              <w:rPr>
                <w:lang w:val="en-IN"/>
              </w:rPr>
            </w:pPr>
            <w:r w:rsidRPr="00034BC2">
              <w:rPr>
                <w:lang w:val="en-IN"/>
              </w:rPr>
              <w:t>If you missed doses on TWO days, press 2.</w:t>
            </w:r>
          </w:p>
          <w:p w:rsidR="00651CBD" w:rsidRPr="00034BC2" w:rsidRDefault="00651CBD" w:rsidP="00417550">
            <w:pPr>
              <w:rPr>
                <w:lang w:val="en-IN"/>
              </w:rPr>
            </w:pPr>
            <w:r w:rsidRPr="00034BC2">
              <w:rPr>
                <w:lang w:val="en-IN"/>
              </w:rPr>
              <w:t>If you missed doses on THREE days, press 3.</w:t>
            </w:r>
          </w:p>
          <w:p w:rsidR="00651CBD" w:rsidRPr="00034BC2" w:rsidRDefault="00651CBD" w:rsidP="00417550">
            <w:pPr>
              <w:rPr>
                <w:lang w:val="en-IN"/>
              </w:rPr>
            </w:pPr>
            <w:r w:rsidRPr="00034BC2">
              <w:rPr>
                <w:lang w:val="en-IN"/>
              </w:rPr>
              <w:t>If you missed doses on all the FOUR days, press 4.</w:t>
            </w:r>
          </w:p>
        </w:tc>
        <w:tc>
          <w:tcPr>
            <w:tcW w:w="799" w:type="pct"/>
          </w:tcPr>
          <w:p w:rsidR="00651CBD" w:rsidRPr="00034BC2" w:rsidRDefault="00651CBD" w:rsidP="00417550">
            <w:pPr>
              <w:rPr>
                <w:lang w:val="en-IN"/>
              </w:rPr>
            </w:pPr>
            <w:r w:rsidRPr="00034BC2">
              <w:rPr>
                <w:lang w:val="en-IN"/>
              </w:rPr>
              <w:t>0 – Go to block 10</w:t>
            </w:r>
          </w:p>
          <w:p w:rsidR="00651CBD" w:rsidRPr="00034BC2" w:rsidRDefault="00651CBD" w:rsidP="00417550">
            <w:pPr>
              <w:rPr>
                <w:lang w:val="en-IN" w:bidi="mr-IN"/>
              </w:rPr>
            </w:pPr>
            <w:r w:rsidRPr="00034BC2">
              <w:rPr>
                <w:lang w:val="en-IN"/>
              </w:rPr>
              <w:t>1 – Go to block 4</w:t>
            </w:r>
            <w:r w:rsidRPr="00034BC2">
              <w:rPr>
                <w:lang w:val="en-IN" w:bidi="mr-IN"/>
              </w:rPr>
              <w:t xml:space="preserve"> </w:t>
            </w:r>
          </w:p>
          <w:p w:rsidR="00651CBD" w:rsidRPr="00034BC2" w:rsidRDefault="00651CBD" w:rsidP="00417550">
            <w:pPr>
              <w:rPr>
                <w:lang w:val="en-IN" w:bidi="mr-IN"/>
              </w:rPr>
            </w:pPr>
            <w:r w:rsidRPr="00034BC2">
              <w:rPr>
                <w:lang w:val="en-IN" w:bidi="mr-IN"/>
              </w:rPr>
              <w:t>2-4 –</w:t>
            </w:r>
            <w:r w:rsidRPr="00034BC2">
              <w:rPr>
                <w:lang w:val="en-IN"/>
              </w:rPr>
              <w:t xml:space="preserve"> Go to block 5</w:t>
            </w:r>
          </w:p>
        </w:tc>
        <w:tc>
          <w:tcPr>
            <w:tcW w:w="798" w:type="pct"/>
          </w:tcPr>
          <w:p w:rsidR="00651CBD" w:rsidRPr="00034BC2" w:rsidRDefault="00651CBD" w:rsidP="00417550">
            <w:pPr>
              <w:rPr>
                <w:lang w:val="en-IN" w:bidi="mr-IN"/>
              </w:rPr>
            </w:pPr>
            <w:commentRangeStart w:id="193"/>
            <w:r w:rsidRPr="00034BC2">
              <w:rPr>
                <w:cs/>
                <w:lang w:val="en-IN" w:bidi="mr-IN"/>
              </w:rPr>
              <w:t>गेल्या चार दिवसांत, तुमचे एआरटीचे किती डोस चुकले</w:t>
            </w:r>
            <w:commentRangeEnd w:id="193"/>
            <w:r w:rsidR="00F56252">
              <w:rPr>
                <w:rStyle w:val="CommentReference"/>
              </w:rPr>
              <w:commentReference w:id="193"/>
            </w:r>
            <w:r w:rsidRPr="00034BC2">
              <w:rPr>
                <w:lang w:val="en-IN" w:bidi="mr-IN"/>
              </w:rPr>
              <w:t>?</w:t>
            </w:r>
          </w:p>
          <w:p w:rsidR="00651CBD" w:rsidRPr="00034BC2" w:rsidRDefault="00651CBD" w:rsidP="00417550">
            <w:pPr>
              <w:rPr>
                <w:lang w:val="en-IN" w:bidi="mr-IN"/>
              </w:rPr>
            </w:pPr>
            <w:r w:rsidRPr="00034BC2">
              <w:rPr>
                <w:cs/>
                <w:lang w:val="en-IN" w:bidi="mr-IN"/>
              </w:rPr>
              <w:t>गेल्या चार दिवसांत तुम्ही सगळे डोस घेतले असतील तर शून्य दाबा.</w:t>
            </w:r>
          </w:p>
          <w:p w:rsidR="00651CBD" w:rsidRPr="00034BC2" w:rsidRDefault="00651CBD" w:rsidP="00417550">
            <w:pPr>
              <w:rPr>
                <w:lang w:val="en-IN" w:bidi="mr-IN"/>
              </w:rPr>
            </w:pPr>
            <w:r w:rsidRPr="00034BC2">
              <w:rPr>
                <w:cs/>
                <w:lang w:val="en-IN" w:bidi="mr-IN"/>
              </w:rPr>
              <w:t>एका दिवशी डोस चुकला असेल तर १ दाबा.</w:t>
            </w:r>
          </w:p>
          <w:p w:rsidR="00651CBD" w:rsidRPr="00034BC2" w:rsidRDefault="00651CBD" w:rsidP="00417550">
            <w:pPr>
              <w:rPr>
                <w:lang w:val="en-IN" w:bidi="mr-IN"/>
              </w:rPr>
            </w:pPr>
            <w:r w:rsidRPr="00034BC2">
              <w:rPr>
                <w:cs/>
                <w:lang w:val="en-IN" w:bidi="mr-IN"/>
              </w:rPr>
              <w:t xml:space="preserve">२ दिवस डोस चुकले असतील तर २ दाबा. </w:t>
            </w:r>
          </w:p>
          <w:p w:rsidR="00651CBD" w:rsidRPr="00034BC2" w:rsidRDefault="00651CBD" w:rsidP="00417550">
            <w:pPr>
              <w:rPr>
                <w:lang w:val="en-IN" w:bidi="mr-IN"/>
              </w:rPr>
            </w:pPr>
            <w:r w:rsidRPr="00034BC2">
              <w:rPr>
                <w:cs/>
                <w:lang w:val="en-IN" w:bidi="mr-IN"/>
              </w:rPr>
              <w:t>३ दिवस डोस चुकले असतील तर ३ दाबा.</w:t>
            </w:r>
          </w:p>
          <w:p w:rsidR="00651CBD" w:rsidRPr="00034BC2" w:rsidRDefault="00651CBD" w:rsidP="00417550">
            <w:pPr>
              <w:rPr>
                <w:cs/>
                <w:lang w:val="en-IN" w:bidi="mr-IN"/>
              </w:rPr>
            </w:pPr>
            <w:r w:rsidRPr="00034BC2">
              <w:rPr>
                <w:cs/>
                <w:lang w:val="en-IN" w:bidi="mr-IN"/>
              </w:rPr>
              <w:t>४ दिवस डोस चुकले असतील तर ४ दाबा.</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lang w:val="en-IN"/>
              </w:rPr>
            </w:pPr>
            <w:r w:rsidRPr="00034BC2">
              <w:rPr>
                <w:lang w:val="en-IN"/>
              </w:rPr>
              <w:t>4</w:t>
            </w:r>
          </w:p>
        </w:tc>
        <w:tc>
          <w:tcPr>
            <w:tcW w:w="798" w:type="pct"/>
          </w:tcPr>
          <w:p w:rsidR="00651CBD" w:rsidRPr="00034BC2" w:rsidRDefault="00651CBD" w:rsidP="00417550">
            <w:pPr>
              <w:rPr>
                <w:lang w:val="en-IN"/>
              </w:rPr>
            </w:pPr>
            <w:r w:rsidRPr="00034BC2">
              <w:rPr>
                <w:lang w:val="en-IN"/>
              </w:rPr>
              <w:t>025_04_01_MissedDose1</w:t>
            </w:r>
          </w:p>
        </w:tc>
        <w:tc>
          <w:tcPr>
            <w:tcW w:w="798" w:type="pct"/>
          </w:tcPr>
          <w:p w:rsidR="00651CBD" w:rsidRPr="00034BC2" w:rsidRDefault="00651CBD" w:rsidP="00417550">
            <w:pPr>
              <w:rPr>
                <w:lang w:val="en-IN"/>
              </w:rPr>
            </w:pPr>
            <w:r w:rsidRPr="00034BC2">
              <w:rPr>
                <w:lang w:val="en-IN"/>
              </w:rPr>
              <w:t xml:space="preserve">You have missed </w:t>
            </w:r>
            <w:r w:rsidRPr="00034BC2">
              <w:rPr>
                <w:lang w:val="en-IN" w:bidi="mr-IN"/>
              </w:rPr>
              <w:t xml:space="preserve">a </w:t>
            </w:r>
            <w:r w:rsidRPr="00034BC2">
              <w:rPr>
                <w:lang w:val="en-IN"/>
              </w:rPr>
              <w:t>dose on one day.</w:t>
            </w:r>
          </w:p>
        </w:tc>
        <w:tc>
          <w:tcPr>
            <w:tcW w:w="799" w:type="pct"/>
          </w:tcPr>
          <w:p w:rsidR="00651CBD" w:rsidRPr="00034BC2" w:rsidRDefault="00651CBD" w:rsidP="00417550">
            <w:pPr>
              <w:rPr>
                <w:lang w:val="en-IN"/>
              </w:rPr>
            </w:pPr>
            <w:r w:rsidRPr="00034BC2">
              <w:rPr>
                <w:lang w:val="en-IN"/>
              </w:rPr>
              <w:t>Go to block 9</w:t>
            </w:r>
          </w:p>
        </w:tc>
        <w:tc>
          <w:tcPr>
            <w:tcW w:w="798" w:type="pct"/>
          </w:tcPr>
          <w:p w:rsidR="00651CBD" w:rsidRPr="00034BC2" w:rsidRDefault="00651CBD" w:rsidP="00417550">
            <w:pPr>
              <w:rPr>
                <w:lang w:val="en-IN" w:bidi="mr-IN"/>
              </w:rPr>
            </w:pPr>
            <w:r w:rsidRPr="00034BC2">
              <w:rPr>
                <w:cs/>
                <w:lang w:val="en-IN" w:bidi="mr-IN"/>
              </w:rPr>
              <w:t>तुमचा एका दिवसाचा डोस चुकला आहे.</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lang w:val="en-IN"/>
              </w:rPr>
            </w:pPr>
            <w:r w:rsidRPr="00034BC2">
              <w:rPr>
                <w:lang w:val="en-IN"/>
              </w:rPr>
              <w:t>5</w:t>
            </w:r>
          </w:p>
        </w:tc>
        <w:tc>
          <w:tcPr>
            <w:tcW w:w="798" w:type="pct"/>
          </w:tcPr>
          <w:p w:rsidR="00651CBD" w:rsidRPr="00034BC2" w:rsidRDefault="00651CBD" w:rsidP="00417550">
            <w:pPr>
              <w:rPr>
                <w:lang w:val="en-IN"/>
              </w:rPr>
            </w:pPr>
            <w:r w:rsidRPr="00034BC2">
              <w:rPr>
                <w:lang w:val="en-IN"/>
              </w:rPr>
              <w:t>025_05_01_MissedDose1</w:t>
            </w:r>
          </w:p>
        </w:tc>
        <w:tc>
          <w:tcPr>
            <w:tcW w:w="798" w:type="pct"/>
          </w:tcPr>
          <w:p w:rsidR="00651CBD" w:rsidRPr="00034BC2" w:rsidRDefault="00651CBD" w:rsidP="00417550">
            <w:pPr>
              <w:rPr>
                <w:lang w:val="en-IN"/>
              </w:rPr>
            </w:pPr>
            <w:r w:rsidRPr="00034BC2">
              <w:rPr>
                <w:lang w:val="en-IN"/>
              </w:rPr>
              <w:t>You have missed doses</w:t>
            </w:r>
            <w:r>
              <w:rPr>
                <w:lang w:val="en-IN"/>
              </w:rPr>
              <w:t xml:space="preserve"> for</w:t>
            </w:r>
            <w:r w:rsidR="008720C2">
              <w:rPr>
                <w:lang w:val="en-IN"/>
              </w:rPr>
              <w:t xml:space="preserve"> </w:t>
            </w:r>
            <w:r w:rsidRPr="00034BC2">
              <w:rPr>
                <w:lang w:val="en-IN"/>
              </w:rPr>
              <w:t>…</w:t>
            </w:r>
          </w:p>
        </w:tc>
        <w:tc>
          <w:tcPr>
            <w:tcW w:w="799" w:type="pct"/>
          </w:tcPr>
          <w:p w:rsidR="00651CBD" w:rsidRPr="00034BC2" w:rsidRDefault="00651CBD" w:rsidP="00417550">
            <w:pPr>
              <w:rPr>
                <w:lang w:val="en-IN"/>
              </w:rPr>
            </w:pPr>
          </w:p>
        </w:tc>
        <w:tc>
          <w:tcPr>
            <w:tcW w:w="798" w:type="pct"/>
          </w:tcPr>
          <w:p w:rsidR="00651CBD" w:rsidRPr="00034BC2" w:rsidRDefault="00651CBD" w:rsidP="00417550">
            <w:pPr>
              <w:rPr>
                <w:lang w:val="en-IN" w:bidi="mr-IN"/>
              </w:rPr>
            </w:pPr>
            <w:r w:rsidRPr="00034BC2">
              <w:rPr>
                <w:cs/>
                <w:lang w:val="en-IN" w:bidi="mr-IN"/>
              </w:rPr>
              <w:t>तुमचे</w:t>
            </w:r>
            <w:r w:rsidR="004677E0">
              <w:rPr>
                <w:rFonts w:hint="cs"/>
                <w:cs/>
                <w:lang w:val="en-IN" w:bidi="mr-IN"/>
              </w:rPr>
              <w:t xml:space="preserve"> ...</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tcPr>
          <w:p w:rsidR="00651CBD" w:rsidRPr="00034BC2" w:rsidRDefault="00651CBD" w:rsidP="00417550">
            <w:pPr>
              <w:rPr>
                <w:cs/>
                <w:lang w:val="en-IN"/>
              </w:rPr>
            </w:pPr>
          </w:p>
        </w:tc>
        <w:tc>
          <w:tcPr>
            <w:tcW w:w="798" w:type="pct"/>
          </w:tcPr>
          <w:p w:rsidR="00651CBD" w:rsidRPr="00034BC2" w:rsidRDefault="00871304" w:rsidP="00417550">
            <w:pPr>
              <w:rPr>
                <w:i/>
                <w:iCs/>
                <w:color w:val="00B050"/>
                <w:lang w:val="en-IN"/>
              </w:rPr>
            </w:pPr>
            <w:r>
              <w:rPr>
                <w:i/>
                <w:iCs/>
                <w:color w:val="00B050"/>
                <w:lang w:val="en-IN"/>
              </w:rPr>
              <w:t>Number</w:t>
            </w:r>
          </w:p>
        </w:tc>
        <w:tc>
          <w:tcPr>
            <w:tcW w:w="798" w:type="pct"/>
          </w:tcPr>
          <w:p w:rsidR="00651CBD" w:rsidRPr="00034BC2" w:rsidRDefault="008720C2" w:rsidP="008720C2">
            <w:pPr>
              <w:rPr>
                <w:lang w:val="en-IN"/>
              </w:rPr>
            </w:pPr>
            <w:r>
              <w:rPr>
                <w:lang w:val="en-IN"/>
              </w:rPr>
              <w:t xml:space="preserve">... </w:t>
            </w:r>
            <w:r w:rsidR="00651CBD" w:rsidRPr="00034BC2">
              <w:rPr>
                <w:lang w:val="en-IN"/>
              </w:rPr>
              <w:t>{</w:t>
            </w:r>
            <w:r w:rsidR="00651CBD">
              <w:rPr>
                <w:lang w:val="en-IN"/>
              </w:rPr>
              <w:t xml:space="preserve"> </w:t>
            </w:r>
            <w:r w:rsidR="00871304">
              <w:rPr>
                <w:lang w:val="en-IN"/>
              </w:rPr>
              <w:t>&lt;value as per key press response just captured&gt;</w:t>
            </w:r>
            <w:r w:rsidR="001E215F">
              <w:rPr>
                <w:lang w:val="en-IN"/>
              </w:rPr>
              <w:t xml:space="preserve"> }</w:t>
            </w:r>
            <w:r>
              <w:rPr>
                <w:lang w:val="en-IN"/>
              </w:rPr>
              <w:t xml:space="preserve"> ...</w:t>
            </w:r>
          </w:p>
        </w:tc>
        <w:tc>
          <w:tcPr>
            <w:tcW w:w="799" w:type="pct"/>
          </w:tcPr>
          <w:p w:rsidR="00651CBD" w:rsidRPr="00034BC2" w:rsidRDefault="00651CBD" w:rsidP="00417550">
            <w:pPr>
              <w:rPr>
                <w:cs/>
                <w:lang w:val="en-IN"/>
              </w:rPr>
            </w:pPr>
          </w:p>
        </w:tc>
        <w:tc>
          <w:tcPr>
            <w:tcW w:w="798" w:type="pct"/>
          </w:tcPr>
          <w:p w:rsidR="00651CBD" w:rsidRPr="00034BC2" w:rsidRDefault="004677E0" w:rsidP="00417550">
            <w:pPr>
              <w:rPr>
                <w:cs/>
                <w:lang w:val="en-IN" w:bidi="mr-IN"/>
              </w:rPr>
            </w:pPr>
            <w:r>
              <w:rPr>
                <w:rFonts w:hint="cs"/>
                <w:cs/>
                <w:lang w:val="en-IN" w:bidi="mr-IN"/>
              </w:rPr>
              <w:t xml:space="preserve">... </w:t>
            </w:r>
            <w:r w:rsidR="00651CBD" w:rsidRPr="00034BC2">
              <w:rPr>
                <w:cs/>
                <w:lang w:val="en-IN" w:bidi="mr-IN"/>
              </w:rPr>
              <w:t>{दोन}</w:t>
            </w:r>
            <w:r>
              <w:rPr>
                <w:rFonts w:hint="cs"/>
                <w:cs/>
                <w:lang w:val="en-IN" w:bidi="mr-IN"/>
              </w:rPr>
              <w:t xml:space="preserve"> ...</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cs/>
                <w:lang w:val="en-IN"/>
              </w:rPr>
            </w:pPr>
          </w:p>
        </w:tc>
        <w:tc>
          <w:tcPr>
            <w:tcW w:w="798" w:type="pct"/>
          </w:tcPr>
          <w:p w:rsidR="00651CBD" w:rsidRPr="00034BC2" w:rsidRDefault="00651CBD" w:rsidP="00417550">
            <w:pPr>
              <w:rPr>
                <w:lang w:val="en-IN"/>
              </w:rPr>
            </w:pPr>
            <w:r w:rsidRPr="00034BC2">
              <w:rPr>
                <w:lang w:val="en-IN"/>
              </w:rPr>
              <w:t>025_05_03_MissedDose2</w:t>
            </w:r>
          </w:p>
        </w:tc>
        <w:tc>
          <w:tcPr>
            <w:tcW w:w="798" w:type="pct"/>
          </w:tcPr>
          <w:p w:rsidR="00651CBD" w:rsidRPr="00034BC2" w:rsidRDefault="008720C2" w:rsidP="00417550">
            <w:pPr>
              <w:rPr>
                <w:lang w:val="en-IN"/>
              </w:rPr>
            </w:pPr>
            <w:r>
              <w:rPr>
                <w:lang w:val="en-IN"/>
              </w:rPr>
              <w:t xml:space="preserve">... </w:t>
            </w:r>
            <w:r w:rsidR="00651CBD">
              <w:rPr>
                <w:lang w:val="en-IN"/>
              </w:rPr>
              <w:t>days</w:t>
            </w:r>
            <w:r>
              <w:rPr>
                <w:lang w:val="en-IN"/>
              </w:rPr>
              <w:t>.</w:t>
            </w:r>
          </w:p>
        </w:tc>
        <w:tc>
          <w:tcPr>
            <w:tcW w:w="799" w:type="pct"/>
          </w:tcPr>
          <w:p w:rsidR="00651CBD" w:rsidRPr="00034BC2" w:rsidRDefault="00651CBD" w:rsidP="00417550">
            <w:pPr>
              <w:rPr>
                <w:cs/>
                <w:lang w:val="en-IN"/>
              </w:rPr>
            </w:pPr>
            <w:r w:rsidRPr="00034BC2">
              <w:rPr>
                <w:lang w:val="en-IN"/>
              </w:rPr>
              <w:t>Go to block 9</w:t>
            </w:r>
          </w:p>
        </w:tc>
        <w:tc>
          <w:tcPr>
            <w:tcW w:w="798" w:type="pct"/>
          </w:tcPr>
          <w:p w:rsidR="00651CBD" w:rsidRPr="00034BC2" w:rsidRDefault="004677E0" w:rsidP="00417550">
            <w:pPr>
              <w:rPr>
                <w:cs/>
                <w:lang w:val="en-IN" w:bidi="mr-IN"/>
              </w:rPr>
            </w:pPr>
            <w:r>
              <w:rPr>
                <w:rFonts w:hint="cs"/>
                <w:cs/>
                <w:lang w:val="en-IN" w:bidi="mr-IN"/>
              </w:rPr>
              <w:t xml:space="preserve">... </w:t>
            </w:r>
            <w:r w:rsidR="00651CBD" w:rsidRPr="00034BC2">
              <w:rPr>
                <w:cs/>
                <w:lang w:val="en-IN" w:bidi="mr-IN"/>
              </w:rPr>
              <w:t>दिवसांचे डोस चुकले आहेत.</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cs/>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i/>
                <w:i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cs/>
                <w:lang w:val="en-IN"/>
              </w:rPr>
            </w:pPr>
            <w:r w:rsidRPr="00034BC2">
              <w:rPr>
                <w:lang w:val="en-IN"/>
              </w:rPr>
              <w:lastRenderedPageBreak/>
              <w:t>6</w:t>
            </w:r>
          </w:p>
        </w:tc>
        <w:tc>
          <w:tcPr>
            <w:tcW w:w="798" w:type="pct"/>
          </w:tcPr>
          <w:p w:rsidR="00651CBD" w:rsidRPr="00034BC2" w:rsidRDefault="00651CBD" w:rsidP="00417550">
            <w:pPr>
              <w:rPr>
                <w:i/>
                <w:iCs/>
                <w:lang w:val="en-IN"/>
              </w:rPr>
            </w:pPr>
            <w:r w:rsidRPr="00034BC2">
              <w:rPr>
                <w:lang w:val="en-IN"/>
              </w:rPr>
              <w:t>025_0</w:t>
            </w:r>
            <w:r w:rsidR="006E7E86">
              <w:rPr>
                <w:lang w:val="en-IN"/>
              </w:rPr>
              <w:t>6</w:t>
            </w:r>
            <w:r w:rsidRPr="00034BC2">
              <w:rPr>
                <w:lang w:val="en-IN"/>
              </w:rPr>
              <w:t>_01_fourDoseRecallMenuA</w:t>
            </w:r>
          </w:p>
        </w:tc>
        <w:tc>
          <w:tcPr>
            <w:tcW w:w="798" w:type="pct"/>
          </w:tcPr>
          <w:p w:rsidR="00651CBD" w:rsidRPr="00034BC2" w:rsidRDefault="00651CBD" w:rsidP="00417550">
            <w:pPr>
              <w:rPr>
                <w:lang w:val="en-IN"/>
              </w:rPr>
            </w:pPr>
            <w:r w:rsidRPr="00034BC2">
              <w:rPr>
                <w:lang w:val="en-IN"/>
              </w:rPr>
              <w:t xml:space="preserve">During the past 4 days, on how many days have you missed </w:t>
            </w:r>
            <w:r>
              <w:rPr>
                <w:lang w:val="en-IN"/>
              </w:rPr>
              <w:t>taking all your doses</w:t>
            </w:r>
            <w:r w:rsidRPr="00034BC2">
              <w:rPr>
                <w:lang w:val="en-IN"/>
              </w:rPr>
              <w:t xml:space="preserve"> of ART? If you missed even a single dose, please report as having missed the doses for the whole day.</w:t>
            </w:r>
          </w:p>
          <w:p w:rsidR="00651CBD" w:rsidRPr="00034BC2" w:rsidRDefault="00651CBD" w:rsidP="00417550">
            <w:pPr>
              <w:rPr>
                <w:lang w:val="en-IN"/>
              </w:rPr>
            </w:pPr>
            <w:r w:rsidRPr="00034BC2">
              <w:rPr>
                <w:lang w:val="en-IN"/>
              </w:rPr>
              <w:t>If you took all your doses in the last four days, press 0.</w:t>
            </w:r>
          </w:p>
          <w:p w:rsidR="00651CBD" w:rsidRPr="00034BC2" w:rsidRDefault="00651CBD" w:rsidP="00417550">
            <w:pPr>
              <w:rPr>
                <w:lang w:val="en-IN"/>
              </w:rPr>
            </w:pPr>
            <w:r w:rsidRPr="00034BC2">
              <w:rPr>
                <w:lang w:val="en-IN"/>
              </w:rPr>
              <w:t>If you missed even a single dose on any one day, press 1.</w:t>
            </w:r>
          </w:p>
          <w:p w:rsidR="00651CBD" w:rsidRPr="00034BC2" w:rsidRDefault="00651CBD" w:rsidP="00417550">
            <w:pPr>
              <w:rPr>
                <w:lang w:val="en-IN"/>
              </w:rPr>
            </w:pPr>
            <w:r w:rsidRPr="00034BC2">
              <w:rPr>
                <w:lang w:val="en-IN"/>
              </w:rPr>
              <w:t>If you missed doses on TWO days, press 2.</w:t>
            </w:r>
          </w:p>
          <w:p w:rsidR="00651CBD" w:rsidRPr="00034BC2" w:rsidRDefault="00651CBD" w:rsidP="00417550">
            <w:pPr>
              <w:rPr>
                <w:lang w:val="en-IN"/>
              </w:rPr>
            </w:pPr>
            <w:r w:rsidRPr="00034BC2">
              <w:rPr>
                <w:lang w:val="en-IN"/>
              </w:rPr>
              <w:t>If you missed doses on THREE days, press 3.</w:t>
            </w:r>
          </w:p>
          <w:p w:rsidR="00651CBD" w:rsidRPr="00034BC2" w:rsidRDefault="00651CBD" w:rsidP="00417550">
            <w:pPr>
              <w:rPr>
                <w:lang w:val="en-IN"/>
              </w:rPr>
            </w:pPr>
            <w:r w:rsidRPr="00034BC2">
              <w:rPr>
                <w:lang w:val="en-IN"/>
              </w:rPr>
              <w:t>If you missed doses on all the FOUR days, press 4.</w:t>
            </w:r>
          </w:p>
        </w:tc>
        <w:tc>
          <w:tcPr>
            <w:tcW w:w="799" w:type="pct"/>
          </w:tcPr>
          <w:p w:rsidR="00651CBD" w:rsidRPr="00034BC2" w:rsidRDefault="00651CBD" w:rsidP="00417550">
            <w:pPr>
              <w:rPr>
                <w:lang w:val="en-IN"/>
              </w:rPr>
            </w:pPr>
            <w:r w:rsidRPr="00034BC2">
              <w:rPr>
                <w:lang w:val="en-IN"/>
              </w:rPr>
              <w:t>0 – Go to block 10</w:t>
            </w:r>
          </w:p>
          <w:p w:rsidR="00651CBD" w:rsidRPr="00034BC2" w:rsidRDefault="00651CBD" w:rsidP="00417550">
            <w:pPr>
              <w:rPr>
                <w:lang w:val="en-IN" w:bidi="mr-IN"/>
              </w:rPr>
            </w:pPr>
            <w:r w:rsidRPr="00034BC2">
              <w:rPr>
                <w:lang w:val="en-IN"/>
              </w:rPr>
              <w:t>1 – Go to block 7</w:t>
            </w:r>
            <w:r w:rsidRPr="00034BC2">
              <w:rPr>
                <w:lang w:val="en-IN" w:bidi="mr-IN"/>
              </w:rPr>
              <w:t xml:space="preserve"> </w:t>
            </w:r>
          </w:p>
          <w:p w:rsidR="00651CBD" w:rsidRPr="00034BC2" w:rsidRDefault="00651CBD" w:rsidP="00417550">
            <w:pPr>
              <w:rPr>
                <w:lang w:val="en-IN" w:bidi="mr-IN"/>
              </w:rPr>
            </w:pPr>
            <w:r w:rsidRPr="00034BC2">
              <w:rPr>
                <w:lang w:val="en-IN"/>
              </w:rPr>
              <w:t>2-4 – Go to block 8</w:t>
            </w:r>
          </w:p>
        </w:tc>
        <w:tc>
          <w:tcPr>
            <w:tcW w:w="798" w:type="pct"/>
          </w:tcPr>
          <w:p w:rsidR="00651CBD" w:rsidRPr="00034BC2" w:rsidRDefault="00651CBD" w:rsidP="00417550">
            <w:pPr>
              <w:rPr>
                <w:lang w:val="en-IN" w:bidi="mr-IN"/>
              </w:rPr>
            </w:pPr>
            <w:commentRangeStart w:id="194"/>
            <w:r w:rsidRPr="00034BC2">
              <w:rPr>
                <w:cs/>
                <w:lang w:val="en-IN" w:bidi="mr-IN"/>
              </w:rPr>
              <w:t>गेल्या चार दिवसांत, तुमचे एआरटीचे डोस किती दिवस चुकले</w:t>
            </w:r>
            <w:r w:rsidRPr="00034BC2">
              <w:rPr>
                <w:lang w:val="en-IN" w:bidi="mr-IN"/>
              </w:rPr>
              <w:t>?</w:t>
            </w:r>
            <w:r w:rsidRPr="00034BC2">
              <w:rPr>
                <w:cs/>
                <w:lang w:val="en-IN"/>
              </w:rPr>
              <w:t xml:space="preserve"> </w:t>
            </w:r>
            <w:r w:rsidRPr="00034BC2">
              <w:rPr>
                <w:cs/>
                <w:lang w:val="en-IN" w:bidi="mr-IN"/>
              </w:rPr>
              <w:t>दिवसांत एखादा जरी डोस चुकला असेल तरी पूर्ण दिवसाचे डोस चुकले असं सांगा.</w:t>
            </w:r>
            <w:commentRangeEnd w:id="194"/>
            <w:r>
              <w:rPr>
                <w:rStyle w:val="CommentReference"/>
              </w:rPr>
              <w:commentReference w:id="194"/>
            </w:r>
          </w:p>
          <w:p w:rsidR="00651CBD" w:rsidRPr="00034BC2" w:rsidRDefault="00651CBD" w:rsidP="00417550">
            <w:pPr>
              <w:rPr>
                <w:lang w:val="en-IN" w:bidi="mr-IN"/>
              </w:rPr>
            </w:pPr>
            <w:r w:rsidRPr="00034BC2">
              <w:rPr>
                <w:cs/>
                <w:lang w:val="en-IN" w:bidi="mr-IN"/>
              </w:rPr>
              <w:t>गेल्या चार दिवसांत तुम्ही सगळे डोस घेतले असतील तर शून्य दाबा.</w:t>
            </w:r>
          </w:p>
          <w:p w:rsidR="00651CBD" w:rsidRPr="00034BC2" w:rsidRDefault="00651CBD" w:rsidP="00417550">
            <w:pPr>
              <w:rPr>
                <w:lang w:val="en-IN" w:bidi="mr-IN"/>
              </w:rPr>
            </w:pPr>
            <w:r w:rsidRPr="00034BC2">
              <w:rPr>
                <w:cs/>
                <w:lang w:val="en-IN" w:bidi="mr-IN"/>
              </w:rPr>
              <w:t>एका दिवशी एखादा जरी डोस चुकला असेल तर १ दाबा.</w:t>
            </w:r>
          </w:p>
          <w:p w:rsidR="00651CBD" w:rsidRPr="00034BC2" w:rsidRDefault="00651CBD" w:rsidP="00417550">
            <w:pPr>
              <w:rPr>
                <w:lang w:val="en-IN" w:bidi="mr-IN"/>
              </w:rPr>
            </w:pPr>
            <w:r w:rsidRPr="00034BC2">
              <w:rPr>
                <w:cs/>
                <w:lang w:val="en-IN" w:bidi="mr-IN"/>
              </w:rPr>
              <w:t>२ दिवस डोस चुकले असतील तर २ दाबा.</w:t>
            </w:r>
          </w:p>
          <w:p w:rsidR="00651CBD" w:rsidRPr="00034BC2" w:rsidRDefault="00651CBD" w:rsidP="00417550">
            <w:pPr>
              <w:rPr>
                <w:lang w:val="en-IN" w:bidi="mr-IN"/>
              </w:rPr>
            </w:pPr>
            <w:r w:rsidRPr="00034BC2">
              <w:rPr>
                <w:cs/>
                <w:lang w:val="en-IN" w:bidi="mr-IN"/>
              </w:rPr>
              <w:t>३ दिवस डोस चुकले असतील तर ३ दाबा.</w:t>
            </w:r>
          </w:p>
          <w:p w:rsidR="00651CBD" w:rsidRPr="00034BC2" w:rsidRDefault="00651CBD" w:rsidP="00417550">
            <w:pPr>
              <w:rPr>
                <w:cs/>
                <w:lang w:val="en-IN" w:bidi="mr-IN"/>
              </w:rPr>
            </w:pPr>
            <w:r w:rsidRPr="00034BC2">
              <w:rPr>
                <w:cs/>
                <w:lang w:val="en-IN" w:bidi="mr-IN"/>
              </w:rPr>
              <w:t>४ दिवस डोस चुकले असतील तर ४ दाबा.</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lang w:val="en-IN"/>
              </w:rPr>
            </w:pPr>
            <w:r w:rsidRPr="00034BC2">
              <w:rPr>
                <w:lang w:val="en-IN"/>
              </w:rPr>
              <w:t>7</w:t>
            </w:r>
          </w:p>
        </w:tc>
        <w:tc>
          <w:tcPr>
            <w:tcW w:w="798" w:type="pct"/>
          </w:tcPr>
          <w:p w:rsidR="00651CBD" w:rsidRPr="00034BC2" w:rsidRDefault="00651CBD" w:rsidP="00417550">
            <w:pPr>
              <w:rPr>
                <w:lang w:val="en-IN"/>
              </w:rPr>
            </w:pPr>
            <w:r w:rsidRPr="00034BC2">
              <w:rPr>
                <w:lang w:val="en-IN"/>
              </w:rPr>
              <w:t>025_0</w:t>
            </w:r>
            <w:r w:rsidR="006E7E86">
              <w:rPr>
                <w:lang w:val="en-IN"/>
              </w:rPr>
              <w:t>7</w:t>
            </w:r>
            <w:r w:rsidRPr="00034BC2">
              <w:rPr>
                <w:lang w:val="en-IN"/>
              </w:rPr>
              <w:t>_01_MissedDose1</w:t>
            </w:r>
          </w:p>
        </w:tc>
        <w:tc>
          <w:tcPr>
            <w:tcW w:w="798" w:type="pct"/>
          </w:tcPr>
          <w:p w:rsidR="00651CBD" w:rsidRPr="00034BC2" w:rsidRDefault="00651CBD" w:rsidP="00417550">
            <w:pPr>
              <w:rPr>
                <w:lang w:val="en-IN"/>
              </w:rPr>
            </w:pPr>
            <w:r w:rsidRPr="00034BC2">
              <w:rPr>
                <w:lang w:val="en-IN"/>
              </w:rPr>
              <w:t>You have missed one or more doses on one day.</w:t>
            </w:r>
          </w:p>
        </w:tc>
        <w:tc>
          <w:tcPr>
            <w:tcW w:w="799" w:type="pct"/>
          </w:tcPr>
          <w:p w:rsidR="00651CBD" w:rsidRPr="00034BC2" w:rsidRDefault="000567F2" w:rsidP="00417550">
            <w:pPr>
              <w:rPr>
                <w:lang w:val="en-IN"/>
              </w:rPr>
            </w:pPr>
            <w:r w:rsidRPr="00034BC2">
              <w:rPr>
                <w:lang w:val="en-IN"/>
              </w:rPr>
              <w:t>Go to block 9</w:t>
            </w:r>
          </w:p>
        </w:tc>
        <w:tc>
          <w:tcPr>
            <w:tcW w:w="798" w:type="pct"/>
          </w:tcPr>
          <w:p w:rsidR="00651CBD" w:rsidRPr="00034BC2" w:rsidRDefault="001264CA" w:rsidP="001264CA">
            <w:pPr>
              <w:rPr>
                <w:lang w:val="en-IN" w:bidi="mr-IN"/>
              </w:rPr>
            </w:pPr>
            <w:r>
              <w:rPr>
                <w:rFonts w:hint="cs"/>
                <w:cs/>
                <w:lang w:val="en-IN" w:bidi="mr-IN"/>
              </w:rPr>
              <w:t xml:space="preserve">एका दिवशी </w:t>
            </w:r>
            <w:r w:rsidR="00651CBD" w:rsidRPr="00034BC2">
              <w:rPr>
                <w:cs/>
                <w:lang w:val="en-IN" w:bidi="mr-IN"/>
              </w:rPr>
              <w:t>तुमचा एखादा तरी डोस चुकला आहे</w:t>
            </w:r>
            <w:r w:rsidR="00020C71">
              <w:rPr>
                <w:rFonts w:hint="cs"/>
                <w:cs/>
                <w:lang w:val="en-IN" w:bidi="mr-IN"/>
              </w:rPr>
              <w:t>.</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lang w:val="en-IN"/>
              </w:rPr>
            </w:pPr>
            <w:r w:rsidRPr="00034BC2">
              <w:rPr>
                <w:lang w:val="en-IN"/>
              </w:rPr>
              <w:t>8</w:t>
            </w:r>
          </w:p>
        </w:tc>
        <w:tc>
          <w:tcPr>
            <w:tcW w:w="798" w:type="pct"/>
          </w:tcPr>
          <w:p w:rsidR="00651CBD" w:rsidRPr="00034BC2" w:rsidRDefault="00651CBD" w:rsidP="00417550">
            <w:pPr>
              <w:rPr>
                <w:lang w:val="en-IN"/>
              </w:rPr>
            </w:pPr>
            <w:r w:rsidRPr="00034BC2">
              <w:rPr>
                <w:lang w:val="en-IN"/>
              </w:rPr>
              <w:t>025_0</w:t>
            </w:r>
            <w:r w:rsidR="006E7E86">
              <w:rPr>
                <w:lang w:val="en-IN"/>
              </w:rPr>
              <w:t>8</w:t>
            </w:r>
            <w:r w:rsidRPr="00034BC2">
              <w:rPr>
                <w:lang w:val="en-IN"/>
              </w:rPr>
              <w:t>_01_MissedDose1</w:t>
            </w:r>
          </w:p>
        </w:tc>
        <w:tc>
          <w:tcPr>
            <w:tcW w:w="798" w:type="pct"/>
          </w:tcPr>
          <w:p w:rsidR="00651CBD" w:rsidRPr="00034BC2" w:rsidRDefault="00651CBD" w:rsidP="00417550">
            <w:pPr>
              <w:rPr>
                <w:lang w:val="en-IN"/>
              </w:rPr>
            </w:pPr>
            <w:r w:rsidRPr="00034BC2">
              <w:rPr>
                <w:lang w:val="en-IN"/>
              </w:rPr>
              <w:t>You have missed one or more doses on…</w:t>
            </w:r>
          </w:p>
        </w:tc>
        <w:tc>
          <w:tcPr>
            <w:tcW w:w="799" w:type="pct"/>
          </w:tcPr>
          <w:p w:rsidR="00651CBD" w:rsidRPr="00034BC2" w:rsidRDefault="00651CBD" w:rsidP="00417550">
            <w:pPr>
              <w:rPr>
                <w:lang w:val="en-IN"/>
              </w:rPr>
            </w:pPr>
          </w:p>
        </w:tc>
        <w:tc>
          <w:tcPr>
            <w:tcW w:w="798" w:type="pct"/>
          </w:tcPr>
          <w:p w:rsidR="00651CBD" w:rsidRPr="00034BC2" w:rsidRDefault="00651CBD" w:rsidP="00417550">
            <w:pPr>
              <w:rPr>
                <w:lang w:val="en-IN" w:bidi="mr-IN"/>
              </w:rPr>
            </w:pPr>
            <w:r w:rsidRPr="00034BC2">
              <w:rPr>
                <w:lang w:val="en-IN" w:bidi="mr-IN"/>
              </w:rPr>
              <w:t>&lt;blank&gt;</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tcPr>
          <w:p w:rsidR="00651CBD" w:rsidRPr="00034BC2" w:rsidRDefault="00651CBD" w:rsidP="00417550">
            <w:pPr>
              <w:rPr>
                <w:cs/>
                <w:lang w:val="en-IN"/>
              </w:rPr>
            </w:pPr>
          </w:p>
        </w:tc>
        <w:tc>
          <w:tcPr>
            <w:tcW w:w="798" w:type="pct"/>
          </w:tcPr>
          <w:p w:rsidR="00651CBD" w:rsidRPr="00034BC2" w:rsidRDefault="00871304" w:rsidP="00417550">
            <w:pPr>
              <w:rPr>
                <w:i/>
                <w:iCs/>
                <w:color w:val="00B050"/>
                <w:lang w:val="en-IN"/>
              </w:rPr>
            </w:pPr>
            <w:r>
              <w:rPr>
                <w:i/>
                <w:iCs/>
                <w:color w:val="00B050"/>
                <w:lang w:val="en-IN"/>
              </w:rPr>
              <w:t>Number</w:t>
            </w:r>
          </w:p>
        </w:tc>
        <w:tc>
          <w:tcPr>
            <w:tcW w:w="798" w:type="pct"/>
          </w:tcPr>
          <w:p w:rsidR="00651CBD" w:rsidRPr="00034BC2" w:rsidRDefault="008720C2" w:rsidP="00417550">
            <w:pPr>
              <w:rPr>
                <w:lang w:val="en-IN" w:bidi="mr-IN"/>
              </w:rPr>
            </w:pPr>
            <w:r>
              <w:rPr>
                <w:lang w:val="en-IN"/>
              </w:rPr>
              <w:t xml:space="preserve">... </w:t>
            </w:r>
            <w:r w:rsidR="00651CBD" w:rsidRPr="00034BC2">
              <w:rPr>
                <w:lang w:val="en-IN"/>
              </w:rPr>
              <w:t>{two</w:t>
            </w:r>
            <w:r w:rsidR="00651CBD">
              <w:rPr>
                <w:lang w:val="en-IN"/>
              </w:rPr>
              <w:t>}</w:t>
            </w:r>
            <w:r w:rsidR="00871304">
              <w:rPr>
                <w:lang w:val="en-IN"/>
              </w:rPr>
              <w:t xml:space="preserve"> &lt;value as per key press response just captured&gt;</w:t>
            </w:r>
            <w:r w:rsidR="009E121B">
              <w:rPr>
                <w:rFonts w:hint="cs"/>
                <w:cs/>
                <w:lang w:val="en-IN" w:bidi="mr-IN"/>
              </w:rPr>
              <w:t xml:space="preserve"> ...</w:t>
            </w:r>
          </w:p>
        </w:tc>
        <w:tc>
          <w:tcPr>
            <w:tcW w:w="799" w:type="pct"/>
          </w:tcPr>
          <w:p w:rsidR="00651CBD" w:rsidRPr="00034BC2" w:rsidRDefault="00651CBD" w:rsidP="00417550">
            <w:pPr>
              <w:rPr>
                <w:cs/>
                <w:lang w:val="en-IN"/>
              </w:rPr>
            </w:pPr>
          </w:p>
        </w:tc>
        <w:tc>
          <w:tcPr>
            <w:tcW w:w="798" w:type="pct"/>
          </w:tcPr>
          <w:p w:rsidR="00651CBD" w:rsidRPr="00034BC2" w:rsidRDefault="009E121B" w:rsidP="009E121B">
            <w:pPr>
              <w:rPr>
                <w:cs/>
                <w:lang w:val="en-IN" w:bidi="mr-IN"/>
              </w:rPr>
            </w:pPr>
            <w:r>
              <w:rPr>
                <w:rFonts w:hint="cs"/>
                <w:cs/>
                <w:lang w:val="en-IN" w:bidi="mr-IN"/>
              </w:rPr>
              <w:t xml:space="preserve">... </w:t>
            </w:r>
            <w:r w:rsidR="00651CBD" w:rsidRPr="00034BC2">
              <w:rPr>
                <w:cs/>
                <w:lang w:val="en-IN" w:bidi="mr-IN"/>
              </w:rPr>
              <w:t>{दोन}</w:t>
            </w:r>
            <w:r>
              <w:rPr>
                <w:rFonts w:hint="cs"/>
                <w:cs/>
                <w:lang w:val="en-IN" w:bidi="mr-IN"/>
              </w:rPr>
              <w:t xml:space="preserve"> </w:t>
            </w:r>
            <w:r w:rsidR="0071080C">
              <w:rPr>
                <w:lang w:val="en-IN"/>
              </w:rPr>
              <w:t>&lt;value as per key press response just captured&gt;</w:t>
            </w:r>
            <w:r>
              <w:rPr>
                <w:rFonts w:hint="cs"/>
                <w:cs/>
                <w:lang w:val="en-IN" w:bidi="mr-IN"/>
              </w:rPr>
              <w:t xml:space="preserve"> ...</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cs/>
                <w:lang w:val="en-IN"/>
              </w:rPr>
            </w:pPr>
          </w:p>
        </w:tc>
        <w:tc>
          <w:tcPr>
            <w:tcW w:w="798" w:type="pct"/>
          </w:tcPr>
          <w:p w:rsidR="00651CBD" w:rsidRPr="00034BC2" w:rsidRDefault="00651CBD" w:rsidP="00417550">
            <w:pPr>
              <w:rPr>
                <w:lang w:val="en-IN"/>
              </w:rPr>
            </w:pPr>
            <w:r w:rsidRPr="00034BC2">
              <w:rPr>
                <w:lang w:val="en-IN"/>
              </w:rPr>
              <w:t>025_0</w:t>
            </w:r>
            <w:r w:rsidR="006E7E86">
              <w:rPr>
                <w:lang w:val="en-IN"/>
              </w:rPr>
              <w:t>8</w:t>
            </w:r>
            <w:r w:rsidRPr="00034BC2">
              <w:rPr>
                <w:lang w:val="en-IN"/>
              </w:rPr>
              <w:t>_03_MissedDose2</w:t>
            </w:r>
          </w:p>
        </w:tc>
        <w:tc>
          <w:tcPr>
            <w:tcW w:w="798" w:type="pct"/>
          </w:tcPr>
          <w:p w:rsidR="00651CBD" w:rsidRPr="00034BC2" w:rsidRDefault="008720C2" w:rsidP="00417550">
            <w:pPr>
              <w:rPr>
                <w:lang w:val="en-IN"/>
              </w:rPr>
            </w:pPr>
            <w:r>
              <w:rPr>
                <w:lang w:val="en-IN"/>
              </w:rPr>
              <w:t xml:space="preserve">... </w:t>
            </w:r>
            <w:r w:rsidR="00651CBD">
              <w:rPr>
                <w:lang w:val="en-IN"/>
              </w:rPr>
              <w:t>days</w:t>
            </w:r>
            <w:r>
              <w:rPr>
                <w:lang w:val="en-IN"/>
              </w:rPr>
              <w:t>.</w:t>
            </w:r>
          </w:p>
        </w:tc>
        <w:tc>
          <w:tcPr>
            <w:tcW w:w="799" w:type="pct"/>
          </w:tcPr>
          <w:p w:rsidR="00651CBD" w:rsidRPr="00034BC2" w:rsidRDefault="00651CBD" w:rsidP="00417550">
            <w:pPr>
              <w:rPr>
                <w:cs/>
                <w:lang w:val="en-IN"/>
              </w:rPr>
            </w:pPr>
            <w:r w:rsidRPr="00034BC2">
              <w:rPr>
                <w:lang w:val="en-IN"/>
              </w:rPr>
              <w:t>Go to block 9</w:t>
            </w:r>
          </w:p>
        </w:tc>
        <w:tc>
          <w:tcPr>
            <w:tcW w:w="798" w:type="pct"/>
          </w:tcPr>
          <w:p w:rsidR="00651CBD" w:rsidRPr="00034BC2" w:rsidRDefault="009E121B" w:rsidP="00417550">
            <w:pPr>
              <w:rPr>
                <w:cs/>
                <w:lang w:val="en-IN" w:bidi="mr-IN"/>
              </w:rPr>
            </w:pPr>
            <w:r>
              <w:rPr>
                <w:rFonts w:hint="cs"/>
                <w:cs/>
                <w:lang w:val="en-IN" w:bidi="mr-IN"/>
              </w:rPr>
              <w:t xml:space="preserve">... </w:t>
            </w:r>
            <w:r w:rsidR="00651CBD" w:rsidRPr="00034BC2">
              <w:rPr>
                <w:cs/>
                <w:lang w:val="en-IN" w:bidi="mr-IN"/>
              </w:rPr>
              <w:t>दिवस तुमचा एखादा तरी डोस चुकला आहे.</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cs/>
                <w:lang w:val="en-IN"/>
              </w:rPr>
            </w:pPr>
          </w:p>
        </w:tc>
      </w:tr>
      <w:tr w:rsidR="00651CBD" w:rsidRPr="00034BC2" w:rsidTr="003A4F2E">
        <w:trPr>
          <w:cantSplit/>
          <w:tblHeader/>
        </w:trPr>
        <w:tc>
          <w:tcPr>
            <w:tcW w:w="209" w:type="pct"/>
            <w:tcBorders>
              <w:bottom w:val="single" w:sz="4" w:space="0" w:color="000000"/>
            </w:tcBorders>
            <w:shd w:val="clear" w:color="auto" w:fill="BFBFBF" w:themeFill="background1" w:themeFillShade="BF"/>
          </w:tcPr>
          <w:p w:rsidR="00651CBD" w:rsidRPr="00034BC2" w:rsidRDefault="00651CBD" w:rsidP="00417550">
            <w:pPr>
              <w:rPr>
                <w:cs/>
                <w:lang w:val="en-IN"/>
              </w:rPr>
            </w:pPr>
          </w:p>
        </w:tc>
        <w:tc>
          <w:tcPr>
            <w:tcW w:w="798" w:type="pct"/>
            <w:tcBorders>
              <w:bottom w:val="single" w:sz="4" w:space="0" w:color="000000"/>
            </w:tcBorders>
            <w:shd w:val="clear" w:color="auto" w:fill="BFBFBF" w:themeFill="background1" w:themeFillShade="BF"/>
          </w:tcPr>
          <w:p w:rsidR="00651CBD" w:rsidRPr="00034BC2" w:rsidRDefault="00651CBD" w:rsidP="00417550">
            <w:pPr>
              <w:rPr>
                <w:lang w:val="en-IN"/>
              </w:rPr>
            </w:pPr>
          </w:p>
        </w:tc>
        <w:tc>
          <w:tcPr>
            <w:tcW w:w="798" w:type="pct"/>
            <w:tcBorders>
              <w:bottom w:val="single" w:sz="4" w:space="0" w:color="000000"/>
            </w:tcBorders>
            <w:shd w:val="clear" w:color="auto" w:fill="BFBFBF" w:themeFill="background1" w:themeFillShade="BF"/>
          </w:tcPr>
          <w:p w:rsidR="00651CBD" w:rsidRPr="00034BC2" w:rsidRDefault="00651CBD" w:rsidP="00417550">
            <w:pPr>
              <w:rPr>
                <w:cs/>
                <w:lang w:val="en-IN"/>
              </w:rPr>
            </w:pPr>
          </w:p>
        </w:tc>
        <w:tc>
          <w:tcPr>
            <w:tcW w:w="799" w:type="pct"/>
            <w:tcBorders>
              <w:bottom w:val="single" w:sz="4" w:space="0" w:color="000000"/>
            </w:tcBorders>
            <w:shd w:val="clear" w:color="auto" w:fill="BFBFBF" w:themeFill="background1" w:themeFillShade="BF"/>
          </w:tcPr>
          <w:p w:rsidR="00651CBD" w:rsidRPr="00034BC2" w:rsidRDefault="00651CBD" w:rsidP="00417550">
            <w:pPr>
              <w:rPr>
                <w:cs/>
                <w:lang w:val="en-IN"/>
              </w:rPr>
            </w:pPr>
          </w:p>
        </w:tc>
        <w:tc>
          <w:tcPr>
            <w:tcW w:w="798" w:type="pct"/>
            <w:tcBorders>
              <w:bottom w:val="single" w:sz="4" w:space="0" w:color="000000"/>
            </w:tcBorders>
            <w:shd w:val="clear" w:color="auto" w:fill="BFBFBF" w:themeFill="background1" w:themeFillShade="BF"/>
          </w:tcPr>
          <w:p w:rsidR="00651CBD" w:rsidRPr="00034BC2" w:rsidRDefault="00651CBD" w:rsidP="00417550">
            <w:pPr>
              <w:rPr>
                <w:cs/>
                <w:lang w:val="en-IN"/>
              </w:rPr>
            </w:pPr>
          </w:p>
        </w:tc>
        <w:tc>
          <w:tcPr>
            <w:tcW w:w="798" w:type="pct"/>
            <w:tcBorders>
              <w:bottom w:val="single" w:sz="4" w:space="0" w:color="000000"/>
            </w:tcBorders>
            <w:shd w:val="clear" w:color="auto" w:fill="BFBFBF" w:themeFill="background1" w:themeFillShade="BF"/>
          </w:tcPr>
          <w:p w:rsidR="00651CBD" w:rsidRPr="00ED60E5" w:rsidRDefault="00651CBD" w:rsidP="00417550">
            <w:pPr>
              <w:rPr>
                <w:cs/>
                <w:lang w:val="en-IN"/>
              </w:rPr>
            </w:pPr>
          </w:p>
        </w:tc>
        <w:tc>
          <w:tcPr>
            <w:tcW w:w="799" w:type="pct"/>
            <w:tcBorders>
              <w:bottom w:val="single" w:sz="4" w:space="0" w:color="000000"/>
            </w:tcBorders>
            <w:shd w:val="clear" w:color="auto" w:fill="BFBFBF" w:themeFill="background1" w:themeFillShade="BF"/>
          </w:tcPr>
          <w:p w:rsidR="00651CBD" w:rsidRPr="00034BC2" w:rsidRDefault="00651CBD" w:rsidP="00417550">
            <w:pPr>
              <w:rPr>
                <w:cs/>
                <w:lang w:val="en-IN"/>
              </w:rPr>
            </w:pPr>
          </w:p>
        </w:tc>
      </w:tr>
      <w:tr w:rsidR="00651CBD" w:rsidRPr="00034BC2" w:rsidTr="003A4F2E">
        <w:trPr>
          <w:cantSplit/>
          <w:tblHeader/>
        </w:trPr>
        <w:tc>
          <w:tcPr>
            <w:tcW w:w="209" w:type="pct"/>
            <w:shd w:val="clear" w:color="auto" w:fill="auto"/>
          </w:tcPr>
          <w:p w:rsidR="00651CBD" w:rsidRPr="00034BC2" w:rsidRDefault="00651CBD" w:rsidP="00417550">
            <w:pPr>
              <w:rPr>
                <w:lang w:val="en-IN"/>
              </w:rPr>
            </w:pPr>
            <w:r w:rsidRPr="00034BC2">
              <w:rPr>
                <w:lang w:val="en-IN"/>
              </w:rPr>
              <w:t>9</w:t>
            </w:r>
          </w:p>
        </w:tc>
        <w:tc>
          <w:tcPr>
            <w:tcW w:w="798" w:type="pct"/>
            <w:shd w:val="clear" w:color="auto" w:fill="auto"/>
          </w:tcPr>
          <w:p w:rsidR="00651CBD" w:rsidRPr="00034BC2" w:rsidRDefault="00651CBD" w:rsidP="00417550">
            <w:pPr>
              <w:rPr>
                <w:i/>
                <w:iCs/>
                <w:color w:val="00B050"/>
                <w:lang w:val="en-IN"/>
              </w:rPr>
            </w:pPr>
            <w:r w:rsidRPr="00034BC2">
              <w:rPr>
                <w:i/>
                <w:iCs/>
                <w:color w:val="00B050"/>
                <w:lang w:val="en-IN"/>
              </w:rPr>
              <w:t>MissedPillFeedback</w:t>
            </w:r>
          </w:p>
        </w:tc>
        <w:tc>
          <w:tcPr>
            <w:tcW w:w="798" w:type="pct"/>
            <w:shd w:val="clear" w:color="auto" w:fill="auto"/>
          </w:tcPr>
          <w:p w:rsidR="00651CBD" w:rsidRPr="00034BC2" w:rsidRDefault="006E7E86" w:rsidP="00417550">
            <w:pPr>
              <w:rPr>
                <w:lang w:val="en-IN"/>
              </w:rPr>
            </w:pPr>
            <w:r>
              <w:rPr>
                <w:lang w:val="en-IN"/>
              </w:rPr>
              <w:t>{</w:t>
            </w:r>
            <w:r w:rsidR="00651CBD" w:rsidRPr="006E7E86">
              <w:rPr>
                <w:i/>
                <w:lang w:val="en-IN"/>
              </w:rPr>
              <w:t xml:space="preserve">Provide one of the missed pill feedback </w:t>
            </w:r>
            <w:r w:rsidR="003A4F2E" w:rsidRPr="006E7E86">
              <w:rPr>
                <w:i/>
                <w:lang w:val="en-IN"/>
              </w:rPr>
              <w:t xml:space="preserve">F03_01_doctorMissedPillFeedback </w:t>
            </w:r>
            <w:r w:rsidR="00651CBD" w:rsidRPr="006E7E86">
              <w:rPr>
                <w:i/>
                <w:lang w:val="en-IN"/>
              </w:rPr>
              <w:t xml:space="preserve">to </w:t>
            </w:r>
            <w:r w:rsidR="003A4F2E" w:rsidRPr="006E7E86">
              <w:rPr>
                <w:i/>
                <w:lang w:val="en-IN"/>
              </w:rPr>
              <w:t xml:space="preserve">F03_01_doctorMissedPillFeedback </w:t>
            </w:r>
            <w:r w:rsidR="00651CBD" w:rsidRPr="006E7E86">
              <w:rPr>
                <w:i/>
                <w:lang w:val="en-IN"/>
              </w:rPr>
              <w:t>listed above</w:t>
            </w:r>
            <w:r>
              <w:rPr>
                <w:lang w:val="en-IN"/>
              </w:rPr>
              <w:t>}</w:t>
            </w:r>
          </w:p>
        </w:tc>
        <w:tc>
          <w:tcPr>
            <w:tcW w:w="799" w:type="pct"/>
            <w:shd w:val="clear" w:color="auto" w:fill="auto"/>
          </w:tcPr>
          <w:p w:rsidR="00651CBD" w:rsidRPr="00034BC2" w:rsidRDefault="00651CBD" w:rsidP="00417550">
            <w:pPr>
              <w:rPr>
                <w:cs/>
                <w:lang w:val="en-IN"/>
              </w:rPr>
            </w:pPr>
            <w:r w:rsidRPr="00034BC2">
              <w:rPr>
                <w:lang w:val="en-IN"/>
              </w:rPr>
              <w:t>Go to block 11</w:t>
            </w:r>
          </w:p>
        </w:tc>
        <w:tc>
          <w:tcPr>
            <w:tcW w:w="798" w:type="pct"/>
            <w:shd w:val="clear" w:color="auto" w:fill="auto"/>
          </w:tcPr>
          <w:p w:rsidR="00651CBD" w:rsidRPr="00034BC2" w:rsidRDefault="00651CBD" w:rsidP="00417550">
            <w:pPr>
              <w:rPr>
                <w:cs/>
                <w:lang w:val="en-IN"/>
              </w:rPr>
            </w:pPr>
          </w:p>
        </w:tc>
        <w:tc>
          <w:tcPr>
            <w:tcW w:w="798" w:type="pct"/>
            <w:shd w:val="clear" w:color="auto" w:fill="auto"/>
          </w:tcPr>
          <w:p w:rsidR="00651CBD" w:rsidRPr="00ED60E5" w:rsidRDefault="00651CBD" w:rsidP="00417550">
            <w:pPr>
              <w:rPr>
                <w:cs/>
                <w:lang w:val="en-IN"/>
              </w:rPr>
            </w:pPr>
          </w:p>
        </w:tc>
        <w:tc>
          <w:tcPr>
            <w:tcW w:w="799" w:type="pct"/>
            <w:shd w:val="clear" w:color="auto" w:fill="auto"/>
          </w:tcPr>
          <w:p w:rsidR="00651CBD" w:rsidRPr="00034BC2" w:rsidRDefault="00651CBD" w:rsidP="00417550">
            <w:pPr>
              <w:rPr>
                <w:cs/>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ED60E5"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lang w:val="en-IN"/>
              </w:rPr>
            </w:pPr>
            <w:r w:rsidRPr="00034BC2">
              <w:rPr>
                <w:lang w:val="en-IN"/>
              </w:rPr>
              <w:t>10</w:t>
            </w:r>
          </w:p>
        </w:tc>
        <w:tc>
          <w:tcPr>
            <w:tcW w:w="798" w:type="pct"/>
          </w:tcPr>
          <w:p w:rsidR="00651CBD" w:rsidRPr="00034BC2" w:rsidRDefault="00651CBD" w:rsidP="00417550">
            <w:pPr>
              <w:rPr>
                <w:lang w:val="en-IN"/>
              </w:rPr>
            </w:pPr>
            <w:r w:rsidRPr="00034BC2">
              <w:rPr>
                <w:lang w:val="en-IN"/>
              </w:rPr>
              <w:t>025_</w:t>
            </w:r>
            <w:r w:rsidR="006E7E86">
              <w:rPr>
                <w:lang w:val="en-IN"/>
              </w:rPr>
              <w:t>10</w:t>
            </w:r>
            <w:r w:rsidRPr="00034BC2">
              <w:rPr>
                <w:lang w:val="en-IN"/>
              </w:rPr>
              <w:t>_01_haveBeenTakingWell</w:t>
            </w:r>
          </w:p>
        </w:tc>
        <w:tc>
          <w:tcPr>
            <w:tcW w:w="798" w:type="pct"/>
          </w:tcPr>
          <w:p w:rsidR="00651CBD" w:rsidRPr="00034BC2" w:rsidRDefault="00651CBD" w:rsidP="00417550">
            <w:pPr>
              <w:rPr>
                <w:lang w:val="en-IN"/>
              </w:rPr>
            </w:pPr>
            <w:r w:rsidRPr="00034BC2">
              <w:rPr>
                <w:lang w:val="en-IN"/>
              </w:rPr>
              <w:t>You have taken all your doses for the last four days properly. Well done.</w:t>
            </w:r>
          </w:p>
        </w:tc>
        <w:tc>
          <w:tcPr>
            <w:tcW w:w="799" w:type="pct"/>
          </w:tcPr>
          <w:p w:rsidR="00651CBD" w:rsidRPr="00034BC2" w:rsidRDefault="00651CBD" w:rsidP="00417550">
            <w:pPr>
              <w:rPr>
                <w:lang w:val="en-IN"/>
              </w:rPr>
            </w:pPr>
            <w:r w:rsidRPr="00034BC2">
              <w:rPr>
                <w:lang w:val="en-IN"/>
              </w:rPr>
              <w:t>Go to block 11</w:t>
            </w:r>
          </w:p>
        </w:tc>
        <w:tc>
          <w:tcPr>
            <w:tcW w:w="798" w:type="pct"/>
          </w:tcPr>
          <w:p w:rsidR="00651CBD" w:rsidRPr="00034BC2" w:rsidRDefault="00651CBD" w:rsidP="00417550">
            <w:pPr>
              <w:rPr>
                <w:cs/>
                <w:lang w:val="en-IN" w:bidi="mr-IN"/>
              </w:rPr>
            </w:pPr>
            <w:r w:rsidRPr="00034BC2">
              <w:rPr>
                <w:cs/>
                <w:lang w:val="en-IN" w:bidi="mr-IN"/>
              </w:rPr>
              <w:t>गेल्या चार दिवसांचे तुमचे सगळे डोस तुम्ही घेतले आहेत. वा, छान!</w:t>
            </w:r>
          </w:p>
        </w:tc>
        <w:tc>
          <w:tcPr>
            <w:tcW w:w="798" w:type="pct"/>
          </w:tcPr>
          <w:p w:rsidR="00651CBD" w:rsidRPr="00ED60E5" w:rsidRDefault="00651CBD" w:rsidP="00417550">
            <w:pPr>
              <w:rPr>
                <w:cs/>
                <w:lang w:val="en-IN" w:bidi="mr-IN"/>
              </w:rPr>
            </w:pPr>
          </w:p>
        </w:tc>
        <w:tc>
          <w:tcPr>
            <w:tcW w:w="799" w:type="pct"/>
          </w:tcPr>
          <w:p w:rsidR="00651CBD" w:rsidRPr="00034BC2" w:rsidRDefault="00651CBD" w:rsidP="00417550">
            <w:pPr>
              <w:rPr>
                <w:lang w:val="en-IN"/>
              </w:rPr>
            </w:pPr>
          </w:p>
        </w:tc>
      </w:tr>
      <w:tr w:rsidR="00651CBD" w:rsidRPr="00034BC2" w:rsidTr="00417550">
        <w:trPr>
          <w:cantSplit/>
          <w:tblHeader/>
        </w:trPr>
        <w:tc>
          <w:tcPr>
            <w:tcW w:w="20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8" w:type="pct"/>
            <w:shd w:val="clear" w:color="auto" w:fill="BFBFBF" w:themeFill="background1" w:themeFillShade="BF"/>
          </w:tcPr>
          <w:p w:rsidR="00651CBD" w:rsidRPr="00034BC2" w:rsidRDefault="00651CBD" w:rsidP="00417550">
            <w:pPr>
              <w:rPr>
                <w:cs/>
                <w:lang w:val="en-IN"/>
              </w:rPr>
            </w:pPr>
          </w:p>
        </w:tc>
        <w:tc>
          <w:tcPr>
            <w:tcW w:w="799" w:type="pct"/>
            <w:shd w:val="clear" w:color="auto" w:fill="BFBFBF" w:themeFill="background1" w:themeFillShade="BF"/>
          </w:tcPr>
          <w:p w:rsidR="00651CBD" w:rsidRPr="00034BC2" w:rsidRDefault="00651CBD" w:rsidP="00417550">
            <w:pPr>
              <w:rPr>
                <w:cs/>
                <w:lang w:val="en-IN"/>
              </w:rPr>
            </w:pPr>
          </w:p>
        </w:tc>
      </w:tr>
      <w:tr w:rsidR="00651CBD" w:rsidRPr="00034BC2" w:rsidTr="00417550">
        <w:trPr>
          <w:cantSplit/>
          <w:tblHeader/>
        </w:trPr>
        <w:tc>
          <w:tcPr>
            <w:tcW w:w="209" w:type="pct"/>
          </w:tcPr>
          <w:p w:rsidR="00651CBD" w:rsidRPr="00034BC2" w:rsidRDefault="00651CBD" w:rsidP="00417550">
            <w:pPr>
              <w:rPr>
                <w:cs/>
                <w:lang w:val="en-IN"/>
              </w:rPr>
            </w:pPr>
            <w:r w:rsidRPr="00034BC2">
              <w:rPr>
                <w:lang w:val="en-IN"/>
              </w:rPr>
              <w:t>11</w:t>
            </w:r>
          </w:p>
        </w:tc>
        <w:tc>
          <w:tcPr>
            <w:tcW w:w="798" w:type="pct"/>
          </w:tcPr>
          <w:p w:rsidR="00651CBD" w:rsidRPr="00034BC2" w:rsidRDefault="007B199A" w:rsidP="007B199A">
            <w:pPr>
              <w:rPr>
                <w:i/>
                <w:iCs/>
                <w:lang w:val="en-IN"/>
              </w:rPr>
            </w:pPr>
            <w:r w:rsidRPr="00034BC2">
              <w:rPr>
                <w:lang w:val="en-IN"/>
              </w:rPr>
              <w:t>025_</w:t>
            </w:r>
            <w:r>
              <w:rPr>
                <w:lang w:val="en-IN"/>
              </w:rPr>
              <w:t>11</w:t>
            </w:r>
            <w:r w:rsidRPr="00034BC2">
              <w:rPr>
                <w:lang w:val="en-IN"/>
              </w:rPr>
              <w:t>_01</w:t>
            </w:r>
            <w:r w:rsidR="0043329A">
              <w:rPr>
                <w:lang w:val="en-IN"/>
              </w:rPr>
              <w:t>_takeRegularly</w:t>
            </w:r>
          </w:p>
        </w:tc>
        <w:tc>
          <w:tcPr>
            <w:tcW w:w="798" w:type="pct"/>
          </w:tcPr>
          <w:p w:rsidR="00651CBD" w:rsidRPr="00034BC2" w:rsidRDefault="00ED07BF" w:rsidP="00FF530E">
            <w:pPr>
              <w:rPr>
                <w:lang w:val="en-IN"/>
              </w:rPr>
            </w:pPr>
            <w:del w:id="195" w:author="Anirudha" w:date="2011-08-18T16:33:00Z">
              <w:r w:rsidDel="000738A2">
                <w:rPr>
                  <w:lang w:bidi="mr-IN"/>
                </w:rPr>
                <w:delText xml:space="preserve">Next week, </w:delText>
              </w:r>
              <w:r w:rsidDel="000738A2">
                <w:rPr>
                  <w:lang w:val="en-IN"/>
                </w:rPr>
                <w:delText>p</w:delText>
              </w:r>
              <w:r w:rsidR="00CA4823" w:rsidDel="000738A2">
                <w:rPr>
                  <w:lang w:val="en-IN"/>
                </w:rPr>
                <w:delText xml:space="preserve">lease take </w:delText>
              </w:r>
            </w:del>
            <w:ins w:id="196" w:author="Anirudha" w:date="2011-08-18T16:33:00Z">
              <w:r w:rsidR="000738A2">
                <w:rPr>
                  <w:lang w:bidi="mr-IN"/>
                </w:rPr>
                <w:t xml:space="preserve">Keep taking </w:t>
              </w:r>
            </w:ins>
            <w:r w:rsidR="00CA4823">
              <w:rPr>
                <w:lang w:val="en-IN"/>
              </w:rPr>
              <w:t xml:space="preserve">your </w:t>
            </w:r>
            <w:r w:rsidR="00FF530E">
              <w:rPr>
                <w:lang w:val="en-IN"/>
              </w:rPr>
              <w:t xml:space="preserve">doses </w:t>
            </w:r>
            <w:r w:rsidR="00CA4823">
              <w:rPr>
                <w:lang w:val="en-IN"/>
              </w:rPr>
              <w:t>regularly.</w:t>
            </w:r>
          </w:p>
        </w:tc>
        <w:tc>
          <w:tcPr>
            <w:tcW w:w="799" w:type="pct"/>
          </w:tcPr>
          <w:p w:rsidR="00651CBD" w:rsidRPr="00034BC2" w:rsidRDefault="007B3264" w:rsidP="00E135AF">
            <w:pPr>
              <w:rPr>
                <w:cs/>
                <w:lang w:val="en-IN"/>
              </w:rPr>
            </w:pPr>
            <w:r>
              <w:rPr>
                <w:lang w:val="en-IN"/>
              </w:rPr>
              <w:t>End of Weekly Adherence Call message lying in Patient Outbox</w:t>
            </w:r>
          </w:p>
        </w:tc>
        <w:tc>
          <w:tcPr>
            <w:tcW w:w="798" w:type="pct"/>
          </w:tcPr>
          <w:p w:rsidR="000738A2" w:rsidRPr="00034BC2" w:rsidRDefault="00ED07BF" w:rsidP="000738A2">
            <w:pPr>
              <w:rPr>
                <w:cs/>
                <w:lang w:val="en-IN" w:bidi="mr-IN"/>
              </w:rPr>
            </w:pPr>
            <w:r>
              <w:rPr>
                <w:rFonts w:hint="cs"/>
                <w:cs/>
                <w:lang w:val="en-IN" w:bidi="mr-IN"/>
              </w:rPr>
              <w:t xml:space="preserve">तुमची औषधं नियमितपणे </w:t>
            </w:r>
            <w:r w:rsidR="000738A2">
              <w:rPr>
                <w:rFonts w:hint="cs"/>
                <w:cs/>
                <w:lang w:val="en-IN" w:bidi="mr-IN"/>
              </w:rPr>
              <w:t>घेत रहा</w:t>
            </w:r>
            <w:r>
              <w:rPr>
                <w:rFonts w:hint="cs"/>
                <w:cs/>
                <w:lang w:val="en-IN" w:bidi="mr-IN"/>
              </w:rPr>
              <w:t>.</w:t>
            </w:r>
          </w:p>
        </w:tc>
        <w:tc>
          <w:tcPr>
            <w:tcW w:w="798" w:type="pct"/>
          </w:tcPr>
          <w:p w:rsidR="00651CBD" w:rsidRPr="00034BC2" w:rsidRDefault="00651CBD" w:rsidP="00417550">
            <w:pPr>
              <w:rPr>
                <w:cs/>
                <w:lang w:val="en-IN"/>
              </w:rPr>
            </w:pPr>
          </w:p>
        </w:tc>
        <w:tc>
          <w:tcPr>
            <w:tcW w:w="799" w:type="pct"/>
          </w:tcPr>
          <w:p w:rsidR="00651CBD" w:rsidRPr="00034BC2" w:rsidRDefault="00651CBD" w:rsidP="00417550">
            <w:pPr>
              <w:rPr>
                <w:cs/>
                <w:lang w:val="en-IN"/>
              </w:rPr>
            </w:pPr>
          </w:p>
        </w:tc>
      </w:tr>
    </w:tbl>
    <w:p w:rsidR="0009268F" w:rsidRPr="0009268F" w:rsidRDefault="0009268F" w:rsidP="0009268F">
      <w:pPr>
        <w:rPr>
          <w:lang w:val="en-IN"/>
        </w:rPr>
      </w:pPr>
    </w:p>
    <w:p w:rsidR="000C0701" w:rsidRPr="00034BC2" w:rsidRDefault="000C0701" w:rsidP="00E826BF">
      <w:pPr>
        <w:pStyle w:val="Heading3"/>
        <w:rPr>
          <w:lang w:val="en-IN"/>
        </w:rPr>
      </w:pPr>
      <w:bookmarkStart w:id="197" w:name="_Toc301455956"/>
      <w:r>
        <w:rPr>
          <w:lang w:val="en-IN"/>
        </w:rPr>
        <w:t>Message 4</w:t>
      </w:r>
      <w:r w:rsidRPr="00034BC2">
        <w:rPr>
          <w:lang w:val="en-IN"/>
        </w:rPr>
        <w:t>: Appointments Reminder</w:t>
      </w:r>
      <w:bookmarkEnd w:id="197"/>
      <w:r>
        <w:rPr>
          <w:lang w:val="en-IN"/>
        </w:rPr>
        <w:t xml:space="preserve"> </w:t>
      </w:r>
    </w:p>
    <w:tbl>
      <w:tblPr>
        <w:tblStyle w:val="TableGrid"/>
        <w:tblW w:w="5000" w:type="pct"/>
        <w:tblLayout w:type="fixed"/>
        <w:tblLook w:val="04A0"/>
      </w:tblPr>
      <w:tblGrid>
        <w:gridCol w:w="685"/>
        <w:gridCol w:w="2488"/>
        <w:gridCol w:w="2488"/>
        <w:gridCol w:w="2488"/>
        <w:gridCol w:w="2488"/>
        <w:gridCol w:w="2488"/>
        <w:gridCol w:w="2485"/>
      </w:tblGrid>
      <w:tr w:rsidR="000C0701" w:rsidRPr="00034BC2" w:rsidTr="00DD2D84">
        <w:trPr>
          <w:cantSplit/>
          <w:tblHeader/>
        </w:trPr>
        <w:tc>
          <w:tcPr>
            <w:tcW w:w="219" w:type="pct"/>
            <w:shd w:val="clear" w:color="auto" w:fill="BFBFBF" w:themeFill="background1" w:themeFillShade="BF"/>
          </w:tcPr>
          <w:p w:rsidR="000C0701" w:rsidRPr="00034BC2" w:rsidRDefault="00D81D5F" w:rsidP="00DD2D84">
            <w:pPr>
              <w:keepNext/>
              <w:rPr>
                <w:lang w:val="en-IN"/>
              </w:rPr>
            </w:pPr>
            <w:r>
              <w:rPr>
                <w:lang w:val="en-IN"/>
              </w:rPr>
              <w:t>Block</w:t>
            </w:r>
          </w:p>
        </w:tc>
        <w:tc>
          <w:tcPr>
            <w:tcW w:w="797" w:type="pct"/>
            <w:shd w:val="clear" w:color="auto" w:fill="BFBFBF" w:themeFill="background1" w:themeFillShade="BF"/>
          </w:tcPr>
          <w:p w:rsidR="000C0701" w:rsidRPr="00034BC2" w:rsidRDefault="000C0701" w:rsidP="00DD2D84">
            <w:pPr>
              <w:keepNext/>
              <w:rPr>
                <w:lang w:val="en-IN"/>
              </w:rPr>
            </w:pPr>
            <w:r w:rsidRPr="00034BC2">
              <w:rPr>
                <w:lang w:val="en-IN"/>
              </w:rPr>
              <w:t>File</w:t>
            </w:r>
          </w:p>
        </w:tc>
        <w:tc>
          <w:tcPr>
            <w:tcW w:w="797" w:type="pct"/>
            <w:shd w:val="clear" w:color="auto" w:fill="BFBFBF" w:themeFill="background1" w:themeFillShade="BF"/>
          </w:tcPr>
          <w:p w:rsidR="000C0701" w:rsidRPr="00034BC2" w:rsidRDefault="000C0701" w:rsidP="00DD2D84">
            <w:pPr>
              <w:keepNext/>
              <w:rPr>
                <w:color w:val="7F7F7F" w:themeColor="text1" w:themeTint="80"/>
                <w:lang w:val="en-IN"/>
              </w:rPr>
            </w:pPr>
            <w:r w:rsidRPr="00034BC2">
              <w:rPr>
                <w:lang w:val="en-IN"/>
              </w:rPr>
              <w:t>Script</w:t>
            </w:r>
          </w:p>
        </w:tc>
        <w:tc>
          <w:tcPr>
            <w:tcW w:w="797" w:type="pct"/>
            <w:shd w:val="clear" w:color="auto" w:fill="BFBFBF" w:themeFill="background1" w:themeFillShade="BF"/>
          </w:tcPr>
          <w:p w:rsidR="000C0701" w:rsidRPr="00034BC2" w:rsidRDefault="000C0701" w:rsidP="00DD2D84">
            <w:pPr>
              <w:keepNext/>
              <w:rPr>
                <w:lang w:val="en-IN"/>
              </w:rPr>
            </w:pPr>
            <w:r w:rsidRPr="00034BC2">
              <w:rPr>
                <w:lang w:val="en-IN"/>
              </w:rPr>
              <w:t>On user input jump to block</w:t>
            </w:r>
          </w:p>
        </w:tc>
        <w:tc>
          <w:tcPr>
            <w:tcW w:w="797" w:type="pct"/>
            <w:shd w:val="clear" w:color="auto" w:fill="BFBFBF" w:themeFill="background1" w:themeFillShade="BF"/>
          </w:tcPr>
          <w:p w:rsidR="000C0701" w:rsidRPr="00034BC2" w:rsidRDefault="000C0701" w:rsidP="00DD2D84">
            <w:pPr>
              <w:keepNext/>
              <w:rPr>
                <w:lang w:val="en-IN"/>
              </w:rPr>
            </w:pPr>
            <w:r w:rsidRPr="00034BC2">
              <w:rPr>
                <w:lang w:val="en-IN"/>
              </w:rPr>
              <w:t>Marathi</w:t>
            </w:r>
          </w:p>
        </w:tc>
        <w:tc>
          <w:tcPr>
            <w:tcW w:w="797" w:type="pct"/>
            <w:shd w:val="clear" w:color="auto" w:fill="BFBFBF" w:themeFill="background1" w:themeFillShade="BF"/>
          </w:tcPr>
          <w:p w:rsidR="000C0701" w:rsidRPr="00034BC2" w:rsidRDefault="000C0701" w:rsidP="00DD2D84">
            <w:pPr>
              <w:keepNext/>
              <w:rPr>
                <w:lang w:val="en-IN"/>
              </w:rPr>
            </w:pPr>
            <w:r w:rsidRPr="00034BC2">
              <w:rPr>
                <w:lang w:val="en-IN"/>
              </w:rPr>
              <w:t>Hindi</w:t>
            </w:r>
          </w:p>
        </w:tc>
        <w:tc>
          <w:tcPr>
            <w:tcW w:w="796" w:type="pct"/>
            <w:shd w:val="clear" w:color="auto" w:fill="BFBFBF" w:themeFill="background1" w:themeFillShade="BF"/>
          </w:tcPr>
          <w:p w:rsidR="000C0701" w:rsidRPr="00034BC2" w:rsidRDefault="000C0701" w:rsidP="00DD2D84">
            <w:pPr>
              <w:keepNext/>
              <w:rPr>
                <w:lang w:val="en-IN"/>
              </w:rPr>
            </w:pPr>
            <w:r w:rsidRPr="00034BC2">
              <w:rPr>
                <w:lang w:val="en-IN"/>
              </w:rPr>
              <w:t>Third language</w:t>
            </w:r>
          </w:p>
        </w:tc>
      </w:tr>
      <w:tr w:rsidR="000C0701" w:rsidRPr="00034BC2" w:rsidTr="00DD2D84">
        <w:trPr>
          <w:cantSplit/>
          <w:tblHeader/>
        </w:trPr>
        <w:tc>
          <w:tcPr>
            <w:tcW w:w="219" w:type="pct"/>
          </w:tcPr>
          <w:p w:rsidR="000C0701" w:rsidRPr="00034BC2" w:rsidRDefault="000C0701" w:rsidP="00DD2D84">
            <w:pPr>
              <w:rPr>
                <w:cs/>
                <w:lang w:val="en-IN"/>
              </w:rPr>
            </w:pPr>
            <w:r w:rsidRPr="00034BC2">
              <w:rPr>
                <w:lang w:val="en-IN"/>
              </w:rPr>
              <w:t>M07a</w:t>
            </w:r>
          </w:p>
        </w:tc>
        <w:tc>
          <w:tcPr>
            <w:tcW w:w="797" w:type="pct"/>
          </w:tcPr>
          <w:p w:rsidR="000C0701" w:rsidRPr="00034BC2" w:rsidRDefault="000C0701" w:rsidP="00DD2D84">
            <w:pPr>
              <w:rPr>
                <w:lang w:val="en-IN"/>
              </w:rPr>
            </w:pPr>
            <w:r w:rsidRPr="00034BC2">
              <w:rPr>
                <w:lang w:val="en-IN"/>
              </w:rPr>
              <w:t>M07a_01_yourNextClinicVisitDue1</w:t>
            </w:r>
          </w:p>
        </w:tc>
        <w:tc>
          <w:tcPr>
            <w:tcW w:w="797" w:type="pct"/>
          </w:tcPr>
          <w:p w:rsidR="000C0701" w:rsidRPr="00034BC2" w:rsidRDefault="000C0701" w:rsidP="00DD2D84">
            <w:pPr>
              <w:rPr>
                <w:lang w:val="en-IN"/>
              </w:rPr>
            </w:pPr>
            <w:r w:rsidRPr="00034BC2">
              <w:rPr>
                <w:lang w:val="en-IN"/>
              </w:rPr>
              <w:t xml:space="preserve">This is to remind you </w:t>
            </w:r>
            <w:r w:rsidRPr="00034BC2">
              <w:rPr>
                <w:lang w:val="en-IN" w:bidi="mr-IN"/>
              </w:rPr>
              <w:t xml:space="preserve">that you </w:t>
            </w:r>
            <w:r w:rsidRPr="00034BC2">
              <w:rPr>
                <w:lang w:val="en-IN"/>
              </w:rPr>
              <w:t>are due for your next clinic visit soon. Call the clinic on…</w:t>
            </w:r>
          </w:p>
        </w:tc>
        <w:tc>
          <w:tcPr>
            <w:tcW w:w="797" w:type="pct"/>
          </w:tcPr>
          <w:p w:rsidR="000C0701" w:rsidRPr="00034BC2" w:rsidRDefault="000C0701" w:rsidP="00DD2D84">
            <w:pPr>
              <w:rPr>
                <w:cs/>
                <w:lang w:val="en-IN"/>
              </w:rPr>
            </w:pPr>
          </w:p>
        </w:tc>
        <w:tc>
          <w:tcPr>
            <w:tcW w:w="797" w:type="pct"/>
          </w:tcPr>
          <w:p w:rsidR="000C0701" w:rsidRPr="00034BC2" w:rsidRDefault="000C0701" w:rsidP="00DD2D84">
            <w:pPr>
              <w:rPr>
                <w:cs/>
                <w:lang w:val="en-IN" w:bidi="mr-IN"/>
              </w:rPr>
            </w:pPr>
            <w:r w:rsidRPr="00034BC2">
              <w:rPr>
                <w:cs/>
                <w:lang w:val="en-IN" w:bidi="mr-IN"/>
              </w:rPr>
              <w:t>आता तुम्ही लवकरच दवाखान्यात यायला हवं. दवाखान्यात</w:t>
            </w:r>
            <w:r w:rsidR="00E8472F" w:rsidRPr="00034BC2">
              <w:rPr>
                <w:cs/>
                <w:lang w:val="en-IN" w:bidi="mr-IN"/>
              </w:rPr>
              <w:t xml:space="preserve"> ...</w:t>
            </w:r>
          </w:p>
        </w:tc>
        <w:tc>
          <w:tcPr>
            <w:tcW w:w="797" w:type="pct"/>
          </w:tcPr>
          <w:p w:rsidR="000C0701" w:rsidRPr="00ED60E5" w:rsidRDefault="000C0701" w:rsidP="00DD2D84">
            <w:pPr>
              <w:rPr>
                <w:cs/>
                <w:lang w:val="en-IN" w:bidi="mr-IN"/>
              </w:rPr>
            </w:pPr>
          </w:p>
        </w:tc>
        <w:tc>
          <w:tcPr>
            <w:tcW w:w="796" w:type="pct"/>
          </w:tcPr>
          <w:p w:rsidR="000C0701" w:rsidRPr="00034BC2" w:rsidRDefault="000C0701" w:rsidP="00DD2D84">
            <w:pPr>
              <w:rPr>
                <w:cs/>
                <w:lang w:val="en-IN"/>
              </w:rPr>
            </w:pPr>
          </w:p>
        </w:tc>
      </w:tr>
      <w:tr w:rsidR="000C0701" w:rsidRPr="00034BC2" w:rsidTr="00DD2D84">
        <w:trPr>
          <w:cantSplit/>
          <w:tblHeader/>
        </w:trPr>
        <w:tc>
          <w:tcPr>
            <w:tcW w:w="219" w:type="pct"/>
          </w:tcPr>
          <w:p w:rsidR="000C0701" w:rsidRPr="00034BC2" w:rsidRDefault="000C0701" w:rsidP="00DD2D84">
            <w:pPr>
              <w:rPr>
                <w:lang w:val="en-IN"/>
              </w:rPr>
            </w:pPr>
          </w:p>
        </w:tc>
        <w:tc>
          <w:tcPr>
            <w:tcW w:w="797" w:type="pct"/>
          </w:tcPr>
          <w:p w:rsidR="000C0701" w:rsidRPr="00034BC2" w:rsidRDefault="000C0701" w:rsidP="00DD2D84">
            <w:pPr>
              <w:rPr>
                <w:i/>
                <w:iCs/>
                <w:color w:val="00B050"/>
                <w:lang w:val="en-IN"/>
              </w:rPr>
            </w:pPr>
            <w:r w:rsidRPr="00034BC2">
              <w:rPr>
                <w:i/>
                <w:iCs/>
                <w:color w:val="00B050"/>
                <w:lang w:val="en-IN"/>
              </w:rPr>
              <w:t>ClinicPhoneNumber</w:t>
            </w:r>
          </w:p>
        </w:tc>
        <w:tc>
          <w:tcPr>
            <w:tcW w:w="797" w:type="pct"/>
          </w:tcPr>
          <w:p w:rsidR="000C0701" w:rsidRPr="00034BC2" w:rsidRDefault="000C0701" w:rsidP="00DD2D84">
            <w:pPr>
              <w:rPr>
                <w:lang w:val="en-IN" w:bidi="mr-IN"/>
              </w:rPr>
            </w:pPr>
            <w:r w:rsidRPr="00034BC2">
              <w:rPr>
                <w:lang w:val="en-IN"/>
              </w:rPr>
              <w:t>…</w:t>
            </w:r>
            <w:r w:rsidR="00413F94">
              <w:rPr>
                <w:rFonts w:hint="cs"/>
                <w:cs/>
                <w:lang w:val="en-IN" w:bidi="mr-IN"/>
              </w:rPr>
              <w:t xml:space="preserve"> </w:t>
            </w:r>
            <w:r w:rsidRPr="00034BC2">
              <w:rPr>
                <w:lang w:val="en-IN"/>
              </w:rPr>
              <w:t>{</w:t>
            </w:r>
            <w:r w:rsidRPr="00BB4EBC">
              <w:rPr>
                <w:i/>
                <w:lang w:val="en-IN"/>
              </w:rPr>
              <w:t>022 2576 7829</w:t>
            </w:r>
            <w:r w:rsidRPr="00034BC2">
              <w:rPr>
                <w:lang w:val="en-IN"/>
              </w:rPr>
              <w:t>}</w:t>
            </w:r>
            <w:r w:rsidR="00413F94">
              <w:rPr>
                <w:rFonts w:hint="cs"/>
                <w:cs/>
                <w:lang w:val="en-IN" w:bidi="mr-IN"/>
              </w:rPr>
              <w:t xml:space="preserve"> ...</w:t>
            </w:r>
          </w:p>
        </w:tc>
        <w:tc>
          <w:tcPr>
            <w:tcW w:w="797" w:type="pct"/>
          </w:tcPr>
          <w:p w:rsidR="000C0701" w:rsidRPr="00034BC2" w:rsidRDefault="000C0701" w:rsidP="00DD2D84">
            <w:pPr>
              <w:rPr>
                <w:lang w:val="en-IN"/>
              </w:rPr>
            </w:pPr>
          </w:p>
        </w:tc>
        <w:tc>
          <w:tcPr>
            <w:tcW w:w="797" w:type="pct"/>
          </w:tcPr>
          <w:p w:rsidR="000C0701" w:rsidRPr="00034BC2" w:rsidRDefault="000C0701" w:rsidP="00DD2D84">
            <w:pPr>
              <w:rPr>
                <w:lang w:val="en-IN" w:bidi="mr-IN"/>
              </w:rPr>
            </w:pPr>
            <w:r w:rsidRPr="00034BC2">
              <w:rPr>
                <w:cs/>
                <w:lang w:val="en-IN" w:bidi="mr-IN"/>
              </w:rPr>
              <w:t>... {०२२ २५७६ ७८२९} ...</w:t>
            </w:r>
          </w:p>
        </w:tc>
        <w:tc>
          <w:tcPr>
            <w:tcW w:w="797" w:type="pct"/>
          </w:tcPr>
          <w:p w:rsidR="000C0701" w:rsidRPr="00ED60E5" w:rsidRDefault="000C0701" w:rsidP="00DD2D84">
            <w:pPr>
              <w:rPr>
                <w:lang w:val="en-IN" w:bidi="mr-IN"/>
              </w:rPr>
            </w:pPr>
          </w:p>
        </w:tc>
        <w:tc>
          <w:tcPr>
            <w:tcW w:w="796" w:type="pct"/>
          </w:tcPr>
          <w:p w:rsidR="000C0701" w:rsidRPr="00034BC2" w:rsidRDefault="000C0701" w:rsidP="00DD2D84">
            <w:pPr>
              <w:rPr>
                <w:lang w:val="en-IN"/>
              </w:rPr>
            </w:pPr>
          </w:p>
        </w:tc>
      </w:tr>
      <w:tr w:rsidR="000C0701" w:rsidRPr="00034BC2" w:rsidTr="00DD2D84">
        <w:trPr>
          <w:cantSplit/>
          <w:tblHeader/>
        </w:trPr>
        <w:tc>
          <w:tcPr>
            <w:tcW w:w="219" w:type="pct"/>
          </w:tcPr>
          <w:p w:rsidR="000C0701" w:rsidRPr="00034BC2" w:rsidRDefault="000C0701" w:rsidP="00DD2D84">
            <w:pPr>
              <w:rPr>
                <w:lang w:val="en-IN"/>
              </w:rPr>
            </w:pPr>
          </w:p>
        </w:tc>
        <w:tc>
          <w:tcPr>
            <w:tcW w:w="797" w:type="pct"/>
          </w:tcPr>
          <w:p w:rsidR="000C0701" w:rsidRPr="00034BC2" w:rsidRDefault="000C0701" w:rsidP="00DD2D84">
            <w:pPr>
              <w:rPr>
                <w:i/>
                <w:iCs/>
                <w:color w:val="00B050"/>
                <w:lang w:val="en-IN"/>
              </w:rPr>
            </w:pPr>
            <w:r w:rsidRPr="00034BC2">
              <w:rPr>
                <w:lang w:val="en-IN"/>
              </w:rPr>
              <w:t>M07a_03_yourNextClinicVisitDue2</w:t>
            </w:r>
          </w:p>
        </w:tc>
        <w:tc>
          <w:tcPr>
            <w:tcW w:w="797" w:type="pct"/>
          </w:tcPr>
          <w:p w:rsidR="000C0701" w:rsidRPr="00034BC2" w:rsidRDefault="000C0701" w:rsidP="00DD2D84">
            <w:pPr>
              <w:rPr>
                <w:lang w:val="en-IN"/>
              </w:rPr>
            </w:pPr>
            <w:r w:rsidRPr="00034BC2">
              <w:rPr>
                <w:lang w:val="en-IN"/>
              </w:rPr>
              <w:t>… to fix up a date or time.</w:t>
            </w:r>
          </w:p>
        </w:tc>
        <w:tc>
          <w:tcPr>
            <w:tcW w:w="797" w:type="pct"/>
          </w:tcPr>
          <w:p w:rsidR="000C0701" w:rsidRPr="00034BC2" w:rsidRDefault="000C0701" w:rsidP="00DD2D84">
            <w:pPr>
              <w:rPr>
                <w:lang w:val="en-IN"/>
              </w:rPr>
            </w:pPr>
          </w:p>
        </w:tc>
        <w:tc>
          <w:tcPr>
            <w:tcW w:w="797" w:type="pct"/>
          </w:tcPr>
          <w:p w:rsidR="000C0701" w:rsidRPr="00034BC2" w:rsidRDefault="00E8472F" w:rsidP="009E121B">
            <w:pPr>
              <w:rPr>
                <w:lang w:val="en-IN" w:bidi="mr-IN"/>
              </w:rPr>
            </w:pPr>
            <w:r w:rsidRPr="00034BC2">
              <w:rPr>
                <w:cs/>
                <w:lang w:val="en-IN" w:bidi="mr-IN"/>
              </w:rPr>
              <w:t xml:space="preserve">... </w:t>
            </w:r>
            <w:r w:rsidR="000C0701" w:rsidRPr="00034BC2">
              <w:rPr>
                <w:cs/>
                <w:lang w:val="en-IN" w:bidi="mr-IN"/>
              </w:rPr>
              <w:t>ह्या क्रमांकावर फोन करून भेटी</w:t>
            </w:r>
            <w:r w:rsidR="009E121B">
              <w:rPr>
                <w:rFonts w:hint="cs"/>
                <w:cs/>
                <w:lang w:val="en-IN" w:bidi="mr-IN"/>
              </w:rPr>
              <w:t>चा</w:t>
            </w:r>
            <w:r w:rsidR="000C0701" w:rsidRPr="00034BC2">
              <w:rPr>
                <w:cs/>
                <w:lang w:val="en-IN" w:bidi="mr-IN"/>
              </w:rPr>
              <w:t xml:space="preserve"> दिवस आणि वेळ ठरवा.</w:t>
            </w:r>
          </w:p>
        </w:tc>
        <w:tc>
          <w:tcPr>
            <w:tcW w:w="797" w:type="pct"/>
          </w:tcPr>
          <w:p w:rsidR="000C0701" w:rsidRPr="00ED60E5" w:rsidRDefault="000C0701" w:rsidP="00DD2D84">
            <w:pPr>
              <w:rPr>
                <w:lang w:val="en-IN" w:bidi="mr-IN"/>
              </w:rPr>
            </w:pPr>
          </w:p>
        </w:tc>
        <w:tc>
          <w:tcPr>
            <w:tcW w:w="796" w:type="pct"/>
          </w:tcPr>
          <w:p w:rsidR="000C0701" w:rsidRPr="00034BC2" w:rsidRDefault="000C0701" w:rsidP="00DD2D84">
            <w:pPr>
              <w:rPr>
                <w:lang w:val="en-IN"/>
              </w:rPr>
            </w:pPr>
          </w:p>
        </w:tc>
      </w:tr>
    </w:tbl>
    <w:p w:rsidR="000C0701" w:rsidRPr="00034BC2" w:rsidRDefault="000C0701" w:rsidP="000C0701">
      <w:pPr>
        <w:rPr>
          <w:lang w:val="en-IN"/>
        </w:rPr>
      </w:pPr>
    </w:p>
    <w:tbl>
      <w:tblPr>
        <w:tblStyle w:val="TableGrid"/>
        <w:tblW w:w="5000" w:type="pct"/>
        <w:tblLayout w:type="fixed"/>
        <w:tblLook w:val="04A0"/>
      </w:tblPr>
      <w:tblGrid>
        <w:gridCol w:w="691"/>
        <w:gridCol w:w="2486"/>
        <w:gridCol w:w="2486"/>
        <w:gridCol w:w="2486"/>
        <w:gridCol w:w="2486"/>
        <w:gridCol w:w="2486"/>
        <w:gridCol w:w="2489"/>
      </w:tblGrid>
      <w:tr w:rsidR="000C0701" w:rsidRPr="00034BC2" w:rsidTr="00DD2D84">
        <w:trPr>
          <w:cantSplit/>
          <w:tblHeader/>
        </w:trPr>
        <w:tc>
          <w:tcPr>
            <w:tcW w:w="221" w:type="pct"/>
            <w:shd w:val="clear" w:color="auto" w:fill="BFBFBF" w:themeFill="background1" w:themeFillShade="BF"/>
          </w:tcPr>
          <w:p w:rsidR="000C0701" w:rsidRPr="00034BC2" w:rsidRDefault="00D81D5F" w:rsidP="00DD2D84">
            <w:pPr>
              <w:keepNext/>
              <w:rPr>
                <w:lang w:val="en-IN"/>
              </w:rPr>
            </w:pPr>
            <w:r>
              <w:rPr>
                <w:lang w:val="en-IN"/>
              </w:rPr>
              <w:lastRenderedPageBreak/>
              <w:t>Block</w:t>
            </w:r>
          </w:p>
        </w:tc>
        <w:tc>
          <w:tcPr>
            <w:tcW w:w="796" w:type="pct"/>
            <w:shd w:val="clear" w:color="auto" w:fill="BFBFBF" w:themeFill="background1" w:themeFillShade="BF"/>
          </w:tcPr>
          <w:p w:rsidR="000C0701" w:rsidRPr="00034BC2" w:rsidRDefault="000C0701" w:rsidP="00DD2D84">
            <w:pPr>
              <w:keepNext/>
              <w:rPr>
                <w:lang w:val="en-IN"/>
              </w:rPr>
            </w:pPr>
            <w:r w:rsidRPr="00034BC2">
              <w:rPr>
                <w:lang w:val="en-IN"/>
              </w:rPr>
              <w:t>File</w:t>
            </w:r>
          </w:p>
        </w:tc>
        <w:tc>
          <w:tcPr>
            <w:tcW w:w="796" w:type="pct"/>
            <w:shd w:val="clear" w:color="auto" w:fill="BFBFBF" w:themeFill="background1" w:themeFillShade="BF"/>
          </w:tcPr>
          <w:p w:rsidR="000C0701" w:rsidRPr="00034BC2" w:rsidRDefault="000C0701" w:rsidP="00DD2D84">
            <w:pPr>
              <w:keepNext/>
              <w:rPr>
                <w:color w:val="7F7F7F" w:themeColor="text1" w:themeTint="80"/>
                <w:lang w:val="en-IN"/>
              </w:rPr>
            </w:pPr>
            <w:r w:rsidRPr="00034BC2">
              <w:rPr>
                <w:lang w:val="en-IN"/>
              </w:rPr>
              <w:t>Script</w:t>
            </w:r>
          </w:p>
        </w:tc>
        <w:tc>
          <w:tcPr>
            <w:tcW w:w="796" w:type="pct"/>
            <w:shd w:val="clear" w:color="auto" w:fill="BFBFBF" w:themeFill="background1" w:themeFillShade="BF"/>
          </w:tcPr>
          <w:p w:rsidR="000C0701" w:rsidRPr="00034BC2" w:rsidRDefault="000C0701" w:rsidP="00DD2D84">
            <w:pPr>
              <w:keepNext/>
              <w:rPr>
                <w:lang w:val="en-IN"/>
              </w:rPr>
            </w:pPr>
            <w:r w:rsidRPr="00034BC2">
              <w:rPr>
                <w:lang w:val="en-IN"/>
              </w:rPr>
              <w:t>On user input jump to block</w:t>
            </w:r>
          </w:p>
        </w:tc>
        <w:tc>
          <w:tcPr>
            <w:tcW w:w="796" w:type="pct"/>
            <w:shd w:val="clear" w:color="auto" w:fill="BFBFBF" w:themeFill="background1" w:themeFillShade="BF"/>
          </w:tcPr>
          <w:p w:rsidR="000C0701" w:rsidRPr="00034BC2" w:rsidRDefault="000C0701" w:rsidP="00DD2D84">
            <w:pPr>
              <w:keepNext/>
              <w:rPr>
                <w:lang w:val="en-IN"/>
              </w:rPr>
            </w:pPr>
            <w:r w:rsidRPr="00034BC2">
              <w:rPr>
                <w:lang w:val="en-IN"/>
              </w:rPr>
              <w:t>Marathi</w:t>
            </w:r>
          </w:p>
        </w:tc>
        <w:tc>
          <w:tcPr>
            <w:tcW w:w="796" w:type="pct"/>
            <w:shd w:val="clear" w:color="auto" w:fill="BFBFBF" w:themeFill="background1" w:themeFillShade="BF"/>
          </w:tcPr>
          <w:p w:rsidR="000C0701" w:rsidRPr="00034BC2" w:rsidRDefault="000C0701" w:rsidP="00DD2D84">
            <w:pPr>
              <w:keepNext/>
              <w:rPr>
                <w:lang w:val="en-IN"/>
              </w:rPr>
            </w:pPr>
            <w:r w:rsidRPr="00034BC2">
              <w:rPr>
                <w:lang w:val="en-IN"/>
              </w:rPr>
              <w:t>Hindi</w:t>
            </w:r>
          </w:p>
        </w:tc>
        <w:tc>
          <w:tcPr>
            <w:tcW w:w="797" w:type="pct"/>
            <w:shd w:val="clear" w:color="auto" w:fill="BFBFBF" w:themeFill="background1" w:themeFillShade="BF"/>
          </w:tcPr>
          <w:p w:rsidR="000C0701" w:rsidRPr="00034BC2" w:rsidRDefault="000C0701" w:rsidP="00DD2D84">
            <w:pPr>
              <w:keepNext/>
              <w:rPr>
                <w:lang w:val="en-IN"/>
              </w:rPr>
            </w:pPr>
            <w:r w:rsidRPr="00034BC2">
              <w:rPr>
                <w:lang w:val="en-IN"/>
              </w:rPr>
              <w:t>Third language</w:t>
            </w:r>
          </w:p>
        </w:tc>
      </w:tr>
      <w:tr w:rsidR="000C0701" w:rsidRPr="00034BC2" w:rsidTr="00DD2D84">
        <w:trPr>
          <w:cantSplit/>
          <w:tblHeader/>
        </w:trPr>
        <w:tc>
          <w:tcPr>
            <w:tcW w:w="221" w:type="pct"/>
          </w:tcPr>
          <w:p w:rsidR="000C0701" w:rsidRPr="00034BC2" w:rsidRDefault="000C0701" w:rsidP="00DD2D84">
            <w:pPr>
              <w:rPr>
                <w:cs/>
                <w:lang w:val="en-IN"/>
              </w:rPr>
            </w:pPr>
            <w:r w:rsidRPr="00034BC2">
              <w:rPr>
                <w:lang w:val="en-IN"/>
              </w:rPr>
              <w:t>M07b</w:t>
            </w:r>
          </w:p>
        </w:tc>
        <w:tc>
          <w:tcPr>
            <w:tcW w:w="796" w:type="pct"/>
          </w:tcPr>
          <w:p w:rsidR="000C0701" w:rsidRPr="00034BC2" w:rsidRDefault="000C0701" w:rsidP="00DD2D84">
            <w:pPr>
              <w:rPr>
                <w:lang w:val="en-IN"/>
              </w:rPr>
            </w:pPr>
            <w:r w:rsidRPr="00034BC2">
              <w:rPr>
                <w:lang w:val="en-IN"/>
              </w:rPr>
              <w:t>M07b_01_yourNextClinicVisit</w:t>
            </w:r>
          </w:p>
        </w:tc>
        <w:tc>
          <w:tcPr>
            <w:tcW w:w="796" w:type="pct"/>
          </w:tcPr>
          <w:p w:rsidR="000C0701" w:rsidRPr="00034BC2" w:rsidRDefault="000C0701" w:rsidP="00DD2D84">
            <w:pPr>
              <w:rPr>
                <w:lang w:val="en-IN"/>
              </w:rPr>
            </w:pPr>
            <w:r w:rsidRPr="00034BC2">
              <w:rPr>
                <w:lang w:val="en-IN"/>
              </w:rPr>
              <w:t>Remember, your next clinic visit is fixed for …</w:t>
            </w:r>
          </w:p>
        </w:tc>
        <w:tc>
          <w:tcPr>
            <w:tcW w:w="796" w:type="pct"/>
          </w:tcPr>
          <w:p w:rsidR="000C0701" w:rsidRPr="00034BC2" w:rsidRDefault="000C0701" w:rsidP="00DD2D84">
            <w:pPr>
              <w:rPr>
                <w:cs/>
                <w:lang w:val="en-IN"/>
              </w:rPr>
            </w:pPr>
            <w:r w:rsidRPr="00034BC2">
              <w:rPr>
                <w:lang w:val="en-IN"/>
              </w:rPr>
              <w:t>.</w:t>
            </w:r>
          </w:p>
        </w:tc>
        <w:tc>
          <w:tcPr>
            <w:tcW w:w="796" w:type="pct"/>
          </w:tcPr>
          <w:p w:rsidR="000C0701" w:rsidRPr="00034BC2" w:rsidRDefault="00A676DA" w:rsidP="000A4E45">
            <w:pPr>
              <w:rPr>
                <w:lang w:val="en-IN" w:bidi="mr-IN"/>
              </w:rPr>
            </w:pPr>
            <w:r>
              <w:rPr>
                <w:lang w:val="en-IN" w:bidi="mr-IN"/>
              </w:rPr>
              <w:t>&lt;blank&gt;</w:t>
            </w:r>
          </w:p>
        </w:tc>
        <w:tc>
          <w:tcPr>
            <w:tcW w:w="796" w:type="pct"/>
          </w:tcPr>
          <w:p w:rsidR="000C0701" w:rsidRPr="00ED60E5" w:rsidRDefault="000C0701" w:rsidP="00DD2D84">
            <w:pPr>
              <w:rPr>
                <w:cs/>
                <w:lang w:val="en-IN" w:bidi="mr-IN"/>
              </w:rPr>
            </w:pPr>
          </w:p>
        </w:tc>
        <w:tc>
          <w:tcPr>
            <w:tcW w:w="797" w:type="pct"/>
          </w:tcPr>
          <w:p w:rsidR="000C0701" w:rsidRPr="00034BC2" w:rsidRDefault="000C0701" w:rsidP="00DD2D84">
            <w:pPr>
              <w:rPr>
                <w:lang w:val="en-IN"/>
              </w:rPr>
            </w:pPr>
          </w:p>
        </w:tc>
      </w:tr>
      <w:tr w:rsidR="000C0701" w:rsidRPr="00034BC2" w:rsidTr="00DD2D84">
        <w:trPr>
          <w:cantSplit/>
          <w:tblHeader/>
        </w:trPr>
        <w:tc>
          <w:tcPr>
            <w:tcW w:w="221" w:type="pct"/>
          </w:tcPr>
          <w:p w:rsidR="000C0701" w:rsidRPr="00034BC2" w:rsidRDefault="000C0701" w:rsidP="00DD2D84">
            <w:pPr>
              <w:rPr>
                <w:lang w:val="en-IN"/>
              </w:rPr>
            </w:pPr>
          </w:p>
        </w:tc>
        <w:tc>
          <w:tcPr>
            <w:tcW w:w="796" w:type="pct"/>
          </w:tcPr>
          <w:p w:rsidR="000C0701" w:rsidRPr="00034BC2" w:rsidRDefault="000C0701" w:rsidP="00DD2D84">
            <w:pPr>
              <w:rPr>
                <w:i/>
                <w:iCs/>
                <w:color w:val="00B050"/>
                <w:lang w:val="en-IN"/>
              </w:rPr>
            </w:pPr>
            <w:r w:rsidRPr="00034BC2">
              <w:rPr>
                <w:i/>
                <w:iCs/>
                <w:color w:val="00B050"/>
                <w:lang w:val="en-IN"/>
              </w:rPr>
              <w:t>Day</w:t>
            </w:r>
            <w:r>
              <w:rPr>
                <w:i/>
                <w:iCs/>
                <w:color w:val="00B050"/>
                <w:lang w:val="en-IN"/>
              </w:rPr>
              <w:t>OfWeek</w:t>
            </w:r>
          </w:p>
        </w:tc>
        <w:tc>
          <w:tcPr>
            <w:tcW w:w="796" w:type="pct"/>
          </w:tcPr>
          <w:p w:rsidR="000C0701" w:rsidRPr="00034BC2" w:rsidRDefault="000C0701" w:rsidP="00413F94">
            <w:pPr>
              <w:rPr>
                <w:lang w:val="en-IN" w:bidi="mr-IN"/>
              </w:rPr>
            </w:pPr>
            <w:r w:rsidRPr="00034BC2">
              <w:rPr>
                <w:lang w:val="en-IN"/>
              </w:rPr>
              <w:t>…{</w:t>
            </w:r>
            <w:r>
              <w:rPr>
                <w:lang w:val="en-IN"/>
              </w:rPr>
              <w:t xml:space="preserve"> </w:t>
            </w:r>
            <w:r w:rsidR="00BB4EBC">
              <w:rPr>
                <w:lang w:val="en-IN"/>
              </w:rPr>
              <w:t>&lt;</w:t>
            </w:r>
            <w:r w:rsidR="00BB4EBC">
              <w:rPr>
                <w:color w:val="76923C" w:themeColor="accent3" w:themeShade="BF"/>
                <w:lang w:val="en-IN"/>
              </w:rPr>
              <w:t xml:space="preserve"> e.g. Monday</w:t>
            </w:r>
            <w:r w:rsidR="00BB4EBC">
              <w:rPr>
                <w:lang w:val="en-IN"/>
              </w:rPr>
              <w:t>&gt;</w:t>
            </w:r>
            <w:r w:rsidRPr="00034BC2">
              <w:rPr>
                <w:lang w:val="en-IN"/>
              </w:rPr>
              <w:t>}</w:t>
            </w:r>
            <w:r w:rsidR="00413F94">
              <w:rPr>
                <w:rFonts w:hint="cs"/>
                <w:cs/>
                <w:lang w:val="en-IN" w:bidi="mr-IN"/>
              </w:rPr>
              <w:t xml:space="preserve"> ...</w:t>
            </w:r>
          </w:p>
        </w:tc>
        <w:tc>
          <w:tcPr>
            <w:tcW w:w="796" w:type="pct"/>
          </w:tcPr>
          <w:p w:rsidR="000C0701" w:rsidRPr="00034BC2" w:rsidRDefault="000C0701" w:rsidP="00DD2D84">
            <w:pPr>
              <w:rPr>
                <w:lang w:val="en-IN"/>
              </w:rPr>
            </w:pPr>
          </w:p>
        </w:tc>
        <w:tc>
          <w:tcPr>
            <w:tcW w:w="796" w:type="pct"/>
          </w:tcPr>
          <w:p w:rsidR="000C0701" w:rsidRPr="00034BC2" w:rsidRDefault="000C0701" w:rsidP="00DD2D84">
            <w:pPr>
              <w:rPr>
                <w:lang w:val="en-IN" w:bidi="mr-IN"/>
              </w:rPr>
            </w:pPr>
            <w:r w:rsidRPr="00034BC2">
              <w:rPr>
                <w:cs/>
                <w:lang w:val="en-IN" w:bidi="mr-IN"/>
              </w:rPr>
              <w:t>... सोमवार ...</w:t>
            </w:r>
          </w:p>
        </w:tc>
        <w:tc>
          <w:tcPr>
            <w:tcW w:w="796" w:type="pct"/>
          </w:tcPr>
          <w:p w:rsidR="000C0701" w:rsidRPr="00ED60E5" w:rsidRDefault="000C0701" w:rsidP="003514C8">
            <w:pPr>
              <w:rPr>
                <w:lang w:val="en-IN" w:bidi="mr-IN"/>
              </w:rPr>
            </w:pPr>
            <w:r w:rsidRPr="00ED60E5">
              <w:rPr>
                <w:cs/>
                <w:lang w:val="en-IN" w:bidi="mr-IN"/>
              </w:rPr>
              <w:t>... सोमवार...</w:t>
            </w:r>
          </w:p>
        </w:tc>
        <w:tc>
          <w:tcPr>
            <w:tcW w:w="797" w:type="pct"/>
          </w:tcPr>
          <w:p w:rsidR="000C0701" w:rsidRPr="00034BC2" w:rsidRDefault="000C0701" w:rsidP="00DD2D84">
            <w:pPr>
              <w:rPr>
                <w:lang w:val="en-IN"/>
              </w:rPr>
            </w:pPr>
          </w:p>
        </w:tc>
      </w:tr>
      <w:tr w:rsidR="000C0701" w:rsidRPr="00034BC2" w:rsidTr="00DD2D84">
        <w:trPr>
          <w:cantSplit/>
          <w:tblHeader/>
        </w:trPr>
        <w:tc>
          <w:tcPr>
            <w:tcW w:w="221" w:type="pct"/>
          </w:tcPr>
          <w:p w:rsidR="000C0701" w:rsidRPr="00034BC2" w:rsidRDefault="000C0701" w:rsidP="00DD2D84">
            <w:pPr>
              <w:rPr>
                <w:lang w:val="en-IN"/>
              </w:rPr>
            </w:pPr>
          </w:p>
        </w:tc>
        <w:tc>
          <w:tcPr>
            <w:tcW w:w="796" w:type="pct"/>
          </w:tcPr>
          <w:p w:rsidR="000C0701" w:rsidRPr="00034BC2" w:rsidRDefault="000C0701" w:rsidP="000E2939">
            <w:pPr>
              <w:rPr>
                <w:i/>
                <w:iCs/>
                <w:color w:val="00B050"/>
                <w:lang w:val="en-IN"/>
              </w:rPr>
            </w:pPr>
            <w:r w:rsidRPr="00034BC2">
              <w:rPr>
                <w:lang w:val="en-IN"/>
              </w:rPr>
              <w:t>M07b_0</w:t>
            </w:r>
            <w:r w:rsidR="000E2939">
              <w:rPr>
                <w:lang w:val="en-IN"/>
              </w:rPr>
              <w:t>3</w:t>
            </w:r>
            <w:r w:rsidRPr="00034BC2">
              <w:rPr>
                <w:lang w:val="en-IN"/>
              </w:rPr>
              <w:t>_yourNextClinicVisit3</w:t>
            </w:r>
          </w:p>
        </w:tc>
        <w:tc>
          <w:tcPr>
            <w:tcW w:w="796" w:type="pct"/>
          </w:tcPr>
          <w:p w:rsidR="000C0701" w:rsidRPr="00034BC2" w:rsidRDefault="000C0701" w:rsidP="00DD2D84">
            <w:pPr>
              <w:rPr>
                <w:lang w:val="en-IN"/>
              </w:rPr>
            </w:pPr>
            <w:r w:rsidRPr="00034BC2">
              <w:rPr>
                <w:lang w:val="en-IN"/>
              </w:rPr>
              <w:t>... that is on ...</w:t>
            </w:r>
          </w:p>
        </w:tc>
        <w:tc>
          <w:tcPr>
            <w:tcW w:w="796" w:type="pct"/>
          </w:tcPr>
          <w:p w:rsidR="000C0701" w:rsidRPr="00034BC2" w:rsidRDefault="000C0701" w:rsidP="00DD2D84">
            <w:pPr>
              <w:rPr>
                <w:lang w:val="en-IN"/>
              </w:rPr>
            </w:pPr>
          </w:p>
        </w:tc>
        <w:tc>
          <w:tcPr>
            <w:tcW w:w="796" w:type="pct"/>
          </w:tcPr>
          <w:p w:rsidR="000C0701" w:rsidRPr="00034BC2" w:rsidRDefault="000C0701" w:rsidP="003514C8">
            <w:pPr>
              <w:rPr>
                <w:lang w:val="en-IN" w:bidi="mr-IN"/>
              </w:rPr>
            </w:pPr>
            <w:r w:rsidRPr="00034BC2">
              <w:rPr>
                <w:cs/>
                <w:lang w:val="en-IN" w:bidi="mr-IN"/>
              </w:rPr>
              <w:t>...</w:t>
            </w:r>
            <w:r w:rsidR="003514C8">
              <w:rPr>
                <w:rFonts w:hint="cs"/>
                <w:cs/>
                <w:lang w:val="en-IN" w:bidi="mr-IN"/>
              </w:rPr>
              <w:t>दिनांक</w:t>
            </w:r>
            <w:r w:rsidR="003514C8" w:rsidRPr="00034BC2">
              <w:rPr>
                <w:cs/>
                <w:lang w:val="en-IN" w:bidi="mr-IN"/>
              </w:rPr>
              <w:t xml:space="preserve"> </w:t>
            </w:r>
            <w:r w:rsidRPr="00034BC2">
              <w:rPr>
                <w:cs/>
                <w:lang w:val="en-IN" w:bidi="mr-IN"/>
              </w:rPr>
              <w:t>...</w:t>
            </w:r>
          </w:p>
        </w:tc>
        <w:tc>
          <w:tcPr>
            <w:tcW w:w="796" w:type="pct"/>
          </w:tcPr>
          <w:p w:rsidR="000C0701" w:rsidRPr="00034BC2" w:rsidRDefault="003514C8" w:rsidP="00DD2D84">
            <w:pPr>
              <w:rPr>
                <w:lang w:val="en-IN" w:bidi="mr-IN"/>
              </w:rPr>
            </w:pPr>
            <w:r>
              <w:rPr>
                <w:rFonts w:hint="cs"/>
                <w:cs/>
                <w:lang w:val="en-IN"/>
              </w:rPr>
              <w:t>को</w:t>
            </w:r>
          </w:p>
        </w:tc>
        <w:tc>
          <w:tcPr>
            <w:tcW w:w="797" w:type="pct"/>
          </w:tcPr>
          <w:p w:rsidR="000C0701" w:rsidRPr="00034BC2" w:rsidRDefault="000C0701" w:rsidP="00DD2D84">
            <w:pPr>
              <w:rPr>
                <w:lang w:val="en-IN"/>
              </w:rPr>
            </w:pPr>
          </w:p>
        </w:tc>
      </w:tr>
      <w:tr w:rsidR="000C0701" w:rsidRPr="00034BC2" w:rsidTr="00DD2D84">
        <w:trPr>
          <w:cantSplit/>
          <w:tblHeader/>
        </w:trPr>
        <w:tc>
          <w:tcPr>
            <w:tcW w:w="221" w:type="pct"/>
          </w:tcPr>
          <w:p w:rsidR="000C0701" w:rsidRPr="00034BC2" w:rsidRDefault="000C0701" w:rsidP="00DD2D84">
            <w:pPr>
              <w:rPr>
                <w:lang w:val="en-IN"/>
              </w:rPr>
            </w:pPr>
          </w:p>
        </w:tc>
        <w:tc>
          <w:tcPr>
            <w:tcW w:w="796" w:type="pct"/>
          </w:tcPr>
          <w:p w:rsidR="000C0701" w:rsidRPr="00034BC2" w:rsidRDefault="00203625" w:rsidP="00DD2D84">
            <w:pPr>
              <w:rPr>
                <w:i/>
                <w:iCs/>
                <w:color w:val="00B050"/>
                <w:lang w:val="en-IN"/>
              </w:rPr>
            </w:pPr>
            <w:r>
              <w:rPr>
                <w:i/>
                <w:iCs/>
                <w:color w:val="00B050"/>
                <w:lang w:val="en-IN"/>
              </w:rPr>
              <w:t>Number</w:t>
            </w:r>
          </w:p>
        </w:tc>
        <w:tc>
          <w:tcPr>
            <w:tcW w:w="796" w:type="pct"/>
          </w:tcPr>
          <w:p w:rsidR="000C0701" w:rsidRPr="00034BC2" w:rsidRDefault="000C0701" w:rsidP="00203625">
            <w:pPr>
              <w:rPr>
                <w:lang w:val="en-IN" w:bidi="mr-IN"/>
              </w:rPr>
            </w:pPr>
            <w:r w:rsidRPr="00034BC2">
              <w:rPr>
                <w:lang w:val="en-IN"/>
              </w:rPr>
              <w:t xml:space="preserve">…{ </w:t>
            </w:r>
            <w:r w:rsidR="00BB4EBC">
              <w:rPr>
                <w:lang w:val="en-IN"/>
              </w:rPr>
              <w:t>&lt;</w:t>
            </w:r>
            <w:r w:rsidR="00203625">
              <w:rPr>
                <w:color w:val="76923C" w:themeColor="accent3" w:themeShade="BF"/>
                <w:lang w:val="en-IN"/>
              </w:rPr>
              <w:t>Date</w:t>
            </w:r>
            <w:r w:rsidR="00BB4EBC">
              <w:rPr>
                <w:lang w:val="en-IN"/>
              </w:rPr>
              <w:t xml:space="preserve">&gt; - e.g. </w:t>
            </w:r>
            <w:r w:rsidRPr="00034BC2">
              <w:rPr>
                <w:lang w:val="en-IN"/>
              </w:rPr>
              <w:t>10 }</w:t>
            </w:r>
            <w:r w:rsidR="00203625">
              <w:rPr>
                <w:lang w:val="en-IN"/>
              </w:rPr>
              <w:t xml:space="preserve"> &lt;read from patient record - field Appointment Date&gt;</w:t>
            </w:r>
            <w:r w:rsidR="00CD0D25">
              <w:rPr>
                <w:rFonts w:hint="cs"/>
                <w:cs/>
                <w:lang w:val="en-IN" w:bidi="mr-IN"/>
              </w:rPr>
              <w:t xml:space="preserve"> ...</w:t>
            </w:r>
          </w:p>
        </w:tc>
        <w:tc>
          <w:tcPr>
            <w:tcW w:w="796" w:type="pct"/>
          </w:tcPr>
          <w:p w:rsidR="000C0701" w:rsidRPr="00034BC2" w:rsidRDefault="000C0701" w:rsidP="00DD2D84">
            <w:pPr>
              <w:rPr>
                <w:lang w:val="en-IN"/>
              </w:rPr>
            </w:pPr>
          </w:p>
        </w:tc>
        <w:tc>
          <w:tcPr>
            <w:tcW w:w="796" w:type="pct"/>
          </w:tcPr>
          <w:p w:rsidR="000C0701" w:rsidRPr="00034BC2" w:rsidRDefault="000C0701" w:rsidP="00DD2D84">
            <w:pPr>
              <w:rPr>
                <w:lang w:val="en-IN" w:bidi="mr-IN"/>
              </w:rPr>
            </w:pPr>
            <w:r w:rsidRPr="00034BC2">
              <w:rPr>
                <w:cs/>
                <w:lang w:val="en-IN" w:bidi="mr-IN"/>
              </w:rPr>
              <w:t>... १०...</w:t>
            </w:r>
          </w:p>
        </w:tc>
        <w:tc>
          <w:tcPr>
            <w:tcW w:w="796" w:type="pct"/>
          </w:tcPr>
          <w:p w:rsidR="000C0701" w:rsidRPr="00034BC2" w:rsidRDefault="000C0701" w:rsidP="00DD2D84">
            <w:pPr>
              <w:rPr>
                <w:lang w:val="en-IN" w:bidi="mr-IN"/>
              </w:rPr>
            </w:pPr>
          </w:p>
        </w:tc>
        <w:tc>
          <w:tcPr>
            <w:tcW w:w="797" w:type="pct"/>
          </w:tcPr>
          <w:p w:rsidR="000C0701" w:rsidRPr="00034BC2" w:rsidRDefault="000C0701" w:rsidP="00DD2D84">
            <w:pPr>
              <w:rPr>
                <w:lang w:val="en-IN"/>
              </w:rPr>
            </w:pPr>
          </w:p>
        </w:tc>
      </w:tr>
      <w:tr w:rsidR="000C0701" w:rsidRPr="00034BC2" w:rsidTr="00DD2D84">
        <w:trPr>
          <w:cantSplit/>
          <w:tblHeader/>
        </w:trPr>
        <w:tc>
          <w:tcPr>
            <w:tcW w:w="221" w:type="pct"/>
          </w:tcPr>
          <w:p w:rsidR="000C0701" w:rsidRPr="00034BC2" w:rsidRDefault="000C0701" w:rsidP="00DD2D84">
            <w:pPr>
              <w:rPr>
                <w:lang w:val="en-IN"/>
              </w:rPr>
            </w:pPr>
          </w:p>
        </w:tc>
        <w:tc>
          <w:tcPr>
            <w:tcW w:w="796" w:type="pct"/>
          </w:tcPr>
          <w:p w:rsidR="000C0701" w:rsidRPr="00034BC2" w:rsidRDefault="000C0701" w:rsidP="00DD2D84">
            <w:pPr>
              <w:rPr>
                <w:i/>
                <w:iCs/>
                <w:color w:val="00B050"/>
                <w:lang w:val="en-IN"/>
              </w:rPr>
            </w:pPr>
            <w:r w:rsidRPr="00034BC2">
              <w:rPr>
                <w:i/>
                <w:iCs/>
                <w:color w:val="00B050"/>
                <w:lang w:val="en-IN"/>
              </w:rPr>
              <w:t>Month</w:t>
            </w:r>
          </w:p>
        </w:tc>
        <w:tc>
          <w:tcPr>
            <w:tcW w:w="796" w:type="pct"/>
          </w:tcPr>
          <w:p w:rsidR="000C0701" w:rsidRPr="00034BC2" w:rsidRDefault="000C0701" w:rsidP="00DD2D84">
            <w:pPr>
              <w:rPr>
                <w:lang w:val="en-IN" w:bidi="mr-IN"/>
              </w:rPr>
            </w:pPr>
            <w:r w:rsidRPr="00034BC2">
              <w:rPr>
                <w:lang w:val="en-IN"/>
              </w:rPr>
              <w:t>…{</w:t>
            </w:r>
            <w:r w:rsidR="00BB4EBC">
              <w:rPr>
                <w:lang w:val="en-IN"/>
              </w:rPr>
              <w:t>&lt;</w:t>
            </w:r>
            <w:r w:rsidR="00BB4EBC" w:rsidRPr="00BB4EBC">
              <w:rPr>
                <w:color w:val="76923C" w:themeColor="accent3" w:themeShade="BF"/>
                <w:lang w:val="en-IN"/>
              </w:rPr>
              <w:t>Month</w:t>
            </w:r>
            <w:r w:rsidR="00BB4EBC">
              <w:rPr>
                <w:lang w:val="en-IN"/>
              </w:rPr>
              <w:t xml:space="preserve">&gt; -e.g. </w:t>
            </w:r>
            <w:r w:rsidRPr="00034BC2">
              <w:rPr>
                <w:lang w:val="en-IN"/>
              </w:rPr>
              <w:t>June }</w:t>
            </w:r>
            <w:r w:rsidR="00CD0D25">
              <w:rPr>
                <w:rFonts w:hint="cs"/>
                <w:cs/>
                <w:lang w:val="en-IN" w:bidi="mr-IN"/>
              </w:rPr>
              <w:t xml:space="preserve"> ...</w:t>
            </w:r>
          </w:p>
        </w:tc>
        <w:tc>
          <w:tcPr>
            <w:tcW w:w="796" w:type="pct"/>
          </w:tcPr>
          <w:p w:rsidR="000C0701" w:rsidRPr="00034BC2" w:rsidRDefault="000C0701" w:rsidP="00DD2D84">
            <w:pPr>
              <w:rPr>
                <w:lang w:val="en-IN"/>
              </w:rPr>
            </w:pPr>
          </w:p>
        </w:tc>
        <w:tc>
          <w:tcPr>
            <w:tcW w:w="796" w:type="pct"/>
          </w:tcPr>
          <w:p w:rsidR="000C0701" w:rsidRPr="00034BC2" w:rsidRDefault="000C0701" w:rsidP="00DD2D84">
            <w:pPr>
              <w:rPr>
                <w:lang w:val="en-IN" w:bidi="mr-IN"/>
              </w:rPr>
            </w:pPr>
            <w:r w:rsidRPr="00034BC2">
              <w:rPr>
                <w:cs/>
                <w:lang w:val="en-IN" w:bidi="mr-IN"/>
              </w:rPr>
              <w:t>...</w:t>
            </w:r>
            <w:r w:rsidRPr="00034BC2">
              <w:rPr>
                <w:lang w:val="en-IN" w:bidi="mr-IN"/>
              </w:rPr>
              <w:t xml:space="preserve"> </w:t>
            </w:r>
            <w:r w:rsidRPr="00034BC2">
              <w:rPr>
                <w:cs/>
                <w:lang w:val="en-IN" w:bidi="mr-IN"/>
              </w:rPr>
              <w:t>जून...</w:t>
            </w:r>
          </w:p>
        </w:tc>
        <w:tc>
          <w:tcPr>
            <w:tcW w:w="796" w:type="pct"/>
          </w:tcPr>
          <w:p w:rsidR="000C0701" w:rsidRPr="00034BC2" w:rsidRDefault="000C0701" w:rsidP="00DD2D84">
            <w:pPr>
              <w:rPr>
                <w:lang w:val="en-IN" w:bidi="mr-IN"/>
              </w:rPr>
            </w:pPr>
          </w:p>
        </w:tc>
        <w:tc>
          <w:tcPr>
            <w:tcW w:w="797" w:type="pct"/>
          </w:tcPr>
          <w:p w:rsidR="000C0701" w:rsidRPr="00034BC2" w:rsidRDefault="000C0701" w:rsidP="00DD2D84">
            <w:pPr>
              <w:rPr>
                <w:lang w:val="en-IN"/>
              </w:rPr>
            </w:pPr>
          </w:p>
        </w:tc>
      </w:tr>
      <w:tr w:rsidR="000C0701" w:rsidRPr="00034BC2" w:rsidTr="00DD2D84">
        <w:trPr>
          <w:cantSplit/>
          <w:tblHeader/>
        </w:trPr>
        <w:tc>
          <w:tcPr>
            <w:tcW w:w="221" w:type="pct"/>
          </w:tcPr>
          <w:p w:rsidR="000C0701" w:rsidRPr="00034BC2" w:rsidRDefault="000C0701" w:rsidP="00DD2D84">
            <w:pPr>
              <w:rPr>
                <w:lang w:val="en-IN"/>
              </w:rPr>
            </w:pPr>
          </w:p>
        </w:tc>
        <w:tc>
          <w:tcPr>
            <w:tcW w:w="796" w:type="pct"/>
          </w:tcPr>
          <w:p w:rsidR="000C0701" w:rsidRPr="00034BC2" w:rsidRDefault="000C0701" w:rsidP="000E2939">
            <w:pPr>
              <w:rPr>
                <w:i/>
                <w:iCs/>
                <w:color w:val="00B050"/>
                <w:lang w:val="en-IN"/>
              </w:rPr>
            </w:pPr>
            <w:r w:rsidRPr="00034BC2">
              <w:rPr>
                <w:lang w:val="en-IN"/>
              </w:rPr>
              <w:t>M07b_0</w:t>
            </w:r>
            <w:r w:rsidR="000E2939">
              <w:rPr>
                <w:lang w:val="en-IN"/>
              </w:rPr>
              <w:t>6</w:t>
            </w:r>
            <w:r w:rsidRPr="00034BC2">
              <w:rPr>
                <w:lang w:val="en-IN"/>
              </w:rPr>
              <w:t>_yourNextClinicVisit4</w:t>
            </w:r>
          </w:p>
        </w:tc>
        <w:tc>
          <w:tcPr>
            <w:tcW w:w="796" w:type="pct"/>
          </w:tcPr>
          <w:p w:rsidR="000C0701" w:rsidRPr="00034BC2" w:rsidRDefault="000C0701" w:rsidP="00DD2D84">
            <w:pPr>
              <w:rPr>
                <w:lang w:val="en-IN"/>
              </w:rPr>
            </w:pPr>
            <w:r w:rsidRPr="00034BC2">
              <w:rPr>
                <w:lang w:val="en-IN"/>
              </w:rPr>
              <w:t>... at ...</w:t>
            </w:r>
          </w:p>
        </w:tc>
        <w:tc>
          <w:tcPr>
            <w:tcW w:w="796" w:type="pct"/>
          </w:tcPr>
          <w:p w:rsidR="000C0701" w:rsidRPr="00034BC2" w:rsidRDefault="000C0701" w:rsidP="00DD2D84">
            <w:pPr>
              <w:rPr>
                <w:lang w:val="en-IN"/>
              </w:rPr>
            </w:pPr>
          </w:p>
        </w:tc>
        <w:tc>
          <w:tcPr>
            <w:tcW w:w="796" w:type="pct"/>
          </w:tcPr>
          <w:p w:rsidR="000C0701" w:rsidRPr="00034BC2" w:rsidRDefault="000C0701" w:rsidP="00DD2D84">
            <w:pPr>
              <w:rPr>
                <w:lang w:val="en-IN" w:bidi="mr-IN"/>
              </w:rPr>
            </w:pPr>
            <w:r w:rsidRPr="00034BC2">
              <w:rPr>
                <w:cs/>
                <w:lang w:val="en-IN" w:bidi="mr-IN"/>
              </w:rPr>
              <w:t>... रोजी</w:t>
            </w:r>
            <w:r w:rsidRPr="00034BC2">
              <w:rPr>
                <w:lang w:val="en-IN" w:bidi="mr-IN"/>
              </w:rPr>
              <w:t xml:space="preserve"> .</w:t>
            </w:r>
            <w:r w:rsidRPr="00034BC2">
              <w:rPr>
                <w:cs/>
                <w:lang w:val="en-IN" w:bidi="mr-IN"/>
              </w:rPr>
              <w:t>..</w:t>
            </w:r>
          </w:p>
        </w:tc>
        <w:tc>
          <w:tcPr>
            <w:tcW w:w="796" w:type="pct"/>
          </w:tcPr>
          <w:p w:rsidR="000C0701" w:rsidRPr="00034BC2" w:rsidRDefault="000C0701" w:rsidP="00DD2D84">
            <w:pPr>
              <w:rPr>
                <w:lang w:val="en-IN" w:bidi="mr-IN"/>
              </w:rPr>
            </w:pPr>
          </w:p>
        </w:tc>
        <w:tc>
          <w:tcPr>
            <w:tcW w:w="797" w:type="pct"/>
          </w:tcPr>
          <w:p w:rsidR="000C0701" w:rsidRPr="00034BC2" w:rsidRDefault="000C0701" w:rsidP="00DD2D84">
            <w:pPr>
              <w:rPr>
                <w:lang w:val="en-IN"/>
              </w:rPr>
            </w:pPr>
          </w:p>
        </w:tc>
      </w:tr>
      <w:tr w:rsidR="00E22D72" w:rsidRPr="00034BC2" w:rsidTr="00203625">
        <w:trPr>
          <w:cantSplit/>
          <w:tblHeader/>
        </w:trPr>
        <w:tc>
          <w:tcPr>
            <w:tcW w:w="221" w:type="pct"/>
            <w:tcBorders>
              <w:bottom w:val="single" w:sz="4" w:space="0" w:color="000000"/>
            </w:tcBorders>
          </w:tcPr>
          <w:p w:rsidR="00E22D72" w:rsidRPr="00034BC2" w:rsidRDefault="00E22D72" w:rsidP="00DD2D84">
            <w:pPr>
              <w:rPr>
                <w:lang w:val="en-IN"/>
              </w:rPr>
            </w:pPr>
          </w:p>
        </w:tc>
        <w:tc>
          <w:tcPr>
            <w:tcW w:w="796" w:type="pct"/>
            <w:tcBorders>
              <w:bottom w:val="single" w:sz="4" w:space="0" w:color="000000"/>
            </w:tcBorders>
          </w:tcPr>
          <w:p w:rsidR="00E22D72" w:rsidRPr="00203625" w:rsidRDefault="00203625" w:rsidP="00DD2D84">
            <w:pPr>
              <w:rPr>
                <w:iCs/>
                <w:color w:val="00B050"/>
                <w:lang w:val="en-IN"/>
              </w:rPr>
            </w:pPr>
            <w:r w:rsidRPr="00203625">
              <w:rPr>
                <w:iCs/>
                <w:color w:val="00B050"/>
                <w:lang w:val="en-IN"/>
              </w:rPr>
              <w:t>TimeConstruct</w:t>
            </w:r>
          </w:p>
        </w:tc>
        <w:tc>
          <w:tcPr>
            <w:tcW w:w="796" w:type="pct"/>
            <w:tcBorders>
              <w:bottom w:val="single" w:sz="4" w:space="0" w:color="000000"/>
            </w:tcBorders>
          </w:tcPr>
          <w:p w:rsidR="00E22D72" w:rsidRPr="00034BC2" w:rsidRDefault="00E22D72" w:rsidP="00B52EA5">
            <w:pPr>
              <w:rPr>
                <w:lang w:val="en-IN" w:bidi="mr-IN"/>
              </w:rPr>
            </w:pPr>
            <w:r w:rsidRPr="007A20C9">
              <w:rPr>
                <w:lang w:val="en-IN"/>
              </w:rPr>
              <w:t>... {</w:t>
            </w:r>
            <w:r w:rsidRPr="00BB4EBC">
              <w:rPr>
                <w:i/>
                <w:lang w:val="en-IN"/>
              </w:rPr>
              <w:t xml:space="preserve">time constructed from patient record. Time = </w:t>
            </w:r>
            <w:r>
              <w:rPr>
                <w:i/>
                <w:lang w:val="en-IN"/>
              </w:rPr>
              <w:t xml:space="preserve">Appointment </w:t>
            </w:r>
            <w:r w:rsidR="00B52EA5">
              <w:rPr>
                <w:i/>
                <w:lang w:val="en-IN"/>
              </w:rPr>
              <w:t>Time</w:t>
            </w:r>
            <w:r>
              <w:rPr>
                <w:i/>
                <w:lang w:val="en-IN"/>
              </w:rPr>
              <w:t xml:space="preserve"> e.g. 10:30</w:t>
            </w:r>
            <w:r w:rsidRPr="007A20C9">
              <w:rPr>
                <w:lang w:val="en-IN"/>
              </w:rPr>
              <w:t>}</w:t>
            </w:r>
            <w:r w:rsidR="00413F94">
              <w:rPr>
                <w:rFonts w:hint="cs"/>
                <w:cs/>
                <w:lang w:val="en-IN" w:bidi="mr-IN"/>
              </w:rPr>
              <w:t>.</w:t>
            </w:r>
          </w:p>
        </w:tc>
        <w:tc>
          <w:tcPr>
            <w:tcW w:w="796" w:type="pct"/>
            <w:tcBorders>
              <w:bottom w:val="single" w:sz="4" w:space="0" w:color="000000"/>
            </w:tcBorders>
          </w:tcPr>
          <w:p w:rsidR="00E22D72" w:rsidRPr="00034BC2" w:rsidRDefault="00E22D72" w:rsidP="00DD2D84">
            <w:pPr>
              <w:rPr>
                <w:lang w:val="en-IN"/>
              </w:rPr>
            </w:pPr>
          </w:p>
        </w:tc>
        <w:tc>
          <w:tcPr>
            <w:tcW w:w="796" w:type="pct"/>
            <w:tcBorders>
              <w:bottom w:val="single" w:sz="4" w:space="0" w:color="000000"/>
            </w:tcBorders>
          </w:tcPr>
          <w:p w:rsidR="00E22D72" w:rsidRPr="00034BC2" w:rsidRDefault="00626434" w:rsidP="00626434">
            <w:pPr>
              <w:rPr>
                <w:lang w:val="en-IN" w:bidi="mr-IN"/>
              </w:rPr>
            </w:pPr>
            <w:r w:rsidRPr="00034BC2">
              <w:rPr>
                <w:cs/>
                <w:lang w:val="en-IN" w:bidi="mr-IN"/>
              </w:rPr>
              <w:t xml:space="preserve">... </w:t>
            </w:r>
            <w:r>
              <w:rPr>
                <w:lang w:val="en-IN" w:bidi="mr-IN"/>
              </w:rPr>
              <w:t>{</w:t>
            </w:r>
            <w:r>
              <w:rPr>
                <w:rFonts w:hint="cs"/>
                <w:cs/>
                <w:lang w:val="en-IN" w:bidi="mr-IN"/>
              </w:rPr>
              <w:t xml:space="preserve">दहा </w:t>
            </w:r>
            <w:r w:rsidRPr="00034BC2">
              <w:rPr>
                <w:cs/>
                <w:lang w:val="en-IN" w:bidi="mr-IN"/>
              </w:rPr>
              <w:t>..</w:t>
            </w:r>
            <w:r>
              <w:rPr>
                <w:rFonts w:hint="cs"/>
                <w:cs/>
                <w:lang w:val="en-IN" w:bidi="mr-IN"/>
              </w:rPr>
              <w:t>.</w:t>
            </w:r>
            <w:r>
              <w:rPr>
                <w:lang w:val="en-IN" w:bidi="mr-IN"/>
              </w:rPr>
              <w:t>}</w:t>
            </w:r>
            <w:r w:rsidRPr="00034BC2">
              <w:rPr>
                <w:lang w:val="en-IN" w:bidi="mr-IN"/>
              </w:rPr>
              <w:t xml:space="preserve"> .</w:t>
            </w:r>
            <w:r w:rsidRPr="00034BC2">
              <w:rPr>
                <w:cs/>
                <w:lang w:val="en-IN" w:bidi="mr-IN"/>
              </w:rPr>
              <w:t>..</w:t>
            </w:r>
          </w:p>
        </w:tc>
        <w:tc>
          <w:tcPr>
            <w:tcW w:w="796" w:type="pct"/>
            <w:tcBorders>
              <w:bottom w:val="single" w:sz="4" w:space="0" w:color="000000"/>
            </w:tcBorders>
          </w:tcPr>
          <w:p w:rsidR="00E22D72" w:rsidRPr="00034BC2" w:rsidRDefault="00E22D72" w:rsidP="000D6A87">
            <w:pPr>
              <w:rPr>
                <w:lang w:val="en-IN" w:bidi="mr-IN"/>
              </w:rPr>
            </w:pPr>
            <w:r>
              <w:rPr>
                <w:lang w:val="en-IN" w:bidi="mr-IN"/>
              </w:rPr>
              <w:t>{</w:t>
            </w:r>
            <w:r w:rsidRPr="00034BC2">
              <w:rPr>
                <w:cs/>
                <w:lang w:val="en-IN" w:bidi="mr-IN"/>
              </w:rPr>
              <w:t>दस...</w:t>
            </w:r>
            <w:r>
              <w:rPr>
                <w:lang w:val="en-IN" w:bidi="mr-IN"/>
              </w:rPr>
              <w:t>}</w:t>
            </w:r>
          </w:p>
        </w:tc>
        <w:tc>
          <w:tcPr>
            <w:tcW w:w="797" w:type="pct"/>
            <w:tcBorders>
              <w:bottom w:val="single" w:sz="4" w:space="0" w:color="000000"/>
            </w:tcBorders>
          </w:tcPr>
          <w:p w:rsidR="00E22D72" w:rsidRPr="00034BC2" w:rsidRDefault="00E22D72" w:rsidP="00DD2D84">
            <w:pPr>
              <w:rPr>
                <w:lang w:val="en-IN"/>
              </w:rPr>
            </w:pPr>
          </w:p>
        </w:tc>
      </w:tr>
      <w:tr w:rsidR="003E3B26" w:rsidRPr="00034BC2" w:rsidTr="00DD2D84">
        <w:trPr>
          <w:cantSplit/>
          <w:tblHeader/>
        </w:trPr>
        <w:tc>
          <w:tcPr>
            <w:tcW w:w="221" w:type="pct"/>
          </w:tcPr>
          <w:p w:rsidR="003E3B26" w:rsidRPr="00034BC2" w:rsidRDefault="003E3B26" w:rsidP="00DD2D84">
            <w:pPr>
              <w:rPr>
                <w:lang w:val="en-IN"/>
              </w:rPr>
            </w:pPr>
          </w:p>
        </w:tc>
        <w:tc>
          <w:tcPr>
            <w:tcW w:w="796" w:type="pct"/>
          </w:tcPr>
          <w:p w:rsidR="003E3B26" w:rsidRPr="00034BC2" w:rsidRDefault="003E3B26" w:rsidP="000E2939">
            <w:pPr>
              <w:rPr>
                <w:i/>
                <w:iCs/>
                <w:color w:val="00B050"/>
                <w:lang w:val="en-IN"/>
              </w:rPr>
            </w:pPr>
            <w:r w:rsidRPr="00034BC2">
              <w:rPr>
                <w:lang w:val="en-IN"/>
              </w:rPr>
              <w:t>M07b_</w:t>
            </w:r>
            <w:r w:rsidR="000E2939">
              <w:rPr>
                <w:lang w:val="en-IN"/>
              </w:rPr>
              <w:t>08</w:t>
            </w:r>
            <w:r w:rsidRPr="00034BC2">
              <w:rPr>
                <w:lang w:val="en-IN"/>
              </w:rPr>
              <w:t>_yourNextClinicVisit5</w:t>
            </w:r>
          </w:p>
        </w:tc>
        <w:tc>
          <w:tcPr>
            <w:tcW w:w="796" w:type="pct"/>
          </w:tcPr>
          <w:p w:rsidR="003E3B26" w:rsidRPr="00034BC2" w:rsidRDefault="003E3B26" w:rsidP="00DD2D84">
            <w:pPr>
              <w:rPr>
                <w:lang w:val="en-IN"/>
              </w:rPr>
            </w:pPr>
            <w:r w:rsidRPr="00034BC2">
              <w:rPr>
                <w:lang w:val="en-IN"/>
              </w:rPr>
              <w:t>&lt;blank&gt;</w:t>
            </w:r>
          </w:p>
        </w:tc>
        <w:tc>
          <w:tcPr>
            <w:tcW w:w="796" w:type="pct"/>
          </w:tcPr>
          <w:p w:rsidR="003E3B26" w:rsidRPr="00034BC2" w:rsidRDefault="003E3B26" w:rsidP="00DD2D84">
            <w:pPr>
              <w:rPr>
                <w:lang w:val="en-IN"/>
              </w:rPr>
            </w:pPr>
          </w:p>
        </w:tc>
        <w:tc>
          <w:tcPr>
            <w:tcW w:w="796" w:type="pct"/>
          </w:tcPr>
          <w:p w:rsidR="003E3B26" w:rsidRPr="00034BC2" w:rsidRDefault="003E3B26" w:rsidP="00A676DA">
            <w:pPr>
              <w:rPr>
                <w:lang w:val="en-IN" w:bidi="mr-IN"/>
              </w:rPr>
            </w:pPr>
            <w:r w:rsidRPr="00034BC2">
              <w:rPr>
                <w:cs/>
                <w:lang w:val="en-IN" w:bidi="mr-IN"/>
              </w:rPr>
              <w:t xml:space="preserve">... </w:t>
            </w:r>
            <w:r w:rsidR="00A676DA">
              <w:rPr>
                <w:rFonts w:hint="cs"/>
                <w:cs/>
                <w:lang w:val="en-IN" w:bidi="mr-IN"/>
              </w:rPr>
              <w:t xml:space="preserve">तुम्ही </w:t>
            </w:r>
            <w:r w:rsidR="000A4E45" w:rsidRPr="00034BC2">
              <w:rPr>
                <w:cs/>
                <w:lang w:val="en-IN" w:bidi="mr-IN"/>
              </w:rPr>
              <w:t>दवाखान्या</w:t>
            </w:r>
            <w:r w:rsidR="000A4E45">
              <w:rPr>
                <w:rFonts w:hint="cs"/>
                <w:cs/>
                <w:lang w:val="en-IN" w:bidi="mr-IN"/>
              </w:rPr>
              <w:t xml:space="preserve">त </w:t>
            </w:r>
            <w:r w:rsidR="00A676DA">
              <w:rPr>
                <w:rFonts w:hint="cs"/>
                <w:cs/>
                <w:lang w:val="en-IN" w:bidi="mr-IN"/>
              </w:rPr>
              <w:t xml:space="preserve">येउन डॉक्टरांना भेटायचं </w:t>
            </w:r>
            <w:r w:rsidRPr="00034BC2">
              <w:rPr>
                <w:cs/>
                <w:lang w:val="en-IN" w:bidi="mr-IN"/>
              </w:rPr>
              <w:t>आहे.</w:t>
            </w:r>
            <w:r w:rsidR="00A676DA">
              <w:rPr>
                <w:rFonts w:hint="cs"/>
                <w:cs/>
                <w:lang w:val="en-IN" w:bidi="mr-IN"/>
              </w:rPr>
              <w:t xml:space="preserve"> लक्षात असू द्या हं.</w:t>
            </w:r>
          </w:p>
        </w:tc>
        <w:tc>
          <w:tcPr>
            <w:tcW w:w="796" w:type="pct"/>
          </w:tcPr>
          <w:p w:rsidR="003E3B26" w:rsidRPr="00484D7E" w:rsidRDefault="003E3B26" w:rsidP="00DD2D84">
            <w:r>
              <w:rPr>
                <w:rFonts w:hint="cs"/>
                <w:cs/>
                <w:lang w:val="en-IN"/>
              </w:rPr>
              <w:t>है</w:t>
            </w:r>
          </w:p>
        </w:tc>
        <w:tc>
          <w:tcPr>
            <w:tcW w:w="797" w:type="pct"/>
          </w:tcPr>
          <w:p w:rsidR="003E3B26" w:rsidRPr="00034BC2" w:rsidRDefault="003E3B26" w:rsidP="00DD2D84">
            <w:pPr>
              <w:rPr>
                <w:lang w:val="en-IN"/>
              </w:rPr>
            </w:pPr>
          </w:p>
        </w:tc>
      </w:tr>
    </w:tbl>
    <w:p w:rsidR="00D870ED" w:rsidRDefault="00D870ED">
      <w:pPr>
        <w:spacing w:before="0" w:after="0"/>
        <w:rPr>
          <w:lang w:val="en-IN"/>
        </w:rPr>
      </w:pPr>
      <w:bookmarkStart w:id="198" w:name="_Toc292145511"/>
      <w:bookmarkStart w:id="199" w:name="_Toc293002300"/>
      <w:bookmarkEnd w:id="198"/>
      <w:bookmarkEnd w:id="199"/>
    </w:p>
    <w:p w:rsidR="004437AF" w:rsidRDefault="005801BF" w:rsidP="00E826BF">
      <w:pPr>
        <w:pStyle w:val="Heading3"/>
        <w:rPr>
          <w:lang w:val="en-IN"/>
        </w:rPr>
      </w:pPr>
      <w:bookmarkStart w:id="200" w:name="_Toc301455957"/>
      <w:r>
        <w:rPr>
          <w:lang w:val="en-IN"/>
        </w:rPr>
        <w:t xml:space="preserve">Message 5: </w:t>
      </w:r>
      <w:r w:rsidR="004437AF">
        <w:rPr>
          <w:lang w:val="en-IN"/>
        </w:rPr>
        <w:t>Health Tips</w:t>
      </w:r>
      <w:r w:rsidR="000C0701">
        <w:rPr>
          <w:lang w:val="en-IN"/>
        </w:rPr>
        <w:t xml:space="preserve"> / Quiz Tips</w:t>
      </w:r>
      <w:bookmarkEnd w:id="200"/>
    </w:p>
    <w:p w:rsidR="000C0701" w:rsidRDefault="000C0701">
      <w:pPr>
        <w:spacing w:before="0" w:after="0"/>
        <w:rPr>
          <w:rFonts w:ascii="Cambria" w:eastAsia="Times New Roman" w:hAnsi="Cambria"/>
          <w:color w:val="243F60"/>
          <w:lang w:val="en-IN"/>
        </w:rPr>
      </w:pPr>
      <w:r>
        <w:rPr>
          <w:lang w:val="en-IN"/>
        </w:rPr>
        <w:br w:type="page"/>
      </w:r>
    </w:p>
    <w:p w:rsidR="000C0701" w:rsidRDefault="000C0701" w:rsidP="000C0701">
      <w:pPr>
        <w:pStyle w:val="Heading2"/>
        <w:rPr>
          <w:lang w:val="en-IN"/>
        </w:rPr>
      </w:pPr>
      <w:bookmarkStart w:id="201" w:name="_Toc301455958"/>
      <w:r w:rsidRPr="00034BC2">
        <w:rPr>
          <w:lang w:val="en-IN"/>
        </w:rPr>
        <w:lastRenderedPageBreak/>
        <w:t>Variables</w:t>
      </w:r>
      <w:bookmarkEnd w:id="201"/>
    </w:p>
    <w:p w:rsidR="001307A2" w:rsidRDefault="00A67F19" w:rsidP="001307A2">
      <w:pPr>
        <w:pStyle w:val="Heading3"/>
        <w:rPr>
          <w:lang w:val="en-IN" w:bidi="mr-IN"/>
        </w:rPr>
      </w:pPr>
      <w:bookmarkStart w:id="202" w:name="_Toc301455959"/>
      <w:r>
        <w:rPr>
          <w:lang w:val="en-IN"/>
        </w:rPr>
        <w:t>ARTPills</w:t>
      </w:r>
      <w:bookmarkEnd w:id="202"/>
    </w:p>
    <w:p w:rsidR="00745A9A" w:rsidRPr="00745A9A" w:rsidRDefault="00745A9A" w:rsidP="00745A9A">
      <w:pPr>
        <w:ind w:left="720"/>
        <w:rPr>
          <w:lang w:bidi="mr-IN"/>
        </w:rPr>
      </w:pPr>
      <w:r>
        <w:rPr>
          <w:lang w:bidi="mr-IN"/>
        </w:rPr>
        <w:t>The names are to be transliterated from English; they are not to be translated.</w:t>
      </w:r>
    </w:p>
    <w:tbl>
      <w:tblPr>
        <w:tblStyle w:val="TableGrid"/>
        <w:tblpPr w:leftFromText="180" w:rightFromText="180" w:vertAnchor="text" w:tblpX="846" w:tblpY="1"/>
        <w:tblOverlap w:val="never"/>
        <w:tblW w:w="0" w:type="auto"/>
        <w:tblLayout w:type="fixed"/>
        <w:tblLook w:val="04A0"/>
      </w:tblPr>
      <w:tblGrid>
        <w:gridCol w:w="509"/>
        <w:gridCol w:w="2576"/>
        <w:gridCol w:w="1985"/>
        <w:gridCol w:w="2409"/>
        <w:gridCol w:w="709"/>
        <w:gridCol w:w="851"/>
      </w:tblGrid>
      <w:tr w:rsidR="00CF21C9" w:rsidTr="000E2AE0">
        <w:tc>
          <w:tcPr>
            <w:tcW w:w="509" w:type="dxa"/>
            <w:shd w:val="clear" w:color="auto" w:fill="D9D9D9" w:themeFill="background1" w:themeFillShade="D9"/>
          </w:tcPr>
          <w:p w:rsidR="00CF21C9" w:rsidRPr="00D43E83" w:rsidRDefault="00CF21C9" w:rsidP="001307A2">
            <w:pPr>
              <w:spacing w:before="0" w:after="0"/>
              <w:rPr>
                <w:b/>
                <w:sz w:val="20"/>
                <w:szCs w:val="20"/>
                <w:lang w:val="en-IN"/>
              </w:rPr>
            </w:pPr>
            <w:r w:rsidRPr="00D43E83">
              <w:rPr>
                <w:b/>
                <w:sz w:val="20"/>
                <w:szCs w:val="20"/>
                <w:lang w:val="en-IN"/>
              </w:rPr>
              <w:t>No</w:t>
            </w:r>
            <w:r>
              <w:rPr>
                <w:b/>
                <w:sz w:val="20"/>
                <w:szCs w:val="20"/>
                <w:lang w:val="en-IN"/>
              </w:rPr>
              <w:t>.</w:t>
            </w:r>
          </w:p>
        </w:tc>
        <w:tc>
          <w:tcPr>
            <w:tcW w:w="2576" w:type="dxa"/>
            <w:shd w:val="clear" w:color="auto" w:fill="D9D9D9" w:themeFill="background1" w:themeFillShade="D9"/>
          </w:tcPr>
          <w:p w:rsidR="00CF21C9" w:rsidRPr="00D43E83" w:rsidRDefault="00CF21C9" w:rsidP="001307A2">
            <w:pPr>
              <w:spacing w:before="0" w:after="0"/>
              <w:rPr>
                <w:b/>
                <w:sz w:val="20"/>
                <w:szCs w:val="20"/>
                <w:lang w:val="en-IN"/>
              </w:rPr>
            </w:pPr>
            <w:r w:rsidRPr="00D43E83">
              <w:rPr>
                <w:b/>
                <w:sz w:val="20"/>
                <w:szCs w:val="20"/>
                <w:lang w:val="en-IN"/>
              </w:rPr>
              <w:t>Filename</w:t>
            </w:r>
          </w:p>
        </w:tc>
        <w:tc>
          <w:tcPr>
            <w:tcW w:w="1985" w:type="dxa"/>
            <w:shd w:val="clear" w:color="auto" w:fill="D9D9D9" w:themeFill="background1" w:themeFillShade="D9"/>
          </w:tcPr>
          <w:p w:rsidR="00CF21C9" w:rsidRPr="00D43E83" w:rsidRDefault="00874E5E" w:rsidP="00E33F9B">
            <w:pPr>
              <w:spacing w:before="0" w:after="0"/>
              <w:rPr>
                <w:b/>
                <w:sz w:val="20"/>
                <w:szCs w:val="20"/>
                <w:cs/>
                <w:lang w:val="en-IN"/>
              </w:rPr>
            </w:pPr>
            <w:r>
              <w:rPr>
                <w:b/>
                <w:sz w:val="20"/>
                <w:szCs w:val="20"/>
                <w:lang w:val="en-IN"/>
              </w:rPr>
              <w:t>English prompt</w:t>
            </w:r>
          </w:p>
        </w:tc>
        <w:tc>
          <w:tcPr>
            <w:tcW w:w="2409" w:type="dxa"/>
            <w:shd w:val="clear" w:color="auto" w:fill="D9D9D9" w:themeFill="background1" w:themeFillShade="D9"/>
          </w:tcPr>
          <w:p w:rsidR="00CF21C9" w:rsidRPr="002D48F5" w:rsidRDefault="00CF21C9" w:rsidP="00752F99">
            <w:pPr>
              <w:spacing w:before="0" w:after="0"/>
              <w:rPr>
                <w:b/>
                <w:sz w:val="20"/>
                <w:szCs w:val="20"/>
                <w:lang w:bidi="mr-IN"/>
              </w:rPr>
            </w:pPr>
            <w:r>
              <w:rPr>
                <w:b/>
                <w:sz w:val="20"/>
                <w:szCs w:val="20"/>
                <w:lang w:bidi="mr-IN"/>
              </w:rPr>
              <w:t>Marathi</w:t>
            </w:r>
          </w:p>
        </w:tc>
        <w:tc>
          <w:tcPr>
            <w:tcW w:w="709" w:type="dxa"/>
            <w:shd w:val="clear" w:color="auto" w:fill="D9D9D9" w:themeFill="background1" w:themeFillShade="D9"/>
          </w:tcPr>
          <w:p w:rsidR="00CF21C9" w:rsidRDefault="00CF21C9" w:rsidP="00752F99">
            <w:pPr>
              <w:spacing w:before="0" w:after="0"/>
              <w:rPr>
                <w:b/>
                <w:sz w:val="20"/>
                <w:szCs w:val="20"/>
                <w:lang w:bidi="mr-IN"/>
              </w:rPr>
            </w:pPr>
            <w:r>
              <w:rPr>
                <w:b/>
                <w:sz w:val="20"/>
                <w:szCs w:val="20"/>
                <w:lang w:bidi="mr-IN"/>
              </w:rPr>
              <w:t>Hindi</w:t>
            </w:r>
          </w:p>
        </w:tc>
        <w:tc>
          <w:tcPr>
            <w:tcW w:w="851" w:type="dxa"/>
            <w:shd w:val="clear" w:color="auto" w:fill="D9D9D9" w:themeFill="background1" w:themeFillShade="D9"/>
          </w:tcPr>
          <w:p w:rsidR="00CF21C9" w:rsidRDefault="00CF21C9" w:rsidP="00752F99">
            <w:pPr>
              <w:spacing w:before="0" w:after="0"/>
              <w:rPr>
                <w:b/>
                <w:sz w:val="20"/>
                <w:szCs w:val="20"/>
                <w:lang w:bidi="mr-IN"/>
              </w:rPr>
            </w:pPr>
          </w:p>
        </w:tc>
      </w:tr>
      <w:tr w:rsidR="005B7A27" w:rsidRPr="00A67F19" w:rsidTr="000E2AE0">
        <w:tc>
          <w:tcPr>
            <w:tcW w:w="509" w:type="dxa"/>
          </w:tcPr>
          <w:p w:rsidR="005B7A27" w:rsidRPr="00D43E83" w:rsidRDefault="005B7A27" w:rsidP="005B7A27">
            <w:pPr>
              <w:spacing w:before="0" w:after="0"/>
              <w:rPr>
                <w:sz w:val="20"/>
                <w:szCs w:val="20"/>
                <w:lang w:val="en-IN"/>
              </w:rPr>
            </w:pPr>
            <w:r w:rsidRPr="00D43E83">
              <w:rPr>
                <w:sz w:val="20"/>
                <w:szCs w:val="20"/>
                <w:lang w:val="en-IN"/>
              </w:rPr>
              <w:t>1</w:t>
            </w:r>
          </w:p>
        </w:tc>
        <w:tc>
          <w:tcPr>
            <w:tcW w:w="2576" w:type="dxa"/>
          </w:tcPr>
          <w:p w:rsidR="005B7A27" w:rsidRPr="00D43E83" w:rsidRDefault="005B7A27" w:rsidP="005B7A27">
            <w:pPr>
              <w:spacing w:before="0" w:after="0"/>
              <w:rPr>
                <w:sz w:val="20"/>
                <w:szCs w:val="20"/>
                <w:lang w:val="en-IN"/>
              </w:rPr>
            </w:pPr>
            <w:r w:rsidRPr="00D43E83">
              <w:rPr>
                <w:sz w:val="20"/>
                <w:szCs w:val="20"/>
                <w:lang w:val="en-IN"/>
              </w:rPr>
              <w:t>pillAZT3TCNVP</w:t>
            </w:r>
            <w:r w:rsidR="000E2939">
              <w:rPr>
                <w:sz w:val="20"/>
                <w:szCs w:val="20"/>
                <w:lang w:val="en-IN"/>
              </w:rPr>
              <w:t>_</w:t>
            </w:r>
            <w:r w:rsidRPr="00D43E83">
              <w:rPr>
                <w:sz w:val="20"/>
                <w:szCs w:val="20"/>
                <w:lang w:val="en-IN"/>
              </w:rPr>
              <w:t>DuovirN</w:t>
            </w:r>
          </w:p>
        </w:tc>
        <w:tc>
          <w:tcPr>
            <w:tcW w:w="1985" w:type="dxa"/>
          </w:tcPr>
          <w:p w:rsidR="005B7A27" w:rsidRPr="00A67F19" w:rsidRDefault="005B7A27" w:rsidP="005B7A27">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Duovir-N</w:t>
            </w:r>
          </w:p>
        </w:tc>
        <w:tc>
          <w:tcPr>
            <w:tcW w:w="2409" w:type="dxa"/>
          </w:tcPr>
          <w:p w:rsidR="005B7A27" w:rsidRPr="009D2B55" w:rsidRDefault="005B7A27" w:rsidP="005B7A27">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ड्युओविर-एन</w:t>
            </w:r>
          </w:p>
        </w:tc>
        <w:tc>
          <w:tcPr>
            <w:tcW w:w="709" w:type="dxa"/>
          </w:tcPr>
          <w:p w:rsidR="005B7A27" w:rsidRPr="00A67F19" w:rsidRDefault="005B7A27" w:rsidP="005B7A27">
            <w:pPr>
              <w:spacing w:before="0" w:after="0"/>
              <w:rPr>
                <w:rFonts w:ascii="Arial" w:eastAsia="Times New Roman" w:hAnsi="Arial" w:cs="Arial"/>
                <w:sz w:val="20"/>
                <w:szCs w:val="20"/>
                <w:lang w:bidi="ar-SA"/>
              </w:rPr>
            </w:pPr>
          </w:p>
        </w:tc>
        <w:tc>
          <w:tcPr>
            <w:tcW w:w="851" w:type="dxa"/>
          </w:tcPr>
          <w:p w:rsidR="005B7A27" w:rsidRPr="00A67F19" w:rsidRDefault="005B7A27" w:rsidP="005B7A27">
            <w:pPr>
              <w:spacing w:before="0" w:after="0"/>
              <w:rPr>
                <w:rFonts w:ascii="Arial" w:eastAsia="Times New Roman" w:hAnsi="Arial" w:cs="Arial"/>
                <w:sz w:val="20"/>
                <w:szCs w:val="20"/>
                <w:lang w:bidi="ar-SA"/>
              </w:rPr>
            </w:pPr>
          </w:p>
        </w:tc>
      </w:tr>
      <w:tr w:rsidR="005B7A27" w:rsidRPr="00A67F19" w:rsidTr="000E2AE0">
        <w:tc>
          <w:tcPr>
            <w:tcW w:w="509" w:type="dxa"/>
          </w:tcPr>
          <w:p w:rsidR="005B7A27" w:rsidRPr="00D43E83" w:rsidRDefault="005B7A27" w:rsidP="005B7A27">
            <w:pPr>
              <w:spacing w:before="0" w:after="0"/>
              <w:rPr>
                <w:sz w:val="20"/>
                <w:szCs w:val="20"/>
                <w:lang w:val="en-IN"/>
              </w:rPr>
            </w:pPr>
          </w:p>
        </w:tc>
        <w:tc>
          <w:tcPr>
            <w:tcW w:w="2576" w:type="dxa"/>
          </w:tcPr>
          <w:p w:rsidR="005B7A27" w:rsidRPr="00D43E83" w:rsidRDefault="005B7A27" w:rsidP="00A70385">
            <w:pPr>
              <w:spacing w:before="0" w:after="0"/>
              <w:rPr>
                <w:sz w:val="20"/>
                <w:szCs w:val="20"/>
                <w:lang w:val="en-IN"/>
              </w:rPr>
            </w:pPr>
            <w:r w:rsidRPr="00D43E83">
              <w:rPr>
                <w:sz w:val="20"/>
                <w:szCs w:val="20"/>
                <w:lang w:val="en-IN"/>
              </w:rPr>
              <w:t>pillAZT3TCNVP</w:t>
            </w:r>
            <w:r w:rsidR="000E2939">
              <w:rPr>
                <w:sz w:val="20"/>
                <w:szCs w:val="20"/>
                <w:lang w:val="en-IN"/>
              </w:rPr>
              <w:t>_</w:t>
            </w:r>
            <w:r w:rsidR="000E2939" w:rsidRPr="00A67F19">
              <w:rPr>
                <w:rFonts w:ascii="Arial" w:eastAsia="Times New Roman" w:hAnsi="Arial" w:cs="Arial"/>
                <w:sz w:val="20"/>
                <w:szCs w:val="20"/>
                <w:lang w:bidi="ar-SA"/>
              </w:rPr>
              <w:t>Zidovex-LN</w:t>
            </w:r>
          </w:p>
        </w:tc>
        <w:tc>
          <w:tcPr>
            <w:tcW w:w="1985" w:type="dxa"/>
          </w:tcPr>
          <w:p w:rsidR="005B7A27" w:rsidRPr="00A67F19" w:rsidRDefault="005B7A27" w:rsidP="005B7A27">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Zidovex-LN</w:t>
            </w:r>
          </w:p>
        </w:tc>
        <w:tc>
          <w:tcPr>
            <w:tcW w:w="2409" w:type="dxa"/>
          </w:tcPr>
          <w:p w:rsidR="005B7A27" w:rsidRPr="00A67F19" w:rsidRDefault="005B7A27" w:rsidP="005B7A27">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झायडोवेक्स-एलएन</w:t>
            </w:r>
          </w:p>
        </w:tc>
        <w:tc>
          <w:tcPr>
            <w:tcW w:w="709" w:type="dxa"/>
          </w:tcPr>
          <w:p w:rsidR="005B7A27" w:rsidRPr="00A67F19" w:rsidRDefault="005B7A27" w:rsidP="005B7A27">
            <w:pPr>
              <w:spacing w:before="0" w:after="0"/>
              <w:rPr>
                <w:rFonts w:ascii="Arial" w:eastAsia="Times New Roman" w:hAnsi="Arial" w:cs="Arial"/>
                <w:sz w:val="20"/>
                <w:szCs w:val="20"/>
                <w:lang w:bidi="ar-SA"/>
              </w:rPr>
            </w:pPr>
          </w:p>
        </w:tc>
        <w:tc>
          <w:tcPr>
            <w:tcW w:w="851" w:type="dxa"/>
          </w:tcPr>
          <w:p w:rsidR="005B7A27" w:rsidRPr="00A67F19" w:rsidRDefault="005B7A27" w:rsidP="005B7A27">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tcPr>
          <w:p w:rsidR="000E2939" w:rsidRPr="00D43E83" w:rsidRDefault="000E2939" w:rsidP="000E2939">
            <w:pPr>
              <w:spacing w:before="0" w:after="0"/>
              <w:rPr>
                <w:sz w:val="20"/>
                <w:szCs w:val="20"/>
                <w:lang w:val="en-IN"/>
              </w:rPr>
            </w:pPr>
            <w:r w:rsidRPr="00D43E83">
              <w:rPr>
                <w:sz w:val="20"/>
                <w:szCs w:val="20"/>
                <w:lang w:val="en-IN"/>
              </w:rPr>
              <w:t>pillAZT3TCNVP</w:t>
            </w:r>
            <w:r>
              <w:rPr>
                <w:sz w:val="20"/>
                <w:szCs w:val="20"/>
                <w:lang w:val="en-IN"/>
              </w:rPr>
              <w:t>_</w:t>
            </w:r>
            <w:r w:rsidRPr="00A67F19">
              <w:rPr>
                <w:rFonts w:ascii="Arial" w:eastAsia="Times New Roman" w:hAnsi="Arial" w:cs="Arial"/>
                <w:sz w:val="20"/>
                <w:szCs w:val="20"/>
                <w:lang w:bidi="ar-SA"/>
              </w:rPr>
              <w:t>Virocom-N</w:t>
            </w:r>
          </w:p>
        </w:tc>
        <w:tc>
          <w:tcPr>
            <w:tcW w:w="1985" w:type="dxa"/>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Virocom-N</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वायरोकॉम-एन</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tcPr>
          <w:p w:rsidR="000E2939" w:rsidRPr="00D43E83" w:rsidRDefault="000E2939" w:rsidP="000E2939">
            <w:pPr>
              <w:spacing w:before="0" w:after="0"/>
              <w:rPr>
                <w:sz w:val="20"/>
                <w:szCs w:val="20"/>
                <w:lang w:val="en-IN"/>
              </w:rPr>
            </w:pPr>
            <w:r w:rsidRPr="00D43E83">
              <w:rPr>
                <w:sz w:val="20"/>
                <w:szCs w:val="20"/>
                <w:lang w:val="en-IN"/>
              </w:rPr>
              <w:t>pillAZT3TCNVP</w:t>
            </w:r>
            <w:r>
              <w:rPr>
                <w:sz w:val="20"/>
                <w:szCs w:val="20"/>
                <w:lang w:val="en-IN"/>
              </w:rPr>
              <w:t>_</w:t>
            </w:r>
            <w:r w:rsidRPr="00A67F19">
              <w:rPr>
                <w:rFonts w:ascii="Arial" w:eastAsia="Times New Roman" w:hAnsi="Arial" w:cs="Arial"/>
                <w:sz w:val="20"/>
                <w:szCs w:val="20"/>
                <w:lang w:bidi="ar-SA"/>
              </w:rPr>
              <w:t>Zidolam-N</w:t>
            </w:r>
          </w:p>
        </w:tc>
        <w:tc>
          <w:tcPr>
            <w:tcW w:w="1985" w:type="dxa"/>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Zidolam-N</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झायडोलॅम-एन</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Borders>
              <w:bottom w:val="single" w:sz="4" w:space="0" w:color="000000"/>
            </w:tcBorders>
          </w:tcPr>
          <w:p w:rsidR="000E2939" w:rsidRPr="00D43E83" w:rsidRDefault="000E2939" w:rsidP="000E2939">
            <w:pPr>
              <w:spacing w:before="0" w:after="0"/>
              <w:rPr>
                <w:sz w:val="20"/>
                <w:szCs w:val="20"/>
                <w:lang w:val="en-IN"/>
              </w:rPr>
            </w:pPr>
          </w:p>
        </w:tc>
        <w:tc>
          <w:tcPr>
            <w:tcW w:w="2576" w:type="dxa"/>
            <w:tcBorders>
              <w:bottom w:val="single" w:sz="4" w:space="0" w:color="000000"/>
            </w:tcBorders>
          </w:tcPr>
          <w:p w:rsidR="000E2939" w:rsidRPr="00D43E83" w:rsidRDefault="000E2939" w:rsidP="000E2939">
            <w:pPr>
              <w:spacing w:before="0" w:after="0"/>
              <w:rPr>
                <w:sz w:val="20"/>
                <w:szCs w:val="20"/>
                <w:lang w:val="en-IN"/>
              </w:rPr>
            </w:pPr>
            <w:r w:rsidRPr="00D43E83">
              <w:rPr>
                <w:sz w:val="20"/>
                <w:szCs w:val="20"/>
                <w:lang w:val="en-IN"/>
              </w:rPr>
              <w:t>pillAZT3TCNVP</w:t>
            </w:r>
            <w:r>
              <w:rPr>
                <w:sz w:val="20"/>
                <w:szCs w:val="20"/>
                <w:lang w:val="en-IN"/>
              </w:rPr>
              <w:t>_</w:t>
            </w:r>
            <w:r w:rsidRPr="00A67F19">
              <w:rPr>
                <w:rFonts w:ascii="Arial" w:eastAsia="Times New Roman" w:hAnsi="Arial" w:cs="Arial"/>
                <w:sz w:val="20"/>
                <w:szCs w:val="20"/>
                <w:lang w:bidi="ar-SA"/>
              </w:rPr>
              <w:t>Lazid-N</w:t>
            </w:r>
          </w:p>
        </w:tc>
        <w:tc>
          <w:tcPr>
            <w:tcW w:w="1985"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Lazid-N</w:t>
            </w:r>
          </w:p>
        </w:tc>
        <w:tc>
          <w:tcPr>
            <w:tcW w:w="2409"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लेझिड-एन</w:t>
            </w:r>
          </w:p>
        </w:tc>
        <w:tc>
          <w:tcPr>
            <w:tcW w:w="709"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p>
        </w:tc>
        <w:tc>
          <w:tcPr>
            <w:tcW w:w="851"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p>
        </w:tc>
      </w:tr>
      <w:tr w:rsidR="005B7A27" w:rsidRPr="00A67F19" w:rsidTr="000E2AE0">
        <w:tc>
          <w:tcPr>
            <w:tcW w:w="509" w:type="dxa"/>
            <w:shd w:val="clear" w:color="auto" w:fill="D9D9D9" w:themeFill="background1" w:themeFillShade="D9"/>
          </w:tcPr>
          <w:p w:rsidR="005B7A27" w:rsidRPr="00D43E83" w:rsidRDefault="005B7A27" w:rsidP="005B7A27">
            <w:pPr>
              <w:spacing w:before="0" w:after="0"/>
              <w:rPr>
                <w:sz w:val="20"/>
                <w:szCs w:val="20"/>
                <w:lang w:val="en-IN"/>
              </w:rPr>
            </w:pPr>
          </w:p>
        </w:tc>
        <w:tc>
          <w:tcPr>
            <w:tcW w:w="2576" w:type="dxa"/>
            <w:shd w:val="clear" w:color="auto" w:fill="D9D9D9" w:themeFill="background1" w:themeFillShade="D9"/>
          </w:tcPr>
          <w:p w:rsidR="005B7A27" w:rsidRPr="00D43E83" w:rsidRDefault="005B7A27" w:rsidP="005B7A27">
            <w:pPr>
              <w:spacing w:before="0" w:after="0"/>
              <w:rPr>
                <w:sz w:val="20"/>
                <w:szCs w:val="20"/>
                <w:lang w:val="en-IN"/>
              </w:rPr>
            </w:pPr>
          </w:p>
        </w:tc>
        <w:tc>
          <w:tcPr>
            <w:tcW w:w="1985" w:type="dxa"/>
            <w:shd w:val="clear" w:color="auto" w:fill="D9D9D9" w:themeFill="background1" w:themeFillShade="D9"/>
            <w:vAlign w:val="bottom"/>
          </w:tcPr>
          <w:p w:rsidR="005B7A27" w:rsidRPr="00D43E83" w:rsidRDefault="005B7A27" w:rsidP="005B7A27">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5B7A27" w:rsidRPr="00D43E83" w:rsidRDefault="005B7A27" w:rsidP="005B7A27">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5B7A27" w:rsidRPr="00D43E83" w:rsidRDefault="005B7A27" w:rsidP="005B7A27">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5B7A27" w:rsidRPr="00D43E83" w:rsidRDefault="005B7A27" w:rsidP="005B7A27">
            <w:pPr>
              <w:spacing w:before="0" w:after="0"/>
              <w:rPr>
                <w:rFonts w:ascii="Arial" w:eastAsia="Times New Roman" w:hAnsi="Arial" w:cs="Arial"/>
                <w:sz w:val="20"/>
                <w:szCs w:val="20"/>
                <w:lang w:bidi="ar-SA"/>
              </w:rPr>
            </w:pPr>
          </w:p>
        </w:tc>
      </w:tr>
      <w:tr w:rsidR="005B7A27" w:rsidRPr="00A67F19" w:rsidTr="000E2AE0">
        <w:tc>
          <w:tcPr>
            <w:tcW w:w="509" w:type="dxa"/>
          </w:tcPr>
          <w:p w:rsidR="005B7A27" w:rsidRPr="00D43E83" w:rsidRDefault="005B7A27" w:rsidP="005B7A27">
            <w:pPr>
              <w:spacing w:before="0" w:after="0"/>
              <w:rPr>
                <w:sz w:val="20"/>
                <w:szCs w:val="20"/>
                <w:lang w:val="en-IN"/>
              </w:rPr>
            </w:pPr>
            <w:r w:rsidRPr="00D43E83">
              <w:rPr>
                <w:sz w:val="20"/>
                <w:szCs w:val="20"/>
                <w:lang w:val="en-IN"/>
              </w:rPr>
              <w:t>2</w:t>
            </w:r>
          </w:p>
        </w:tc>
        <w:tc>
          <w:tcPr>
            <w:tcW w:w="2576" w:type="dxa"/>
          </w:tcPr>
          <w:p w:rsidR="005B7A27" w:rsidRPr="00D43E83" w:rsidRDefault="005B7A27" w:rsidP="00437686">
            <w:pPr>
              <w:spacing w:before="0" w:after="0"/>
              <w:rPr>
                <w:sz w:val="20"/>
                <w:szCs w:val="20"/>
                <w:lang w:val="en-IN"/>
              </w:rPr>
            </w:pPr>
            <w:r w:rsidRPr="00D43E83">
              <w:rPr>
                <w:sz w:val="20"/>
                <w:szCs w:val="20"/>
                <w:lang w:val="en-IN"/>
              </w:rPr>
              <w:t>pillAZT3TC</w:t>
            </w:r>
            <w:r w:rsidR="000E2939">
              <w:rPr>
                <w:sz w:val="20"/>
                <w:szCs w:val="20"/>
                <w:lang w:val="en-IN"/>
              </w:rPr>
              <w:t>_</w:t>
            </w:r>
            <w:r w:rsidR="000E2939" w:rsidRPr="00A67F19">
              <w:rPr>
                <w:rFonts w:ascii="Arial" w:eastAsia="Times New Roman" w:hAnsi="Arial" w:cs="Arial"/>
                <w:sz w:val="20"/>
                <w:szCs w:val="20"/>
                <w:lang w:bidi="ar-SA"/>
              </w:rPr>
              <w:t>Duovir</w:t>
            </w:r>
          </w:p>
        </w:tc>
        <w:tc>
          <w:tcPr>
            <w:tcW w:w="1985" w:type="dxa"/>
            <w:vAlign w:val="bottom"/>
          </w:tcPr>
          <w:p w:rsidR="005B7A27" w:rsidRPr="00A67F19" w:rsidRDefault="005B7A27" w:rsidP="005B7A27">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Duovir</w:t>
            </w:r>
          </w:p>
        </w:tc>
        <w:tc>
          <w:tcPr>
            <w:tcW w:w="2409" w:type="dxa"/>
          </w:tcPr>
          <w:p w:rsidR="005B7A27" w:rsidRPr="009D2B55" w:rsidRDefault="005B7A27" w:rsidP="005B7A27">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ड्युओविर</w:t>
            </w:r>
          </w:p>
        </w:tc>
        <w:tc>
          <w:tcPr>
            <w:tcW w:w="709" w:type="dxa"/>
          </w:tcPr>
          <w:p w:rsidR="005B7A27" w:rsidRPr="00A67F19" w:rsidRDefault="005B7A27" w:rsidP="005B7A27">
            <w:pPr>
              <w:spacing w:before="0" w:after="0"/>
              <w:rPr>
                <w:rFonts w:ascii="Arial" w:eastAsia="Times New Roman" w:hAnsi="Arial" w:cs="Arial"/>
                <w:sz w:val="20"/>
                <w:szCs w:val="20"/>
                <w:lang w:bidi="ar-SA"/>
              </w:rPr>
            </w:pPr>
          </w:p>
        </w:tc>
        <w:tc>
          <w:tcPr>
            <w:tcW w:w="851" w:type="dxa"/>
          </w:tcPr>
          <w:p w:rsidR="005B7A27" w:rsidRPr="00A67F19" w:rsidRDefault="005B7A27" w:rsidP="005B7A27">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vAlign w:val="bottom"/>
          </w:tcPr>
          <w:p w:rsidR="000E2939" w:rsidRPr="00D43E83" w:rsidRDefault="00BF7642" w:rsidP="000E2939">
            <w:pPr>
              <w:spacing w:before="0" w:after="0"/>
              <w:rPr>
                <w:sz w:val="20"/>
                <w:szCs w:val="20"/>
                <w:lang w:val="en-IN"/>
              </w:rPr>
            </w:pPr>
            <w:r w:rsidRPr="00D43E83">
              <w:rPr>
                <w:sz w:val="20"/>
                <w:szCs w:val="20"/>
                <w:lang w:val="en-IN"/>
              </w:rPr>
              <w:t>pillAZT3TC</w:t>
            </w:r>
            <w:r>
              <w:rPr>
                <w:sz w:val="20"/>
                <w:szCs w:val="20"/>
                <w:lang w:val="en-IN"/>
              </w:rPr>
              <w:t>_</w:t>
            </w:r>
            <w:r w:rsidR="000E2939" w:rsidRPr="00A67F19">
              <w:rPr>
                <w:rFonts w:ascii="Arial" w:eastAsia="Times New Roman" w:hAnsi="Arial" w:cs="Arial"/>
                <w:sz w:val="20"/>
                <w:szCs w:val="20"/>
                <w:lang w:bidi="ar-SA"/>
              </w:rPr>
              <w:t>Zidovex-L</w:t>
            </w:r>
          </w:p>
        </w:tc>
        <w:tc>
          <w:tcPr>
            <w:tcW w:w="1985" w:type="dxa"/>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Zidovex-L</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झायडोवेक्स-एल</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vAlign w:val="bottom"/>
          </w:tcPr>
          <w:p w:rsidR="000E2939" w:rsidRPr="00D43E83" w:rsidRDefault="00BF7642" w:rsidP="000E2939">
            <w:pPr>
              <w:spacing w:before="0" w:after="0"/>
              <w:rPr>
                <w:sz w:val="20"/>
                <w:szCs w:val="20"/>
                <w:lang w:val="en-IN"/>
              </w:rPr>
            </w:pPr>
            <w:r w:rsidRPr="00D43E83">
              <w:rPr>
                <w:sz w:val="20"/>
                <w:szCs w:val="20"/>
                <w:lang w:val="en-IN"/>
              </w:rPr>
              <w:t>pillAZT3TC</w:t>
            </w:r>
            <w:r>
              <w:rPr>
                <w:sz w:val="20"/>
                <w:szCs w:val="20"/>
                <w:lang w:val="en-IN"/>
              </w:rPr>
              <w:t>_</w:t>
            </w:r>
            <w:r w:rsidR="000E2939" w:rsidRPr="00A67F19">
              <w:rPr>
                <w:rFonts w:ascii="Arial" w:eastAsia="Times New Roman" w:hAnsi="Arial" w:cs="Arial"/>
                <w:sz w:val="20"/>
                <w:szCs w:val="20"/>
                <w:lang w:bidi="ar-SA"/>
              </w:rPr>
              <w:t>Virocom</w:t>
            </w:r>
          </w:p>
        </w:tc>
        <w:tc>
          <w:tcPr>
            <w:tcW w:w="1985" w:type="dxa"/>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Virocom</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वायरोकॉम</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vAlign w:val="bottom"/>
          </w:tcPr>
          <w:p w:rsidR="000E2939" w:rsidRPr="00D43E83" w:rsidRDefault="00BF7642" w:rsidP="000E2939">
            <w:pPr>
              <w:spacing w:before="0" w:after="0"/>
              <w:rPr>
                <w:sz w:val="20"/>
                <w:szCs w:val="20"/>
                <w:lang w:val="en-IN"/>
              </w:rPr>
            </w:pPr>
            <w:r w:rsidRPr="00D43E83">
              <w:rPr>
                <w:sz w:val="20"/>
                <w:szCs w:val="20"/>
                <w:lang w:val="en-IN"/>
              </w:rPr>
              <w:t>pillAZT3TC</w:t>
            </w:r>
            <w:r>
              <w:rPr>
                <w:sz w:val="20"/>
                <w:szCs w:val="20"/>
                <w:lang w:val="en-IN"/>
              </w:rPr>
              <w:t>_</w:t>
            </w:r>
            <w:r w:rsidR="000E2939" w:rsidRPr="00A67F19">
              <w:rPr>
                <w:rFonts w:ascii="Arial" w:eastAsia="Times New Roman" w:hAnsi="Arial" w:cs="Arial"/>
                <w:sz w:val="20"/>
                <w:szCs w:val="20"/>
                <w:lang w:bidi="ar-SA"/>
              </w:rPr>
              <w:t>Zidolam</w:t>
            </w:r>
          </w:p>
        </w:tc>
        <w:tc>
          <w:tcPr>
            <w:tcW w:w="1985" w:type="dxa"/>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Zidolam</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झायडोलॅम</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p>
        </w:tc>
        <w:tc>
          <w:tcPr>
            <w:tcW w:w="2576" w:type="dxa"/>
            <w:vAlign w:val="bottom"/>
          </w:tcPr>
          <w:p w:rsidR="000E2939" w:rsidRPr="00D43E83" w:rsidRDefault="00BF7642" w:rsidP="000E2939">
            <w:pPr>
              <w:spacing w:before="0" w:after="0"/>
              <w:rPr>
                <w:sz w:val="20"/>
                <w:szCs w:val="20"/>
                <w:lang w:val="en-IN"/>
              </w:rPr>
            </w:pPr>
            <w:r w:rsidRPr="00D43E83">
              <w:rPr>
                <w:sz w:val="20"/>
                <w:szCs w:val="20"/>
                <w:lang w:val="en-IN"/>
              </w:rPr>
              <w:t>pillAZT3TC</w:t>
            </w:r>
            <w:r>
              <w:rPr>
                <w:sz w:val="20"/>
                <w:szCs w:val="20"/>
                <w:lang w:val="en-IN"/>
              </w:rPr>
              <w:t>_</w:t>
            </w:r>
            <w:r w:rsidR="000E2939" w:rsidRPr="00A67F19">
              <w:rPr>
                <w:rFonts w:ascii="Arial" w:eastAsia="Times New Roman" w:hAnsi="Arial" w:cs="Arial"/>
                <w:sz w:val="20"/>
                <w:szCs w:val="20"/>
                <w:lang w:bidi="ar-SA"/>
              </w:rPr>
              <w:t>Lazid</w:t>
            </w:r>
          </w:p>
        </w:tc>
        <w:tc>
          <w:tcPr>
            <w:tcW w:w="1985" w:type="dxa"/>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Lazid</w:t>
            </w:r>
          </w:p>
        </w:tc>
        <w:tc>
          <w:tcPr>
            <w:tcW w:w="2409" w:type="dxa"/>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लेझिड</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Borders>
              <w:bottom w:val="single" w:sz="4" w:space="0" w:color="000000"/>
            </w:tcBorders>
          </w:tcPr>
          <w:p w:rsidR="000E2939" w:rsidRPr="00D43E83" w:rsidRDefault="000E2939" w:rsidP="000E2939">
            <w:pPr>
              <w:spacing w:before="0" w:after="0"/>
              <w:rPr>
                <w:sz w:val="20"/>
                <w:szCs w:val="20"/>
                <w:lang w:val="en-IN"/>
              </w:rPr>
            </w:pPr>
          </w:p>
        </w:tc>
        <w:tc>
          <w:tcPr>
            <w:tcW w:w="2576" w:type="dxa"/>
            <w:tcBorders>
              <w:bottom w:val="single" w:sz="4" w:space="0" w:color="000000"/>
            </w:tcBorders>
            <w:vAlign w:val="bottom"/>
          </w:tcPr>
          <w:p w:rsidR="000E2939" w:rsidRPr="00D43E83" w:rsidRDefault="00BF7642" w:rsidP="000E2939">
            <w:pPr>
              <w:spacing w:before="0" w:after="0"/>
              <w:rPr>
                <w:sz w:val="20"/>
                <w:szCs w:val="20"/>
                <w:lang w:val="en-IN"/>
              </w:rPr>
            </w:pPr>
            <w:r w:rsidRPr="00D43E83">
              <w:rPr>
                <w:sz w:val="20"/>
                <w:szCs w:val="20"/>
                <w:lang w:val="en-IN"/>
              </w:rPr>
              <w:t>pillAZT3TC</w:t>
            </w:r>
            <w:r>
              <w:rPr>
                <w:sz w:val="20"/>
                <w:szCs w:val="20"/>
                <w:lang w:val="en-IN"/>
              </w:rPr>
              <w:t>_</w:t>
            </w:r>
            <w:r w:rsidR="000E2939" w:rsidRPr="00A67F19">
              <w:rPr>
                <w:rFonts w:ascii="Arial" w:eastAsia="Times New Roman" w:hAnsi="Arial" w:cs="Arial"/>
                <w:sz w:val="20"/>
                <w:szCs w:val="20"/>
                <w:lang w:bidi="ar-SA"/>
              </w:rPr>
              <w:t>Combivir</w:t>
            </w:r>
          </w:p>
        </w:tc>
        <w:tc>
          <w:tcPr>
            <w:tcW w:w="1985" w:type="dxa"/>
            <w:tcBorders>
              <w:bottom w:val="single" w:sz="4" w:space="0" w:color="000000"/>
            </w:tcBorders>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Combivir</w:t>
            </w:r>
          </w:p>
        </w:tc>
        <w:tc>
          <w:tcPr>
            <w:tcW w:w="2409"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कॉंबिविर</w:t>
            </w:r>
          </w:p>
        </w:tc>
        <w:tc>
          <w:tcPr>
            <w:tcW w:w="709"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p>
        </w:tc>
        <w:tc>
          <w:tcPr>
            <w:tcW w:w="851" w:type="dxa"/>
            <w:tcBorders>
              <w:bottom w:val="single" w:sz="4" w:space="0" w:color="000000"/>
            </w:tcBorders>
          </w:tcPr>
          <w:p w:rsidR="000E2939" w:rsidRPr="00A67F19"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shd w:val="clear" w:color="auto" w:fill="D9D9D9" w:themeFill="background1" w:themeFillShade="D9"/>
          </w:tcPr>
          <w:p w:rsidR="000E2939" w:rsidRPr="00D43E83" w:rsidRDefault="000E2939" w:rsidP="000E2939">
            <w:pPr>
              <w:spacing w:before="0" w:after="0"/>
              <w:rPr>
                <w:sz w:val="20"/>
                <w:szCs w:val="20"/>
                <w:lang w:val="en-IN"/>
              </w:rPr>
            </w:pPr>
          </w:p>
        </w:tc>
        <w:tc>
          <w:tcPr>
            <w:tcW w:w="2576" w:type="dxa"/>
            <w:shd w:val="clear" w:color="auto" w:fill="D9D9D9" w:themeFill="background1" w:themeFillShade="D9"/>
          </w:tcPr>
          <w:p w:rsidR="000E2939" w:rsidRPr="00D43E83" w:rsidRDefault="000E2939" w:rsidP="000E2939">
            <w:pPr>
              <w:spacing w:before="0" w:after="0"/>
              <w:rPr>
                <w:sz w:val="20"/>
                <w:szCs w:val="20"/>
                <w:lang w:val="en-IN"/>
              </w:rPr>
            </w:pPr>
          </w:p>
        </w:tc>
        <w:tc>
          <w:tcPr>
            <w:tcW w:w="1985" w:type="dxa"/>
            <w:shd w:val="clear" w:color="auto" w:fill="D9D9D9" w:themeFill="background1" w:themeFillShade="D9"/>
            <w:vAlign w:val="bottom"/>
          </w:tcPr>
          <w:p w:rsidR="000E2939" w:rsidRPr="00D43E83" w:rsidRDefault="000E2939" w:rsidP="000E2939">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0E2939" w:rsidRPr="00D43E83" w:rsidRDefault="000E2939" w:rsidP="000E2939">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0E2939" w:rsidRPr="00D43E83" w:rsidRDefault="000E2939" w:rsidP="000E2939">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0E2939" w:rsidRPr="00D43E83" w:rsidRDefault="000E2939" w:rsidP="000E2939">
            <w:pPr>
              <w:spacing w:before="0" w:after="0"/>
              <w:rPr>
                <w:rFonts w:ascii="Arial" w:eastAsia="Times New Roman" w:hAnsi="Arial" w:cs="Arial"/>
                <w:sz w:val="20"/>
                <w:szCs w:val="20"/>
                <w:lang w:bidi="ar-SA"/>
              </w:rPr>
            </w:pPr>
          </w:p>
        </w:tc>
      </w:tr>
      <w:tr w:rsidR="000E2939" w:rsidRPr="00A67F19" w:rsidTr="000E2AE0">
        <w:tc>
          <w:tcPr>
            <w:tcW w:w="509" w:type="dxa"/>
          </w:tcPr>
          <w:p w:rsidR="000E2939" w:rsidRPr="00D43E83" w:rsidRDefault="000E2939" w:rsidP="000E2939">
            <w:pPr>
              <w:spacing w:before="0" w:after="0"/>
              <w:rPr>
                <w:sz w:val="20"/>
                <w:szCs w:val="20"/>
                <w:lang w:val="en-IN"/>
              </w:rPr>
            </w:pPr>
            <w:r w:rsidRPr="00D43E83">
              <w:rPr>
                <w:sz w:val="20"/>
                <w:szCs w:val="20"/>
                <w:lang w:val="en-IN"/>
              </w:rPr>
              <w:t>3</w:t>
            </w:r>
          </w:p>
        </w:tc>
        <w:tc>
          <w:tcPr>
            <w:tcW w:w="2576" w:type="dxa"/>
          </w:tcPr>
          <w:p w:rsidR="000E2939" w:rsidRPr="00D43E83" w:rsidRDefault="000E2939" w:rsidP="00437686">
            <w:pPr>
              <w:spacing w:before="0" w:after="0"/>
              <w:rPr>
                <w:sz w:val="20"/>
                <w:szCs w:val="20"/>
                <w:lang w:val="en-IN"/>
              </w:rPr>
            </w:pPr>
            <w:r w:rsidRPr="00D43E83">
              <w:rPr>
                <w:sz w:val="20"/>
                <w:szCs w:val="20"/>
                <w:lang w:val="en-IN"/>
              </w:rPr>
              <w:t>pillNVP</w:t>
            </w:r>
            <w:r w:rsidR="00437686">
              <w:rPr>
                <w:sz w:val="20"/>
                <w:szCs w:val="20"/>
                <w:lang w:val="en-IN"/>
              </w:rPr>
              <w:t>_</w:t>
            </w:r>
            <w:r w:rsidR="00437686" w:rsidRPr="00A67F19">
              <w:rPr>
                <w:rFonts w:ascii="Arial" w:eastAsia="Times New Roman" w:hAnsi="Arial" w:cs="Arial"/>
                <w:sz w:val="20"/>
                <w:szCs w:val="20"/>
                <w:lang w:bidi="ar-SA"/>
              </w:rPr>
              <w:t>Nevimune</w:t>
            </w:r>
          </w:p>
        </w:tc>
        <w:tc>
          <w:tcPr>
            <w:tcW w:w="1985" w:type="dxa"/>
            <w:vAlign w:val="bottom"/>
          </w:tcPr>
          <w:p w:rsidR="000E2939" w:rsidRPr="00A67F19" w:rsidRDefault="000E2939" w:rsidP="000E2939">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Nevimune</w:t>
            </w:r>
          </w:p>
        </w:tc>
        <w:tc>
          <w:tcPr>
            <w:tcW w:w="2409" w:type="dxa"/>
          </w:tcPr>
          <w:p w:rsidR="000E2939" w:rsidRPr="00514095" w:rsidRDefault="000E2939" w:rsidP="000E2939">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नेविम्युन</w:t>
            </w:r>
          </w:p>
        </w:tc>
        <w:tc>
          <w:tcPr>
            <w:tcW w:w="709" w:type="dxa"/>
          </w:tcPr>
          <w:p w:rsidR="000E2939" w:rsidRPr="00A67F19" w:rsidRDefault="000E2939" w:rsidP="000E2939">
            <w:pPr>
              <w:spacing w:before="0" w:after="0"/>
              <w:rPr>
                <w:rFonts w:ascii="Arial" w:eastAsia="Times New Roman" w:hAnsi="Arial" w:cs="Arial"/>
                <w:sz w:val="20"/>
                <w:szCs w:val="20"/>
                <w:lang w:bidi="ar-SA"/>
              </w:rPr>
            </w:pPr>
          </w:p>
        </w:tc>
        <w:tc>
          <w:tcPr>
            <w:tcW w:w="851" w:type="dxa"/>
          </w:tcPr>
          <w:p w:rsidR="000E2939" w:rsidRPr="00A67F19" w:rsidRDefault="000E2939" w:rsidP="000E2939">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pillNVP</w:t>
            </w:r>
            <w:r>
              <w:rPr>
                <w:sz w:val="20"/>
                <w:szCs w:val="20"/>
                <w:lang w:val="en-IN"/>
              </w:rPr>
              <w:t>_</w:t>
            </w:r>
            <w:r w:rsidR="00BF7642" w:rsidRPr="00A67F19">
              <w:rPr>
                <w:rFonts w:ascii="Arial" w:eastAsia="Times New Roman" w:hAnsi="Arial" w:cs="Arial"/>
                <w:sz w:val="20"/>
                <w:szCs w:val="20"/>
                <w:lang w:bidi="ar-SA"/>
              </w:rPr>
              <w:t>Nevirex</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Nevirex</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नेविरेक्स</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pillNVP</w:t>
            </w:r>
            <w:r>
              <w:rPr>
                <w:sz w:val="20"/>
                <w:szCs w:val="20"/>
                <w:lang w:val="en-IN"/>
              </w:rPr>
              <w:t>_</w:t>
            </w:r>
            <w:r w:rsidR="00BF7642" w:rsidRPr="00A67F19">
              <w:rPr>
                <w:rFonts w:ascii="Arial" w:eastAsia="Times New Roman" w:hAnsi="Arial" w:cs="Arial"/>
                <w:sz w:val="20"/>
                <w:szCs w:val="20"/>
                <w:lang w:bidi="ar-SA"/>
              </w:rPr>
              <w:t>Nevivir</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Nevivir</w:t>
            </w:r>
          </w:p>
        </w:tc>
        <w:tc>
          <w:tcPr>
            <w:tcW w:w="2409" w:type="dxa"/>
          </w:tcPr>
          <w:p w:rsidR="00BF7642" w:rsidRPr="00514095" w:rsidRDefault="00BF7642" w:rsidP="00BF7642">
            <w:pPr>
              <w:spacing w:before="0" w:after="0"/>
              <w:rPr>
                <w:rFonts w:ascii="Arial" w:eastAsia="Times New Roman" w:hAnsi="Arial" w:cstheme="minorBidi"/>
                <w:sz w:val="20"/>
                <w:lang w:bidi="mr-IN"/>
              </w:rPr>
            </w:pPr>
            <w:r>
              <w:rPr>
                <w:rFonts w:ascii="Arial" w:eastAsia="Times New Roman" w:hAnsi="Arial" w:cstheme="minorBidi" w:hint="cs"/>
                <w:sz w:val="20"/>
                <w:cs/>
                <w:lang w:bidi="mr-IN"/>
              </w:rPr>
              <w:t>नेविविर</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pillNVP</w:t>
            </w:r>
            <w:r>
              <w:rPr>
                <w:sz w:val="20"/>
                <w:szCs w:val="20"/>
                <w:lang w:val="en-IN"/>
              </w:rPr>
              <w:t>_</w:t>
            </w:r>
            <w:r w:rsidR="00BF7642" w:rsidRPr="00A67F19">
              <w:rPr>
                <w:rFonts w:ascii="Arial" w:eastAsia="Times New Roman" w:hAnsi="Arial" w:cs="Arial"/>
                <w:sz w:val="20"/>
                <w:szCs w:val="20"/>
                <w:lang w:bidi="ar-SA"/>
              </w:rPr>
              <w:t>Nevir</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Nevir</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नेविर</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Borders>
              <w:bottom w:val="single" w:sz="4" w:space="0" w:color="000000"/>
            </w:tcBorders>
          </w:tcPr>
          <w:p w:rsidR="00BF7642" w:rsidRPr="00D43E83" w:rsidRDefault="00BF7642" w:rsidP="00BF7642">
            <w:pPr>
              <w:spacing w:before="0" w:after="0"/>
              <w:rPr>
                <w:sz w:val="20"/>
                <w:szCs w:val="20"/>
                <w:lang w:val="en-IN"/>
              </w:rPr>
            </w:pPr>
          </w:p>
        </w:tc>
        <w:tc>
          <w:tcPr>
            <w:tcW w:w="2576" w:type="dxa"/>
            <w:tcBorders>
              <w:bottom w:val="single" w:sz="4" w:space="0" w:color="000000"/>
            </w:tcBorders>
            <w:vAlign w:val="bottom"/>
          </w:tcPr>
          <w:p w:rsidR="00BF7642" w:rsidRPr="00D43E83" w:rsidRDefault="00437686" w:rsidP="00BF7642">
            <w:pPr>
              <w:spacing w:before="0" w:after="0"/>
              <w:rPr>
                <w:sz w:val="20"/>
                <w:szCs w:val="20"/>
                <w:lang w:val="en-IN"/>
              </w:rPr>
            </w:pPr>
            <w:r w:rsidRPr="00D43E83">
              <w:rPr>
                <w:sz w:val="20"/>
                <w:szCs w:val="20"/>
                <w:lang w:val="en-IN"/>
              </w:rPr>
              <w:t>pillNVP</w:t>
            </w:r>
            <w:r>
              <w:rPr>
                <w:sz w:val="20"/>
                <w:szCs w:val="20"/>
                <w:lang w:val="en-IN"/>
              </w:rPr>
              <w:t>_</w:t>
            </w:r>
            <w:r w:rsidR="00BF7642" w:rsidRPr="00A67F19">
              <w:rPr>
                <w:rFonts w:ascii="Arial" w:eastAsia="Times New Roman" w:hAnsi="Arial" w:cs="Arial"/>
                <w:sz w:val="20"/>
                <w:szCs w:val="20"/>
                <w:lang w:bidi="ar-SA"/>
              </w:rPr>
              <w:t>Viramune</w:t>
            </w:r>
          </w:p>
        </w:tc>
        <w:tc>
          <w:tcPr>
            <w:tcW w:w="1985" w:type="dxa"/>
            <w:tcBorders>
              <w:bottom w:val="single" w:sz="4" w:space="0" w:color="000000"/>
            </w:tcBorders>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Viramune</w:t>
            </w:r>
          </w:p>
        </w:tc>
        <w:tc>
          <w:tcPr>
            <w:tcW w:w="24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वायराम्युन</w:t>
            </w:r>
          </w:p>
        </w:tc>
        <w:tc>
          <w:tcPr>
            <w:tcW w:w="7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c>
          <w:tcPr>
            <w:tcW w:w="851"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shd w:val="clear" w:color="auto" w:fill="D9D9D9" w:themeFill="background1" w:themeFillShade="D9"/>
          </w:tcPr>
          <w:p w:rsidR="00BF7642" w:rsidRPr="00D43E83" w:rsidRDefault="00BF7642" w:rsidP="00BF7642">
            <w:pPr>
              <w:spacing w:before="0" w:after="0"/>
              <w:rPr>
                <w:sz w:val="20"/>
                <w:szCs w:val="20"/>
                <w:lang w:val="en-IN"/>
              </w:rPr>
            </w:pPr>
          </w:p>
        </w:tc>
        <w:tc>
          <w:tcPr>
            <w:tcW w:w="2576" w:type="dxa"/>
            <w:shd w:val="clear" w:color="auto" w:fill="D9D9D9" w:themeFill="background1" w:themeFillShade="D9"/>
          </w:tcPr>
          <w:p w:rsidR="00BF7642" w:rsidRPr="00D43E83" w:rsidRDefault="00BF7642" w:rsidP="00BF7642">
            <w:pPr>
              <w:spacing w:before="0" w:after="0"/>
              <w:rPr>
                <w:sz w:val="20"/>
                <w:szCs w:val="20"/>
                <w:lang w:val="en-IN"/>
              </w:rPr>
            </w:pPr>
          </w:p>
        </w:tc>
        <w:tc>
          <w:tcPr>
            <w:tcW w:w="1985" w:type="dxa"/>
            <w:shd w:val="clear" w:color="auto" w:fill="D9D9D9" w:themeFill="background1" w:themeFillShade="D9"/>
            <w:vAlign w:val="bottom"/>
          </w:tcPr>
          <w:p w:rsidR="00BF7642" w:rsidRPr="00D43E83" w:rsidRDefault="00BF7642" w:rsidP="00BF7642">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r w:rsidRPr="00D43E83">
              <w:rPr>
                <w:sz w:val="20"/>
                <w:szCs w:val="20"/>
                <w:lang w:val="en-IN"/>
              </w:rPr>
              <w:t>4</w:t>
            </w:r>
          </w:p>
        </w:tc>
        <w:tc>
          <w:tcPr>
            <w:tcW w:w="2576" w:type="dxa"/>
          </w:tcPr>
          <w:p w:rsidR="00BF7642" w:rsidRPr="00D43E83" w:rsidRDefault="00BF7642" w:rsidP="00437686">
            <w:pPr>
              <w:spacing w:before="0" w:after="0"/>
              <w:rPr>
                <w:sz w:val="20"/>
                <w:szCs w:val="20"/>
                <w:lang w:val="en-IN"/>
              </w:rPr>
            </w:pPr>
            <w:r w:rsidRPr="00D43E83">
              <w:rPr>
                <w:sz w:val="20"/>
                <w:szCs w:val="20"/>
                <w:lang w:val="en-IN"/>
              </w:rPr>
              <w:t>pilld4T3TCNVP</w:t>
            </w:r>
            <w:r w:rsidR="00437686">
              <w:rPr>
                <w:sz w:val="20"/>
                <w:szCs w:val="20"/>
                <w:lang w:val="en-IN"/>
              </w:rPr>
              <w:t>_</w:t>
            </w:r>
            <w:r w:rsidR="00437686" w:rsidRPr="00A67F19">
              <w:rPr>
                <w:rFonts w:ascii="Arial" w:eastAsia="Times New Roman" w:hAnsi="Arial" w:cs="Arial"/>
                <w:sz w:val="20"/>
                <w:szCs w:val="20"/>
                <w:lang w:bidi="ar-SA"/>
              </w:rPr>
              <w:t>Triomune</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Triomune</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ट्रिओम्युन / ट्रायोम्युन</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pilld4T3TCNVP</w:t>
            </w:r>
            <w:r>
              <w:rPr>
                <w:sz w:val="20"/>
                <w:szCs w:val="20"/>
                <w:lang w:val="en-IN"/>
              </w:rPr>
              <w:t>_</w:t>
            </w:r>
            <w:r w:rsidR="00BF7642" w:rsidRPr="00A67F19">
              <w:rPr>
                <w:rFonts w:ascii="Arial" w:eastAsia="Times New Roman" w:hAnsi="Arial" w:cs="Arial"/>
                <w:sz w:val="20"/>
                <w:szCs w:val="20"/>
                <w:lang w:bidi="ar-SA"/>
              </w:rPr>
              <w:t>Stavex-LN</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Stavex-LN</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स्टॅवेक्स-एलएन</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pilld4T3TCNVP</w:t>
            </w:r>
            <w:r>
              <w:rPr>
                <w:sz w:val="20"/>
                <w:szCs w:val="20"/>
                <w:lang w:val="en-IN"/>
              </w:rPr>
              <w:t>_</w:t>
            </w:r>
            <w:r w:rsidR="00BF7642" w:rsidRPr="00A67F19">
              <w:rPr>
                <w:rFonts w:ascii="Arial" w:eastAsia="Times New Roman" w:hAnsi="Arial" w:cs="Arial"/>
                <w:sz w:val="20"/>
                <w:szCs w:val="20"/>
                <w:lang w:bidi="ar-SA"/>
              </w:rPr>
              <w:t>Virolans30</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Virolans30</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वायरोलॅन्स-थर्टी</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pilld4T3TCNVP</w:t>
            </w:r>
            <w:r>
              <w:rPr>
                <w:sz w:val="20"/>
                <w:szCs w:val="20"/>
                <w:lang w:val="en-IN"/>
              </w:rPr>
              <w:t>_</w:t>
            </w:r>
            <w:r w:rsidR="00BF7642" w:rsidRPr="00A67F19">
              <w:rPr>
                <w:rFonts w:ascii="Arial" w:eastAsia="Times New Roman" w:hAnsi="Arial" w:cs="Arial"/>
                <w:sz w:val="20"/>
                <w:szCs w:val="20"/>
                <w:lang w:bidi="ar-SA"/>
              </w:rPr>
              <w:t>Nevilast30</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Nevilast30</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नेविलास्ट-थर्टी</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Borders>
              <w:bottom w:val="single" w:sz="4" w:space="0" w:color="000000"/>
            </w:tcBorders>
          </w:tcPr>
          <w:p w:rsidR="00BF7642" w:rsidRPr="00D43E83" w:rsidRDefault="00BF7642" w:rsidP="00BF7642">
            <w:pPr>
              <w:spacing w:before="0" w:after="0"/>
              <w:rPr>
                <w:sz w:val="20"/>
                <w:szCs w:val="20"/>
                <w:lang w:val="en-IN"/>
              </w:rPr>
            </w:pPr>
          </w:p>
        </w:tc>
        <w:tc>
          <w:tcPr>
            <w:tcW w:w="2576" w:type="dxa"/>
            <w:tcBorders>
              <w:bottom w:val="single" w:sz="4" w:space="0" w:color="000000"/>
            </w:tcBorders>
            <w:vAlign w:val="bottom"/>
          </w:tcPr>
          <w:p w:rsidR="00BF7642" w:rsidRPr="00D43E83" w:rsidRDefault="00437686" w:rsidP="00964A7B">
            <w:pPr>
              <w:spacing w:before="0" w:after="0"/>
              <w:rPr>
                <w:sz w:val="20"/>
                <w:szCs w:val="20"/>
                <w:lang w:val="en-IN"/>
              </w:rPr>
            </w:pPr>
            <w:r w:rsidRPr="00D43E83">
              <w:rPr>
                <w:sz w:val="20"/>
                <w:szCs w:val="20"/>
                <w:lang w:val="en-IN"/>
              </w:rPr>
              <w:t>pilld4T3TCNVP</w:t>
            </w:r>
            <w:r>
              <w:rPr>
                <w:sz w:val="20"/>
                <w:szCs w:val="20"/>
                <w:lang w:val="en-IN"/>
              </w:rPr>
              <w:t>_</w:t>
            </w:r>
            <w:r w:rsidR="00BF7642" w:rsidRPr="00A67F19">
              <w:rPr>
                <w:rFonts w:ascii="Arial" w:eastAsia="Times New Roman" w:hAnsi="Arial" w:cs="Arial"/>
                <w:sz w:val="20"/>
                <w:szCs w:val="20"/>
                <w:lang w:bidi="ar-SA"/>
              </w:rPr>
              <w:t>Emtri30</w:t>
            </w:r>
          </w:p>
        </w:tc>
        <w:tc>
          <w:tcPr>
            <w:tcW w:w="1985" w:type="dxa"/>
            <w:tcBorders>
              <w:bottom w:val="single" w:sz="4" w:space="0" w:color="000000"/>
            </w:tcBorders>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Emtri30</w:t>
            </w:r>
          </w:p>
        </w:tc>
        <w:tc>
          <w:tcPr>
            <w:tcW w:w="24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एम्ट्री</w:t>
            </w:r>
            <w:r>
              <w:rPr>
                <w:rFonts w:ascii="Arial" w:eastAsia="Times New Roman" w:hAnsi="Arial" w:cstheme="minorBidi"/>
                <w:sz w:val="20"/>
                <w:lang w:bidi="mr-IN"/>
              </w:rPr>
              <w:t>-</w:t>
            </w:r>
            <w:r>
              <w:rPr>
                <w:rFonts w:ascii="Arial" w:eastAsia="Times New Roman" w:hAnsi="Arial" w:cstheme="minorBidi" w:hint="cs"/>
                <w:sz w:val="20"/>
                <w:cs/>
                <w:lang w:bidi="mr-IN"/>
              </w:rPr>
              <w:t>थर्टी</w:t>
            </w:r>
          </w:p>
        </w:tc>
        <w:tc>
          <w:tcPr>
            <w:tcW w:w="7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c>
          <w:tcPr>
            <w:tcW w:w="851"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shd w:val="clear" w:color="auto" w:fill="D9D9D9" w:themeFill="background1" w:themeFillShade="D9"/>
          </w:tcPr>
          <w:p w:rsidR="00BF7642" w:rsidRPr="00D43E83" w:rsidRDefault="00BF7642" w:rsidP="00BF7642">
            <w:pPr>
              <w:spacing w:before="0" w:after="0"/>
              <w:rPr>
                <w:sz w:val="20"/>
                <w:szCs w:val="20"/>
                <w:lang w:val="en-IN"/>
              </w:rPr>
            </w:pPr>
          </w:p>
        </w:tc>
        <w:tc>
          <w:tcPr>
            <w:tcW w:w="2576" w:type="dxa"/>
            <w:shd w:val="clear" w:color="auto" w:fill="D9D9D9" w:themeFill="background1" w:themeFillShade="D9"/>
          </w:tcPr>
          <w:p w:rsidR="00BF7642" w:rsidRPr="00D43E83" w:rsidRDefault="00BF7642" w:rsidP="00BF7642">
            <w:pPr>
              <w:spacing w:before="0" w:after="0"/>
              <w:rPr>
                <w:sz w:val="20"/>
                <w:szCs w:val="20"/>
                <w:lang w:val="en-IN"/>
              </w:rPr>
            </w:pPr>
          </w:p>
        </w:tc>
        <w:tc>
          <w:tcPr>
            <w:tcW w:w="1985" w:type="dxa"/>
            <w:shd w:val="clear" w:color="auto" w:fill="D9D9D9" w:themeFill="background1" w:themeFillShade="D9"/>
            <w:vAlign w:val="bottom"/>
          </w:tcPr>
          <w:p w:rsidR="00BF7642" w:rsidRPr="00D43E83" w:rsidRDefault="00BF7642" w:rsidP="00BF7642">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r w:rsidRPr="00D43E83">
              <w:rPr>
                <w:sz w:val="20"/>
                <w:szCs w:val="20"/>
                <w:lang w:val="en-IN"/>
              </w:rPr>
              <w:t>5</w:t>
            </w:r>
          </w:p>
        </w:tc>
        <w:tc>
          <w:tcPr>
            <w:tcW w:w="2576" w:type="dxa"/>
          </w:tcPr>
          <w:p w:rsidR="00BF7642" w:rsidRPr="00D43E83" w:rsidRDefault="00BF7642" w:rsidP="00437686">
            <w:pPr>
              <w:spacing w:before="0" w:after="0"/>
              <w:rPr>
                <w:sz w:val="20"/>
                <w:szCs w:val="20"/>
                <w:lang w:val="en-IN"/>
              </w:rPr>
            </w:pPr>
            <w:r w:rsidRPr="00D43E83">
              <w:rPr>
                <w:sz w:val="20"/>
                <w:szCs w:val="20"/>
                <w:lang w:val="en-IN"/>
              </w:rPr>
              <w:t>pilld4T3TC</w:t>
            </w:r>
            <w:r w:rsidR="00437686">
              <w:rPr>
                <w:sz w:val="20"/>
                <w:szCs w:val="20"/>
                <w:lang w:val="en-IN"/>
              </w:rPr>
              <w:t>_</w:t>
            </w:r>
            <w:r w:rsidR="00437686" w:rsidRPr="00A67F19">
              <w:rPr>
                <w:rFonts w:ascii="Arial" w:eastAsia="Times New Roman" w:hAnsi="Arial" w:cs="Arial"/>
                <w:sz w:val="20"/>
                <w:szCs w:val="20"/>
                <w:lang w:bidi="ar-SA"/>
              </w:rPr>
              <w:t>Lamivir-S</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Lamivir-S</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लॅमिविर-एस</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pilld4T3TC</w:t>
            </w:r>
            <w:r>
              <w:rPr>
                <w:sz w:val="20"/>
                <w:szCs w:val="20"/>
                <w:lang w:val="en-IN"/>
              </w:rPr>
              <w:t>_</w:t>
            </w:r>
            <w:r w:rsidR="00BF7642" w:rsidRPr="00A67F19">
              <w:rPr>
                <w:rFonts w:ascii="Arial" w:eastAsia="Times New Roman" w:hAnsi="Arial" w:cs="Arial"/>
                <w:sz w:val="20"/>
                <w:szCs w:val="20"/>
                <w:lang w:bidi="ar-SA"/>
              </w:rPr>
              <w:t>Stavex-L</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Stavex-L</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स्टॅवेक्स-एल</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vAlign w:val="bottom"/>
          </w:tcPr>
          <w:p w:rsidR="00BF7642" w:rsidRPr="00D43E83" w:rsidRDefault="00437686" w:rsidP="00BF7642">
            <w:pPr>
              <w:spacing w:before="0" w:after="0"/>
              <w:rPr>
                <w:sz w:val="20"/>
                <w:szCs w:val="20"/>
                <w:lang w:val="en-IN"/>
              </w:rPr>
            </w:pPr>
            <w:r w:rsidRPr="00D43E83">
              <w:rPr>
                <w:sz w:val="20"/>
                <w:szCs w:val="20"/>
                <w:lang w:val="en-IN"/>
              </w:rPr>
              <w:t>pilld4T3TC</w:t>
            </w:r>
            <w:r>
              <w:rPr>
                <w:sz w:val="20"/>
                <w:szCs w:val="20"/>
                <w:lang w:val="en-IN"/>
              </w:rPr>
              <w:t>_</w:t>
            </w:r>
            <w:r w:rsidR="00BF7642" w:rsidRPr="00A67F19">
              <w:rPr>
                <w:rFonts w:ascii="Arial" w:eastAsia="Times New Roman" w:hAnsi="Arial" w:cs="Arial"/>
                <w:sz w:val="20"/>
                <w:szCs w:val="20"/>
                <w:lang w:bidi="ar-SA"/>
              </w:rPr>
              <w:t>Virolans</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Virolans</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वायरोलॅन्स</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Borders>
              <w:bottom w:val="single" w:sz="4" w:space="0" w:color="000000"/>
            </w:tcBorders>
          </w:tcPr>
          <w:p w:rsidR="00BF7642" w:rsidRPr="00D43E83" w:rsidRDefault="00BF7642" w:rsidP="00BF7642">
            <w:pPr>
              <w:spacing w:before="0" w:after="0"/>
              <w:rPr>
                <w:sz w:val="20"/>
                <w:szCs w:val="20"/>
                <w:lang w:val="en-IN"/>
              </w:rPr>
            </w:pPr>
          </w:p>
        </w:tc>
        <w:tc>
          <w:tcPr>
            <w:tcW w:w="2576" w:type="dxa"/>
            <w:tcBorders>
              <w:bottom w:val="single" w:sz="4" w:space="0" w:color="000000"/>
            </w:tcBorders>
            <w:vAlign w:val="bottom"/>
          </w:tcPr>
          <w:p w:rsidR="00BF7642" w:rsidRPr="00D43E83" w:rsidRDefault="00437686" w:rsidP="00BF7642">
            <w:pPr>
              <w:spacing w:before="0" w:after="0"/>
              <w:rPr>
                <w:sz w:val="20"/>
                <w:szCs w:val="20"/>
                <w:lang w:val="en-IN"/>
              </w:rPr>
            </w:pPr>
            <w:r w:rsidRPr="00D43E83">
              <w:rPr>
                <w:sz w:val="20"/>
                <w:szCs w:val="20"/>
                <w:lang w:val="en-IN"/>
              </w:rPr>
              <w:t>pilld4T3TC</w:t>
            </w:r>
            <w:r>
              <w:rPr>
                <w:sz w:val="20"/>
                <w:szCs w:val="20"/>
                <w:lang w:val="en-IN"/>
              </w:rPr>
              <w:t>_</w:t>
            </w:r>
            <w:r w:rsidR="00BF7642" w:rsidRPr="00A67F19">
              <w:rPr>
                <w:rFonts w:ascii="Arial" w:eastAsia="Times New Roman" w:hAnsi="Arial" w:cs="Arial"/>
                <w:sz w:val="20"/>
                <w:szCs w:val="20"/>
                <w:lang w:bidi="ar-SA"/>
              </w:rPr>
              <w:t>Lamistar</w:t>
            </w:r>
          </w:p>
        </w:tc>
        <w:tc>
          <w:tcPr>
            <w:tcW w:w="1985" w:type="dxa"/>
            <w:tcBorders>
              <w:bottom w:val="single" w:sz="4" w:space="0" w:color="000000"/>
            </w:tcBorders>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Lamistar</w:t>
            </w:r>
          </w:p>
        </w:tc>
        <w:tc>
          <w:tcPr>
            <w:tcW w:w="24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लॅमिस्टार</w:t>
            </w:r>
          </w:p>
        </w:tc>
        <w:tc>
          <w:tcPr>
            <w:tcW w:w="709"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c>
          <w:tcPr>
            <w:tcW w:w="851" w:type="dxa"/>
            <w:tcBorders>
              <w:bottom w:val="single" w:sz="4" w:space="0" w:color="000000"/>
            </w:tcBorders>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shd w:val="clear" w:color="auto" w:fill="D9D9D9" w:themeFill="background1" w:themeFillShade="D9"/>
          </w:tcPr>
          <w:p w:rsidR="00BF7642" w:rsidRPr="00D43E83" w:rsidRDefault="00BF7642" w:rsidP="00BF7642">
            <w:pPr>
              <w:spacing w:before="0" w:after="0"/>
              <w:rPr>
                <w:sz w:val="20"/>
                <w:szCs w:val="20"/>
                <w:lang w:val="en-IN"/>
              </w:rPr>
            </w:pPr>
          </w:p>
        </w:tc>
        <w:tc>
          <w:tcPr>
            <w:tcW w:w="2576" w:type="dxa"/>
            <w:shd w:val="clear" w:color="auto" w:fill="D9D9D9" w:themeFill="background1" w:themeFillShade="D9"/>
          </w:tcPr>
          <w:p w:rsidR="00BF7642" w:rsidRPr="00D43E83" w:rsidRDefault="00BF7642" w:rsidP="00BF7642">
            <w:pPr>
              <w:spacing w:before="0" w:after="0"/>
              <w:rPr>
                <w:sz w:val="20"/>
                <w:szCs w:val="20"/>
                <w:lang w:val="en-IN"/>
              </w:rPr>
            </w:pPr>
          </w:p>
        </w:tc>
        <w:tc>
          <w:tcPr>
            <w:tcW w:w="1985" w:type="dxa"/>
            <w:shd w:val="clear" w:color="auto" w:fill="D9D9D9" w:themeFill="background1" w:themeFillShade="D9"/>
            <w:vAlign w:val="bottom"/>
          </w:tcPr>
          <w:p w:rsidR="00BF7642" w:rsidRPr="00D43E83" w:rsidRDefault="00BF7642" w:rsidP="00BF7642">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BF7642" w:rsidRPr="00D43E83"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r w:rsidRPr="00D43E83">
              <w:rPr>
                <w:sz w:val="20"/>
                <w:szCs w:val="20"/>
                <w:lang w:val="en-IN"/>
              </w:rPr>
              <w:t>6</w:t>
            </w:r>
          </w:p>
        </w:tc>
        <w:tc>
          <w:tcPr>
            <w:tcW w:w="2576" w:type="dxa"/>
          </w:tcPr>
          <w:p w:rsidR="00BF7642" w:rsidRPr="00D43E83" w:rsidRDefault="00BF7642" w:rsidP="00BF7642">
            <w:pPr>
              <w:spacing w:before="0" w:after="0"/>
              <w:rPr>
                <w:sz w:val="20"/>
                <w:szCs w:val="20"/>
                <w:lang w:val="en-IN"/>
              </w:rPr>
            </w:pPr>
            <w:r w:rsidRPr="00D43E83">
              <w:rPr>
                <w:sz w:val="20"/>
                <w:szCs w:val="20"/>
                <w:lang w:val="en-IN"/>
              </w:rPr>
              <w:t>pillEFV</w:t>
            </w:r>
            <w:r w:rsidR="00437686">
              <w:rPr>
                <w:sz w:val="20"/>
                <w:szCs w:val="20"/>
                <w:lang w:val="en-IN"/>
              </w:rPr>
              <w:t>_</w:t>
            </w:r>
            <w:r w:rsidRPr="00D43E83">
              <w:rPr>
                <w:sz w:val="20"/>
                <w:szCs w:val="20"/>
                <w:lang w:val="en-IN"/>
              </w:rPr>
              <w:t>Efavir</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Efavir</w:t>
            </w:r>
          </w:p>
        </w:tc>
        <w:tc>
          <w:tcPr>
            <w:tcW w:w="2409" w:type="dxa"/>
          </w:tcPr>
          <w:p w:rsidR="00BF7642" w:rsidRPr="00794A92" w:rsidRDefault="00BF7642" w:rsidP="00BF7642">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एफाविर</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BF7642" w:rsidRPr="00A67F19" w:rsidTr="000E2AE0">
        <w:tc>
          <w:tcPr>
            <w:tcW w:w="509" w:type="dxa"/>
          </w:tcPr>
          <w:p w:rsidR="00BF7642" w:rsidRPr="00D43E83" w:rsidRDefault="00BF7642" w:rsidP="00BF7642">
            <w:pPr>
              <w:spacing w:before="0" w:after="0"/>
              <w:rPr>
                <w:sz w:val="20"/>
                <w:szCs w:val="20"/>
                <w:lang w:val="en-IN"/>
              </w:rPr>
            </w:pPr>
          </w:p>
        </w:tc>
        <w:tc>
          <w:tcPr>
            <w:tcW w:w="2576" w:type="dxa"/>
          </w:tcPr>
          <w:p w:rsidR="00BF7642" w:rsidRPr="00D43E83" w:rsidRDefault="00BF7642" w:rsidP="00437686">
            <w:pPr>
              <w:spacing w:before="0" w:after="0"/>
              <w:rPr>
                <w:sz w:val="20"/>
                <w:szCs w:val="20"/>
                <w:lang w:val="en-IN"/>
              </w:rPr>
            </w:pPr>
            <w:r w:rsidRPr="00D43E83">
              <w:rPr>
                <w:sz w:val="20"/>
                <w:szCs w:val="20"/>
                <w:lang w:val="en-IN"/>
              </w:rPr>
              <w:t>pillEFV</w:t>
            </w:r>
            <w:r w:rsidR="00437686">
              <w:rPr>
                <w:sz w:val="20"/>
                <w:szCs w:val="20"/>
                <w:lang w:val="en-IN"/>
              </w:rPr>
              <w:t>_</w:t>
            </w:r>
            <w:r w:rsidR="00437686" w:rsidRPr="00A67F19">
              <w:rPr>
                <w:rFonts w:ascii="Arial" w:eastAsia="Times New Roman" w:hAnsi="Arial" w:cs="Arial"/>
                <w:sz w:val="20"/>
                <w:szCs w:val="20"/>
                <w:lang w:bidi="ar-SA"/>
              </w:rPr>
              <w:t>Viranz</w:t>
            </w:r>
          </w:p>
        </w:tc>
        <w:tc>
          <w:tcPr>
            <w:tcW w:w="1985" w:type="dxa"/>
            <w:vAlign w:val="bottom"/>
          </w:tcPr>
          <w:p w:rsidR="00BF7642" w:rsidRPr="00A67F19" w:rsidRDefault="00BF7642" w:rsidP="00BF7642">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Viranz</w:t>
            </w:r>
          </w:p>
        </w:tc>
        <w:tc>
          <w:tcPr>
            <w:tcW w:w="2409" w:type="dxa"/>
          </w:tcPr>
          <w:p w:rsidR="00BF7642" w:rsidRPr="00A67F19" w:rsidRDefault="00BF7642" w:rsidP="00BF7642">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वायरॅन्झ</w:t>
            </w:r>
          </w:p>
        </w:tc>
        <w:tc>
          <w:tcPr>
            <w:tcW w:w="709" w:type="dxa"/>
          </w:tcPr>
          <w:p w:rsidR="00BF7642" w:rsidRPr="00A67F19" w:rsidRDefault="00BF7642" w:rsidP="00BF7642">
            <w:pPr>
              <w:spacing w:before="0" w:after="0"/>
              <w:rPr>
                <w:rFonts w:ascii="Arial" w:eastAsia="Times New Roman" w:hAnsi="Arial" w:cs="Arial"/>
                <w:sz w:val="20"/>
                <w:szCs w:val="20"/>
                <w:lang w:bidi="ar-SA"/>
              </w:rPr>
            </w:pPr>
          </w:p>
        </w:tc>
        <w:tc>
          <w:tcPr>
            <w:tcW w:w="851" w:type="dxa"/>
          </w:tcPr>
          <w:p w:rsidR="00BF7642" w:rsidRPr="00A67F19" w:rsidRDefault="00BF7642" w:rsidP="00BF7642">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pillEFV</w:t>
            </w:r>
            <w:r>
              <w:rPr>
                <w:sz w:val="20"/>
                <w:szCs w:val="20"/>
                <w:lang w:val="en-IN"/>
              </w:rPr>
              <w:t>_</w:t>
            </w:r>
            <w:r w:rsidRPr="00A67F19">
              <w:rPr>
                <w:rFonts w:ascii="Arial" w:eastAsia="Times New Roman" w:hAnsi="Arial" w:cs="Arial"/>
                <w:sz w:val="20"/>
                <w:szCs w:val="20"/>
                <w:lang w:bidi="ar-SA"/>
              </w:rPr>
              <w:t>Efferven</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Efferven</w:t>
            </w:r>
          </w:p>
        </w:tc>
        <w:tc>
          <w:tcPr>
            <w:tcW w:w="2409" w:type="dxa"/>
          </w:tcPr>
          <w:p w:rsidR="00437686" w:rsidRPr="0045675B" w:rsidRDefault="00437686" w:rsidP="00437686">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एफर्वेन</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pillEFV</w:t>
            </w:r>
            <w:r>
              <w:rPr>
                <w:sz w:val="20"/>
                <w:szCs w:val="20"/>
                <w:lang w:val="en-IN"/>
              </w:rPr>
              <w:t>_</w:t>
            </w:r>
            <w:r w:rsidRPr="00A67F19">
              <w:rPr>
                <w:rFonts w:ascii="Arial" w:eastAsia="Times New Roman" w:hAnsi="Arial" w:cs="Arial"/>
                <w:sz w:val="20"/>
                <w:szCs w:val="20"/>
                <w:lang w:bidi="ar-SA"/>
              </w:rPr>
              <w:t>Estiva</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Estiva</w:t>
            </w:r>
          </w:p>
        </w:tc>
        <w:tc>
          <w:tcPr>
            <w:tcW w:w="2409" w:type="dxa"/>
          </w:tcPr>
          <w:p w:rsidR="00437686" w:rsidRPr="0045675B" w:rsidRDefault="00437686" w:rsidP="00437686">
            <w:pPr>
              <w:spacing w:before="0" w:after="0"/>
              <w:rPr>
                <w:rFonts w:ascii="Arial" w:eastAsia="Times New Roman" w:hAnsi="Arial" w:cstheme="minorBidi"/>
                <w:sz w:val="20"/>
                <w:lang w:bidi="mr-IN"/>
              </w:rPr>
            </w:pPr>
            <w:r>
              <w:rPr>
                <w:rFonts w:ascii="Arial" w:eastAsia="Times New Roman" w:hAnsi="Arial" w:cstheme="minorBidi" w:hint="cs"/>
                <w:sz w:val="20"/>
                <w:cs/>
                <w:lang w:bidi="mr-IN"/>
              </w:rPr>
              <w:t>एस्टिवा</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pillEFV</w:t>
            </w:r>
            <w:r>
              <w:rPr>
                <w:sz w:val="20"/>
                <w:szCs w:val="20"/>
                <w:lang w:val="en-IN"/>
              </w:rPr>
              <w:t>_</w:t>
            </w:r>
            <w:r w:rsidRPr="00A67F19">
              <w:rPr>
                <w:rFonts w:ascii="Arial" w:eastAsia="Times New Roman" w:hAnsi="Arial" w:cs="Arial"/>
                <w:sz w:val="20"/>
                <w:szCs w:val="20"/>
                <w:lang w:bidi="ar-SA"/>
              </w:rPr>
              <w:t>Efcure</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Efcure</w:t>
            </w:r>
          </w:p>
        </w:tc>
        <w:tc>
          <w:tcPr>
            <w:tcW w:w="2409" w:type="dxa"/>
          </w:tcPr>
          <w:p w:rsidR="00437686" w:rsidRPr="0045675B" w:rsidRDefault="00437686" w:rsidP="00437686">
            <w:pPr>
              <w:spacing w:before="0" w:after="0"/>
              <w:rPr>
                <w:rFonts w:ascii="Arial" w:eastAsia="Times New Roman" w:hAnsi="Arial"/>
                <w:sz w:val="20"/>
                <w:lang w:bidi="mr-IN"/>
              </w:rPr>
            </w:pPr>
            <w:r>
              <w:rPr>
                <w:rFonts w:ascii="Arial" w:eastAsia="Times New Roman" w:hAnsi="Arial" w:hint="cs"/>
                <w:sz w:val="20"/>
                <w:cs/>
                <w:lang w:bidi="mr-IN"/>
              </w:rPr>
              <w:t>एफ्क्युअर</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Borders>
              <w:bottom w:val="single" w:sz="4" w:space="0" w:color="000000"/>
            </w:tcBorders>
          </w:tcPr>
          <w:p w:rsidR="00437686" w:rsidRPr="00D43E83" w:rsidRDefault="00437686" w:rsidP="00437686">
            <w:pPr>
              <w:spacing w:before="0" w:after="0"/>
              <w:rPr>
                <w:sz w:val="20"/>
                <w:szCs w:val="20"/>
                <w:lang w:val="en-IN"/>
              </w:rPr>
            </w:pPr>
          </w:p>
        </w:tc>
        <w:tc>
          <w:tcPr>
            <w:tcW w:w="2576" w:type="dxa"/>
            <w:tcBorders>
              <w:bottom w:val="single" w:sz="4" w:space="0" w:color="000000"/>
            </w:tcBorders>
            <w:vAlign w:val="bottom"/>
          </w:tcPr>
          <w:p w:rsidR="00437686" w:rsidRPr="00D43E83" w:rsidRDefault="00437686" w:rsidP="00437686">
            <w:pPr>
              <w:spacing w:before="0" w:after="0"/>
              <w:rPr>
                <w:sz w:val="20"/>
                <w:szCs w:val="20"/>
                <w:lang w:val="en-IN"/>
              </w:rPr>
            </w:pPr>
            <w:r w:rsidRPr="00D43E83">
              <w:rPr>
                <w:sz w:val="20"/>
                <w:szCs w:val="20"/>
                <w:lang w:val="en-IN"/>
              </w:rPr>
              <w:t>pillEFV</w:t>
            </w:r>
            <w:r>
              <w:rPr>
                <w:sz w:val="20"/>
                <w:szCs w:val="20"/>
                <w:lang w:val="en-IN"/>
              </w:rPr>
              <w:t>_</w:t>
            </w:r>
            <w:r w:rsidRPr="00A67F19">
              <w:rPr>
                <w:rFonts w:ascii="Arial" w:eastAsia="Times New Roman" w:hAnsi="Arial" w:cs="Arial"/>
                <w:sz w:val="20"/>
                <w:szCs w:val="20"/>
                <w:lang w:bidi="ar-SA"/>
              </w:rPr>
              <w:t>Stocrin</w:t>
            </w:r>
          </w:p>
        </w:tc>
        <w:tc>
          <w:tcPr>
            <w:tcW w:w="1985" w:type="dxa"/>
            <w:tcBorders>
              <w:bottom w:val="single" w:sz="4" w:space="0" w:color="000000"/>
            </w:tcBorders>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Stocrin</w:t>
            </w:r>
          </w:p>
        </w:tc>
        <w:tc>
          <w:tcPr>
            <w:tcW w:w="24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स्टॉक्रिन</w:t>
            </w:r>
          </w:p>
        </w:tc>
        <w:tc>
          <w:tcPr>
            <w:tcW w:w="7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c>
          <w:tcPr>
            <w:tcW w:w="851"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shd w:val="clear" w:color="auto" w:fill="D9D9D9" w:themeFill="background1" w:themeFillShade="D9"/>
          </w:tcPr>
          <w:p w:rsidR="00437686" w:rsidRPr="00D43E83" w:rsidRDefault="00437686" w:rsidP="00437686">
            <w:pPr>
              <w:spacing w:before="0" w:after="0"/>
              <w:rPr>
                <w:sz w:val="20"/>
                <w:szCs w:val="20"/>
                <w:lang w:val="en-IN"/>
              </w:rPr>
            </w:pPr>
          </w:p>
        </w:tc>
        <w:tc>
          <w:tcPr>
            <w:tcW w:w="2576" w:type="dxa"/>
            <w:shd w:val="clear" w:color="auto" w:fill="D9D9D9" w:themeFill="background1" w:themeFillShade="D9"/>
          </w:tcPr>
          <w:p w:rsidR="00437686" w:rsidRPr="00D43E83" w:rsidRDefault="00437686" w:rsidP="00437686">
            <w:pPr>
              <w:spacing w:before="0" w:after="0"/>
              <w:rPr>
                <w:sz w:val="20"/>
                <w:szCs w:val="20"/>
                <w:lang w:val="en-IN"/>
              </w:rPr>
            </w:pPr>
          </w:p>
        </w:tc>
        <w:tc>
          <w:tcPr>
            <w:tcW w:w="1985" w:type="dxa"/>
            <w:shd w:val="clear" w:color="auto" w:fill="D9D9D9" w:themeFill="background1" w:themeFillShade="D9"/>
            <w:vAlign w:val="bottom"/>
          </w:tcPr>
          <w:p w:rsidR="00437686" w:rsidRPr="00D43E83" w:rsidRDefault="00437686" w:rsidP="00437686">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r w:rsidRPr="00D43E83">
              <w:rPr>
                <w:sz w:val="20"/>
                <w:szCs w:val="20"/>
                <w:lang w:val="en-IN"/>
              </w:rPr>
              <w:t>7</w:t>
            </w:r>
          </w:p>
        </w:tc>
        <w:tc>
          <w:tcPr>
            <w:tcW w:w="2576" w:type="dxa"/>
          </w:tcPr>
          <w:p w:rsidR="00437686" w:rsidRPr="00D43E83" w:rsidRDefault="00437686" w:rsidP="00A70385">
            <w:pPr>
              <w:spacing w:before="0" w:after="0"/>
              <w:rPr>
                <w:sz w:val="20"/>
                <w:szCs w:val="20"/>
                <w:lang w:val="en-IN"/>
              </w:rPr>
            </w:pPr>
            <w:r w:rsidRPr="00D43E83">
              <w:rPr>
                <w:sz w:val="20"/>
                <w:szCs w:val="20"/>
                <w:lang w:val="en-IN"/>
              </w:rPr>
              <w:t>pillTDF3TC</w:t>
            </w:r>
            <w:r>
              <w:rPr>
                <w:sz w:val="20"/>
                <w:szCs w:val="20"/>
                <w:lang w:val="en-IN"/>
              </w:rPr>
              <w:t>_</w:t>
            </w:r>
            <w:r w:rsidRPr="00A67F19">
              <w:rPr>
                <w:rFonts w:ascii="Arial" w:eastAsia="Times New Roman" w:hAnsi="Arial" w:cs="Arial"/>
                <w:sz w:val="20"/>
                <w:szCs w:val="20"/>
                <w:lang w:bidi="ar-SA"/>
              </w:rPr>
              <w:t>Tenvir-L</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Tenvir-L</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टेन्विर-एल</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pillTDF3TC</w:t>
            </w:r>
            <w:r>
              <w:rPr>
                <w:sz w:val="20"/>
                <w:szCs w:val="20"/>
                <w:lang w:val="en-IN"/>
              </w:rPr>
              <w:t>_</w:t>
            </w:r>
            <w:r w:rsidRPr="00A67F19">
              <w:rPr>
                <w:rFonts w:ascii="Arial" w:eastAsia="Times New Roman" w:hAnsi="Arial" w:cs="Arial"/>
                <w:sz w:val="20"/>
                <w:szCs w:val="20"/>
                <w:lang w:bidi="ar-SA"/>
              </w:rPr>
              <w:t>Tavin-L</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Tavin-L</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टेविन-एल</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Borders>
              <w:bottom w:val="single" w:sz="4" w:space="0" w:color="000000"/>
            </w:tcBorders>
          </w:tcPr>
          <w:p w:rsidR="00437686" w:rsidRPr="00D43E83" w:rsidRDefault="00437686" w:rsidP="00437686">
            <w:pPr>
              <w:spacing w:before="0" w:after="0"/>
              <w:rPr>
                <w:sz w:val="20"/>
                <w:szCs w:val="20"/>
                <w:lang w:val="en-IN"/>
              </w:rPr>
            </w:pPr>
          </w:p>
        </w:tc>
        <w:tc>
          <w:tcPr>
            <w:tcW w:w="2576" w:type="dxa"/>
            <w:tcBorders>
              <w:bottom w:val="single" w:sz="4" w:space="0" w:color="000000"/>
            </w:tcBorders>
            <w:vAlign w:val="bottom"/>
          </w:tcPr>
          <w:p w:rsidR="00437686" w:rsidRPr="00D43E83" w:rsidRDefault="00437686" w:rsidP="00437686">
            <w:pPr>
              <w:spacing w:before="0" w:after="0"/>
              <w:rPr>
                <w:sz w:val="20"/>
                <w:szCs w:val="20"/>
                <w:lang w:val="en-IN"/>
              </w:rPr>
            </w:pPr>
            <w:r w:rsidRPr="00D43E83">
              <w:rPr>
                <w:sz w:val="20"/>
                <w:szCs w:val="20"/>
                <w:lang w:val="en-IN"/>
              </w:rPr>
              <w:t>pillTDF3TC</w:t>
            </w:r>
            <w:r>
              <w:rPr>
                <w:sz w:val="20"/>
                <w:szCs w:val="20"/>
                <w:lang w:val="en-IN"/>
              </w:rPr>
              <w:t>_</w:t>
            </w:r>
            <w:r w:rsidRPr="00A67F19">
              <w:rPr>
                <w:rFonts w:ascii="Arial" w:eastAsia="Times New Roman" w:hAnsi="Arial" w:cs="Arial"/>
                <w:sz w:val="20"/>
                <w:szCs w:val="20"/>
                <w:lang w:bidi="ar-SA"/>
              </w:rPr>
              <w:t>Ricovir-L</w:t>
            </w:r>
          </w:p>
        </w:tc>
        <w:tc>
          <w:tcPr>
            <w:tcW w:w="1985" w:type="dxa"/>
            <w:tcBorders>
              <w:bottom w:val="single" w:sz="4" w:space="0" w:color="000000"/>
            </w:tcBorders>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Ricovir-L</w:t>
            </w:r>
          </w:p>
        </w:tc>
        <w:tc>
          <w:tcPr>
            <w:tcW w:w="24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रिकोविर-एल / रायकोविर-एल</w:t>
            </w:r>
          </w:p>
        </w:tc>
        <w:tc>
          <w:tcPr>
            <w:tcW w:w="7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c>
          <w:tcPr>
            <w:tcW w:w="851"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shd w:val="clear" w:color="auto" w:fill="D9D9D9" w:themeFill="background1" w:themeFillShade="D9"/>
          </w:tcPr>
          <w:p w:rsidR="00437686" w:rsidRPr="00D43E83" w:rsidRDefault="00437686" w:rsidP="00437686">
            <w:pPr>
              <w:spacing w:before="0" w:after="0"/>
              <w:rPr>
                <w:sz w:val="20"/>
                <w:szCs w:val="20"/>
                <w:lang w:val="en-IN"/>
              </w:rPr>
            </w:pPr>
          </w:p>
        </w:tc>
        <w:tc>
          <w:tcPr>
            <w:tcW w:w="2576" w:type="dxa"/>
            <w:shd w:val="clear" w:color="auto" w:fill="D9D9D9" w:themeFill="background1" w:themeFillShade="D9"/>
          </w:tcPr>
          <w:p w:rsidR="00437686" w:rsidRPr="00D43E83" w:rsidRDefault="00437686" w:rsidP="00437686">
            <w:pPr>
              <w:spacing w:before="0" w:after="0"/>
              <w:rPr>
                <w:sz w:val="20"/>
                <w:szCs w:val="20"/>
                <w:lang w:val="en-IN"/>
              </w:rPr>
            </w:pPr>
          </w:p>
        </w:tc>
        <w:tc>
          <w:tcPr>
            <w:tcW w:w="1985" w:type="dxa"/>
            <w:shd w:val="clear" w:color="auto" w:fill="D9D9D9" w:themeFill="background1" w:themeFillShade="D9"/>
            <w:vAlign w:val="bottom"/>
          </w:tcPr>
          <w:p w:rsidR="00437686" w:rsidRPr="00D43E83" w:rsidRDefault="00437686" w:rsidP="00437686">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r w:rsidRPr="00D43E83">
              <w:rPr>
                <w:sz w:val="20"/>
                <w:szCs w:val="20"/>
                <w:lang w:val="en-IN"/>
              </w:rPr>
              <w:t>8</w:t>
            </w:r>
          </w:p>
        </w:tc>
        <w:tc>
          <w:tcPr>
            <w:tcW w:w="2576" w:type="dxa"/>
          </w:tcPr>
          <w:p w:rsidR="00437686" w:rsidRPr="00D43E83" w:rsidRDefault="00437686" w:rsidP="00437686">
            <w:pPr>
              <w:spacing w:before="0" w:after="0"/>
              <w:rPr>
                <w:sz w:val="20"/>
                <w:szCs w:val="20"/>
                <w:lang w:val="en-IN"/>
              </w:rPr>
            </w:pPr>
            <w:r w:rsidRPr="00D43E83">
              <w:rPr>
                <w:sz w:val="20"/>
                <w:szCs w:val="20"/>
                <w:lang w:val="en-IN"/>
              </w:rPr>
              <w:t>pillTDFFTC</w:t>
            </w:r>
            <w:r>
              <w:rPr>
                <w:sz w:val="20"/>
                <w:szCs w:val="20"/>
                <w:lang w:val="en-IN"/>
              </w:rPr>
              <w:t>_</w:t>
            </w:r>
            <w:r w:rsidRPr="00A67F19">
              <w:rPr>
                <w:rFonts w:ascii="Arial" w:eastAsia="Times New Roman" w:hAnsi="Arial" w:cs="Arial"/>
                <w:sz w:val="20"/>
                <w:szCs w:val="20"/>
                <w:lang w:bidi="ar-SA"/>
              </w:rPr>
              <w:t>Tenvir-EM</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Tenvir-EM</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टेन्विर-ईएम</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pillTDFFTC</w:t>
            </w:r>
            <w:r>
              <w:rPr>
                <w:sz w:val="20"/>
                <w:szCs w:val="20"/>
                <w:lang w:val="en-IN"/>
              </w:rPr>
              <w:t>_</w:t>
            </w:r>
            <w:r w:rsidRPr="00A67F19">
              <w:rPr>
                <w:rFonts w:ascii="Arial" w:eastAsia="Times New Roman" w:hAnsi="Arial" w:cs="Arial"/>
                <w:sz w:val="20"/>
                <w:szCs w:val="20"/>
                <w:lang w:bidi="ar-SA"/>
              </w:rPr>
              <w:t>Forstavir-EM</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Forstavir-EM</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फॉर्स्टाविर-ईएम</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Borders>
              <w:bottom w:val="single" w:sz="4" w:space="0" w:color="000000"/>
            </w:tcBorders>
          </w:tcPr>
          <w:p w:rsidR="00437686" w:rsidRPr="00D43E83" w:rsidRDefault="00437686" w:rsidP="00437686">
            <w:pPr>
              <w:spacing w:before="0" w:after="0"/>
              <w:rPr>
                <w:sz w:val="20"/>
                <w:szCs w:val="20"/>
                <w:lang w:val="en-IN"/>
              </w:rPr>
            </w:pPr>
          </w:p>
        </w:tc>
        <w:tc>
          <w:tcPr>
            <w:tcW w:w="2576" w:type="dxa"/>
            <w:tcBorders>
              <w:bottom w:val="single" w:sz="4" w:space="0" w:color="000000"/>
            </w:tcBorders>
            <w:vAlign w:val="bottom"/>
          </w:tcPr>
          <w:p w:rsidR="00437686" w:rsidRPr="00D43E83" w:rsidRDefault="00437686" w:rsidP="00964A7B">
            <w:pPr>
              <w:spacing w:before="0" w:after="0"/>
              <w:rPr>
                <w:sz w:val="20"/>
                <w:szCs w:val="20"/>
                <w:lang w:val="en-IN"/>
              </w:rPr>
            </w:pPr>
            <w:r w:rsidRPr="00D43E83">
              <w:rPr>
                <w:sz w:val="20"/>
                <w:szCs w:val="20"/>
                <w:lang w:val="en-IN"/>
              </w:rPr>
              <w:t>pillTDFFTC</w:t>
            </w:r>
            <w:r>
              <w:rPr>
                <w:sz w:val="20"/>
                <w:szCs w:val="20"/>
                <w:lang w:val="en-IN"/>
              </w:rPr>
              <w:t>_</w:t>
            </w:r>
            <w:r w:rsidRPr="00A67F19">
              <w:rPr>
                <w:rFonts w:ascii="Arial" w:eastAsia="Times New Roman" w:hAnsi="Arial" w:cs="Arial"/>
                <w:sz w:val="20"/>
                <w:szCs w:val="20"/>
                <w:lang w:bidi="ar-SA"/>
              </w:rPr>
              <w:t>Tavin</w:t>
            </w:r>
            <w:r w:rsidR="00964A7B">
              <w:rPr>
                <w:rFonts w:ascii="Arial" w:eastAsia="Times New Roman" w:hAnsi="Arial" w:cs="Arial"/>
                <w:sz w:val="20"/>
                <w:szCs w:val="20"/>
                <w:lang w:bidi="ar-SA"/>
              </w:rPr>
              <w:t>-</w:t>
            </w:r>
            <w:r w:rsidRPr="00A67F19">
              <w:rPr>
                <w:rFonts w:ascii="Arial" w:eastAsia="Times New Roman" w:hAnsi="Arial" w:cs="Arial"/>
                <w:sz w:val="20"/>
                <w:szCs w:val="20"/>
                <w:lang w:bidi="ar-SA"/>
              </w:rPr>
              <w:t>EM</w:t>
            </w:r>
          </w:p>
        </w:tc>
        <w:tc>
          <w:tcPr>
            <w:tcW w:w="1985" w:type="dxa"/>
            <w:tcBorders>
              <w:bottom w:val="single" w:sz="4" w:space="0" w:color="000000"/>
            </w:tcBorders>
            <w:vAlign w:val="bottom"/>
          </w:tcPr>
          <w:p w:rsidR="00437686" w:rsidRPr="00A67F19" w:rsidRDefault="00437686" w:rsidP="00C2400D">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Tavin</w:t>
            </w:r>
            <w:r w:rsidR="00C2400D">
              <w:rPr>
                <w:rFonts w:ascii="Arial" w:eastAsia="Times New Roman" w:hAnsi="Arial" w:cs="Arial"/>
                <w:sz w:val="20"/>
                <w:szCs w:val="20"/>
                <w:lang w:bidi="ar-SA"/>
              </w:rPr>
              <w:t>-</w:t>
            </w:r>
            <w:r w:rsidRPr="00A67F19">
              <w:rPr>
                <w:rFonts w:ascii="Arial" w:eastAsia="Times New Roman" w:hAnsi="Arial" w:cs="Arial"/>
                <w:sz w:val="20"/>
                <w:szCs w:val="20"/>
                <w:lang w:bidi="ar-SA"/>
              </w:rPr>
              <w:t>EM</w:t>
            </w:r>
          </w:p>
        </w:tc>
        <w:tc>
          <w:tcPr>
            <w:tcW w:w="2409" w:type="dxa"/>
            <w:tcBorders>
              <w:bottom w:val="single" w:sz="4" w:space="0" w:color="000000"/>
            </w:tcBorders>
          </w:tcPr>
          <w:p w:rsidR="00437686" w:rsidRPr="00A67F19" w:rsidRDefault="00437686" w:rsidP="00C2400D">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टेविन</w:t>
            </w:r>
            <w:r w:rsidR="00C2400D">
              <w:rPr>
                <w:rFonts w:ascii="Arial" w:eastAsia="Times New Roman" w:hAnsi="Arial" w:cstheme="minorBidi"/>
                <w:sz w:val="20"/>
                <w:lang w:bidi="mr-IN"/>
              </w:rPr>
              <w:t>-</w:t>
            </w:r>
            <w:r>
              <w:rPr>
                <w:rFonts w:ascii="Arial" w:eastAsia="Times New Roman" w:hAnsi="Arial" w:cstheme="minorBidi" w:hint="cs"/>
                <w:sz w:val="20"/>
                <w:cs/>
                <w:lang w:bidi="mr-IN"/>
              </w:rPr>
              <w:t>ईएम</w:t>
            </w:r>
          </w:p>
        </w:tc>
        <w:tc>
          <w:tcPr>
            <w:tcW w:w="7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c>
          <w:tcPr>
            <w:tcW w:w="851"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shd w:val="clear" w:color="auto" w:fill="D9D9D9" w:themeFill="background1" w:themeFillShade="D9"/>
          </w:tcPr>
          <w:p w:rsidR="00437686" w:rsidRPr="00D43E83" w:rsidRDefault="00437686" w:rsidP="00437686">
            <w:pPr>
              <w:spacing w:before="0" w:after="0"/>
              <w:rPr>
                <w:sz w:val="20"/>
                <w:szCs w:val="20"/>
                <w:lang w:val="en-IN"/>
              </w:rPr>
            </w:pPr>
          </w:p>
        </w:tc>
        <w:tc>
          <w:tcPr>
            <w:tcW w:w="2576" w:type="dxa"/>
            <w:shd w:val="clear" w:color="auto" w:fill="D9D9D9" w:themeFill="background1" w:themeFillShade="D9"/>
          </w:tcPr>
          <w:p w:rsidR="00437686" w:rsidRPr="00D43E83" w:rsidRDefault="00437686" w:rsidP="00437686">
            <w:pPr>
              <w:spacing w:before="0" w:after="0"/>
              <w:rPr>
                <w:sz w:val="20"/>
                <w:szCs w:val="20"/>
                <w:lang w:val="en-IN"/>
              </w:rPr>
            </w:pPr>
          </w:p>
        </w:tc>
        <w:tc>
          <w:tcPr>
            <w:tcW w:w="1985" w:type="dxa"/>
            <w:shd w:val="clear" w:color="auto" w:fill="D9D9D9" w:themeFill="background1" w:themeFillShade="D9"/>
            <w:vAlign w:val="bottom"/>
          </w:tcPr>
          <w:p w:rsidR="00437686" w:rsidRPr="00D43E83" w:rsidRDefault="00437686" w:rsidP="00437686">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r w:rsidRPr="00D43E83">
              <w:rPr>
                <w:sz w:val="20"/>
                <w:szCs w:val="20"/>
                <w:lang w:val="en-IN"/>
              </w:rPr>
              <w:t>9</w:t>
            </w:r>
          </w:p>
        </w:tc>
        <w:tc>
          <w:tcPr>
            <w:tcW w:w="2576" w:type="dxa"/>
          </w:tcPr>
          <w:p w:rsidR="00437686" w:rsidRPr="00D43E83" w:rsidRDefault="00437686" w:rsidP="00437686">
            <w:pPr>
              <w:spacing w:before="0" w:after="0"/>
              <w:rPr>
                <w:sz w:val="20"/>
                <w:szCs w:val="20"/>
                <w:lang w:val="en-IN"/>
              </w:rPr>
            </w:pPr>
            <w:r w:rsidRPr="00D43E83">
              <w:rPr>
                <w:sz w:val="20"/>
                <w:szCs w:val="20"/>
                <w:lang w:val="en-IN"/>
              </w:rPr>
              <w:t>pillTDF3TC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Trioday</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Trioday</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ट्रिओडे / ट्रायोडे</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Borders>
              <w:bottom w:val="single" w:sz="4" w:space="0" w:color="000000"/>
            </w:tcBorders>
          </w:tcPr>
          <w:p w:rsidR="00437686" w:rsidRPr="00D43E83" w:rsidRDefault="00437686" w:rsidP="00437686">
            <w:pPr>
              <w:spacing w:before="0" w:after="0"/>
              <w:rPr>
                <w:sz w:val="20"/>
                <w:szCs w:val="20"/>
                <w:lang w:val="en-IN"/>
              </w:rPr>
            </w:pPr>
          </w:p>
        </w:tc>
        <w:tc>
          <w:tcPr>
            <w:tcW w:w="2576" w:type="dxa"/>
            <w:tcBorders>
              <w:bottom w:val="single" w:sz="4" w:space="0" w:color="000000"/>
            </w:tcBorders>
          </w:tcPr>
          <w:p w:rsidR="00437686" w:rsidRPr="00D43E83" w:rsidRDefault="00437686" w:rsidP="00437686">
            <w:pPr>
              <w:spacing w:before="0" w:after="0"/>
              <w:rPr>
                <w:sz w:val="20"/>
                <w:szCs w:val="20"/>
                <w:lang w:val="en-IN"/>
              </w:rPr>
            </w:pPr>
            <w:r w:rsidRPr="00D43E83">
              <w:rPr>
                <w:sz w:val="20"/>
                <w:szCs w:val="20"/>
                <w:lang w:val="en-IN"/>
              </w:rPr>
              <w:t>pillTDF3TC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Telura</w:t>
            </w:r>
          </w:p>
        </w:tc>
        <w:tc>
          <w:tcPr>
            <w:tcW w:w="1985" w:type="dxa"/>
            <w:tcBorders>
              <w:bottom w:val="single" w:sz="4" w:space="0" w:color="000000"/>
            </w:tcBorders>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Telura</w:t>
            </w:r>
          </w:p>
        </w:tc>
        <w:tc>
          <w:tcPr>
            <w:tcW w:w="2409" w:type="dxa"/>
            <w:tcBorders>
              <w:bottom w:val="single" w:sz="4" w:space="0" w:color="000000"/>
            </w:tcBorders>
          </w:tcPr>
          <w:p w:rsidR="00437686" w:rsidRPr="00455AE7" w:rsidRDefault="00437686" w:rsidP="00437686">
            <w:pPr>
              <w:spacing w:before="0" w:after="0"/>
              <w:rPr>
                <w:rFonts w:ascii="Arial" w:eastAsia="Times New Roman" w:hAnsi="Arial" w:cstheme="minorBidi"/>
                <w:sz w:val="20"/>
                <w:cs/>
                <w:lang w:bidi="mr-IN"/>
              </w:rPr>
            </w:pPr>
            <w:r>
              <w:rPr>
                <w:rFonts w:ascii="Arial" w:eastAsia="Times New Roman" w:hAnsi="Arial" w:cstheme="minorBidi" w:hint="cs"/>
                <w:sz w:val="20"/>
                <w:cs/>
                <w:lang w:bidi="mr-IN"/>
              </w:rPr>
              <w:t>टेल्युरा / टेलुरा</w:t>
            </w:r>
          </w:p>
        </w:tc>
        <w:tc>
          <w:tcPr>
            <w:tcW w:w="709"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c>
          <w:tcPr>
            <w:tcW w:w="851" w:type="dxa"/>
            <w:tcBorders>
              <w:bottom w:val="single" w:sz="4" w:space="0" w:color="000000"/>
            </w:tcBorders>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shd w:val="clear" w:color="auto" w:fill="D9D9D9" w:themeFill="background1" w:themeFillShade="D9"/>
          </w:tcPr>
          <w:p w:rsidR="00437686" w:rsidRPr="00D43E83" w:rsidRDefault="00437686" w:rsidP="00437686">
            <w:pPr>
              <w:spacing w:before="0" w:after="0"/>
              <w:rPr>
                <w:sz w:val="20"/>
                <w:szCs w:val="20"/>
                <w:lang w:val="en-IN"/>
              </w:rPr>
            </w:pPr>
          </w:p>
        </w:tc>
        <w:tc>
          <w:tcPr>
            <w:tcW w:w="2576" w:type="dxa"/>
            <w:shd w:val="clear" w:color="auto" w:fill="D9D9D9" w:themeFill="background1" w:themeFillShade="D9"/>
          </w:tcPr>
          <w:p w:rsidR="00437686" w:rsidRPr="00D43E83" w:rsidRDefault="00437686" w:rsidP="00437686">
            <w:pPr>
              <w:spacing w:before="0" w:after="0"/>
              <w:rPr>
                <w:sz w:val="20"/>
                <w:szCs w:val="20"/>
                <w:lang w:val="en-IN"/>
              </w:rPr>
            </w:pPr>
          </w:p>
        </w:tc>
        <w:tc>
          <w:tcPr>
            <w:tcW w:w="1985" w:type="dxa"/>
            <w:shd w:val="clear" w:color="auto" w:fill="D9D9D9" w:themeFill="background1" w:themeFillShade="D9"/>
            <w:vAlign w:val="bottom"/>
          </w:tcPr>
          <w:p w:rsidR="00437686" w:rsidRPr="00D43E83" w:rsidRDefault="00437686" w:rsidP="00437686">
            <w:pPr>
              <w:spacing w:before="0" w:after="0"/>
              <w:rPr>
                <w:rFonts w:ascii="Arial" w:eastAsia="Times New Roman" w:hAnsi="Arial" w:cs="Arial"/>
                <w:sz w:val="20"/>
                <w:szCs w:val="20"/>
                <w:lang w:bidi="ar-SA"/>
              </w:rPr>
            </w:pPr>
          </w:p>
        </w:tc>
        <w:tc>
          <w:tcPr>
            <w:tcW w:w="24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709"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c>
          <w:tcPr>
            <w:tcW w:w="851" w:type="dxa"/>
            <w:shd w:val="clear" w:color="auto" w:fill="D9D9D9" w:themeFill="background1" w:themeFillShade="D9"/>
          </w:tcPr>
          <w:p w:rsidR="00437686" w:rsidRPr="00D43E83"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r w:rsidRPr="00D43E83">
              <w:rPr>
                <w:sz w:val="20"/>
                <w:szCs w:val="20"/>
                <w:lang w:val="en-IN"/>
              </w:rPr>
              <w:t>10</w:t>
            </w:r>
          </w:p>
        </w:tc>
        <w:tc>
          <w:tcPr>
            <w:tcW w:w="2576" w:type="dxa"/>
          </w:tcPr>
          <w:p w:rsidR="00437686" w:rsidRPr="00D43E83" w:rsidRDefault="00437686" w:rsidP="00437686">
            <w:pPr>
              <w:spacing w:before="0" w:after="0"/>
              <w:rPr>
                <w:sz w:val="20"/>
                <w:szCs w:val="20"/>
                <w:lang w:val="en-IN"/>
              </w:rPr>
            </w:pPr>
            <w:r w:rsidRPr="00D43E83">
              <w:rPr>
                <w:sz w:val="20"/>
                <w:szCs w:val="20"/>
                <w:lang w:val="en-IN"/>
              </w:rPr>
              <w:t>pillTDFFTC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Viraday</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Viraday</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वायरॅडे / विरॅडे</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pillTDFFTC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Forstavir-3</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Forstavir-3</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फॉर्स्टाविर-थ्री</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pillTDFFTC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Vonavir</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Vonavir</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वोनॅविर</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r w:rsidR="00437686" w:rsidRPr="00A67F19" w:rsidTr="000E2AE0">
        <w:tc>
          <w:tcPr>
            <w:tcW w:w="509" w:type="dxa"/>
          </w:tcPr>
          <w:p w:rsidR="00437686" w:rsidRPr="00D43E83" w:rsidRDefault="00437686" w:rsidP="00437686">
            <w:pPr>
              <w:spacing w:before="0" w:after="0"/>
              <w:rPr>
                <w:sz w:val="20"/>
                <w:szCs w:val="20"/>
                <w:lang w:val="en-IN"/>
              </w:rPr>
            </w:pPr>
          </w:p>
        </w:tc>
        <w:tc>
          <w:tcPr>
            <w:tcW w:w="2576" w:type="dxa"/>
            <w:vAlign w:val="bottom"/>
          </w:tcPr>
          <w:p w:rsidR="00437686" w:rsidRPr="00D43E83" w:rsidRDefault="00437686" w:rsidP="00437686">
            <w:pPr>
              <w:spacing w:before="0" w:after="0"/>
              <w:rPr>
                <w:sz w:val="20"/>
                <w:szCs w:val="20"/>
                <w:lang w:val="en-IN"/>
              </w:rPr>
            </w:pPr>
            <w:r w:rsidRPr="00D43E83">
              <w:rPr>
                <w:sz w:val="20"/>
                <w:szCs w:val="20"/>
                <w:lang w:val="en-IN"/>
              </w:rPr>
              <w:t>pillTDFFTC</w:t>
            </w:r>
            <w:r w:rsidRPr="00A67F19">
              <w:rPr>
                <w:sz w:val="20"/>
                <w:szCs w:val="20"/>
                <w:lang w:val="en-IN"/>
              </w:rPr>
              <w:t>EFV</w:t>
            </w:r>
            <w:r>
              <w:rPr>
                <w:sz w:val="20"/>
                <w:szCs w:val="20"/>
                <w:lang w:val="en-IN"/>
              </w:rPr>
              <w:t>_</w:t>
            </w:r>
            <w:r w:rsidRPr="00A67F19">
              <w:rPr>
                <w:rFonts w:ascii="Arial" w:eastAsia="Times New Roman" w:hAnsi="Arial" w:cs="Arial"/>
                <w:sz w:val="20"/>
                <w:szCs w:val="20"/>
                <w:lang w:bidi="ar-SA"/>
              </w:rPr>
              <w:t>Teevir</w:t>
            </w:r>
          </w:p>
        </w:tc>
        <w:tc>
          <w:tcPr>
            <w:tcW w:w="1985" w:type="dxa"/>
            <w:vAlign w:val="bottom"/>
          </w:tcPr>
          <w:p w:rsidR="00437686" w:rsidRPr="00A67F19" w:rsidRDefault="00437686" w:rsidP="00437686">
            <w:pPr>
              <w:spacing w:before="0" w:after="0"/>
              <w:rPr>
                <w:rFonts w:ascii="Arial" w:eastAsia="Times New Roman" w:hAnsi="Arial" w:cs="Arial"/>
                <w:sz w:val="20"/>
                <w:szCs w:val="20"/>
                <w:lang w:bidi="ar-SA"/>
              </w:rPr>
            </w:pPr>
            <w:r w:rsidRPr="00A67F19">
              <w:rPr>
                <w:rFonts w:ascii="Arial" w:eastAsia="Times New Roman" w:hAnsi="Arial" w:cs="Arial"/>
                <w:sz w:val="20"/>
                <w:szCs w:val="20"/>
                <w:lang w:bidi="ar-SA"/>
              </w:rPr>
              <w:t>Teevir</w:t>
            </w:r>
          </w:p>
        </w:tc>
        <w:tc>
          <w:tcPr>
            <w:tcW w:w="2409" w:type="dxa"/>
          </w:tcPr>
          <w:p w:rsidR="00437686" w:rsidRPr="00A67F19" w:rsidRDefault="00437686" w:rsidP="00437686">
            <w:pPr>
              <w:spacing w:before="0" w:after="0"/>
              <w:rPr>
                <w:rFonts w:ascii="Arial" w:eastAsia="Times New Roman" w:hAnsi="Arial" w:cs="Arial"/>
                <w:sz w:val="20"/>
                <w:szCs w:val="20"/>
                <w:lang w:bidi="ar-SA"/>
              </w:rPr>
            </w:pPr>
            <w:r>
              <w:rPr>
                <w:rFonts w:ascii="Arial" w:eastAsia="Times New Roman" w:hAnsi="Arial" w:cstheme="minorBidi" w:hint="cs"/>
                <w:sz w:val="20"/>
                <w:cs/>
                <w:lang w:bidi="mr-IN"/>
              </w:rPr>
              <w:t>टीविर</w:t>
            </w:r>
          </w:p>
        </w:tc>
        <w:tc>
          <w:tcPr>
            <w:tcW w:w="709" w:type="dxa"/>
          </w:tcPr>
          <w:p w:rsidR="00437686" w:rsidRPr="00A67F19" w:rsidRDefault="00437686" w:rsidP="00437686">
            <w:pPr>
              <w:spacing w:before="0" w:after="0"/>
              <w:rPr>
                <w:rFonts w:ascii="Arial" w:eastAsia="Times New Roman" w:hAnsi="Arial" w:cs="Arial"/>
                <w:sz w:val="20"/>
                <w:szCs w:val="20"/>
                <w:lang w:bidi="ar-SA"/>
              </w:rPr>
            </w:pPr>
          </w:p>
        </w:tc>
        <w:tc>
          <w:tcPr>
            <w:tcW w:w="851" w:type="dxa"/>
          </w:tcPr>
          <w:p w:rsidR="00437686" w:rsidRPr="00A67F19" w:rsidRDefault="00437686" w:rsidP="00437686">
            <w:pPr>
              <w:spacing w:before="0" w:after="0"/>
              <w:rPr>
                <w:rFonts w:ascii="Arial" w:eastAsia="Times New Roman" w:hAnsi="Arial" w:cs="Arial"/>
                <w:sz w:val="20"/>
                <w:szCs w:val="20"/>
                <w:lang w:bidi="ar-SA"/>
              </w:rPr>
            </w:pPr>
          </w:p>
        </w:tc>
      </w:tr>
    </w:tbl>
    <w:p w:rsidR="00A67F19" w:rsidRDefault="00EC7BA1" w:rsidP="00EC7BA1">
      <w:pPr>
        <w:spacing w:before="0" w:after="0"/>
        <w:rPr>
          <w:lang w:val="en-IN"/>
        </w:rPr>
      </w:pPr>
      <w:r>
        <w:rPr>
          <w:lang w:val="en-IN"/>
        </w:rPr>
        <w:br w:type="textWrapping" w:clear="all"/>
      </w:r>
    </w:p>
    <w:p w:rsidR="00A67F19" w:rsidRDefault="00A6225E" w:rsidP="00A6225E">
      <w:pPr>
        <w:pStyle w:val="Heading3"/>
        <w:rPr>
          <w:lang w:val="en-IN"/>
        </w:rPr>
      </w:pPr>
      <w:bookmarkStart w:id="203" w:name="_Toc301455960"/>
      <w:r>
        <w:rPr>
          <w:lang w:val="en-IN"/>
        </w:rPr>
        <w:t>ClinicName</w:t>
      </w:r>
      <w:bookmarkEnd w:id="203"/>
    </w:p>
    <w:tbl>
      <w:tblPr>
        <w:tblStyle w:val="TableGrid"/>
        <w:tblW w:w="0" w:type="auto"/>
        <w:tblInd w:w="828" w:type="dxa"/>
        <w:tblLayout w:type="fixed"/>
        <w:tblLook w:val="04A0"/>
      </w:tblPr>
      <w:tblGrid>
        <w:gridCol w:w="698"/>
        <w:gridCol w:w="3544"/>
        <w:gridCol w:w="4677"/>
        <w:gridCol w:w="3544"/>
        <w:gridCol w:w="709"/>
        <w:gridCol w:w="469"/>
      </w:tblGrid>
      <w:tr w:rsidR="00517EAE" w:rsidRPr="00A6225E" w:rsidTr="00C453E6">
        <w:tc>
          <w:tcPr>
            <w:tcW w:w="698" w:type="dxa"/>
            <w:shd w:val="clear" w:color="auto" w:fill="D9D9D9" w:themeFill="background1" w:themeFillShade="D9"/>
          </w:tcPr>
          <w:p w:rsidR="00517EAE" w:rsidRPr="00D43E83" w:rsidRDefault="00517EAE" w:rsidP="00C453E6">
            <w:pPr>
              <w:spacing w:before="0" w:after="0"/>
              <w:rPr>
                <w:b/>
                <w:sz w:val="20"/>
                <w:szCs w:val="20"/>
                <w:lang w:val="en-IN"/>
              </w:rPr>
            </w:pPr>
            <w:r w:rsidRPr="00D43E83">
              <w:rPr>
                <w:b/>
                <w:sz w:val="20"/>
                <w:szCs w:val="20"/>
                <w:lang w:val="en-IN"/>
              </w:rPr>
              <w:t>No</w:t>
            </w:r>
            <w:r w:rsidR="00B67DAC">
              <w:rPr>
                <w:b/>
                <w:sz w:val="20"/>
                <w:szCs w:val="20"/>
                <w:lang w:val="en-IN"/>
              </w:rPr>
              <w:t>.</w:t>
            </w:r>
          </w:p>
        </w:tc>
        <w:tc>
          <w:tcPr>
            <w:tcW w:w="3544" w:type="dxa"/>
            <w:shd w:val="clear" w:color="auto" w:fill="D9D9D9" w:themeFill="background1" w:themeFillShade="D9"/>
          </w:tcPr>
          <w:p w:rsidR="00517EAE" w:rsidRPr="00D43E83" w:rsidRDefault="00874BFD" w:rsidP="00A6225E">
            <w:pPr>
              <w:spacing w:before="0" w:after="0"/>
              <w:rPr>
                <w:b/>
                <w:sz w:val="20"/>
                <w:szCs w:val="20"/>
                <w:lang w:val="en-IN"/>
              </w:rPr>
            </w:pPr>
            <w:r w:rsidRPr="00D43E83">
              <w:rPr>
                <w:b/>
                <w:sz w:val="20"/>
                <w:szCs w:val="20"/>
                <w:lang w:val="en-IN"/>
              </w:rPr>
              <w:t>Filename</w:t>
            </w:r>
          </w:p>
        </w:tc>
        <w:tc>
          <w:tcPr>
            <w:tcW w:w="4677" w:type="dxa"/>
            <w:shd w:val="clear" w:color="auto" w:fill="D9D9D9" w:themeFill="background1" w:themeFillShade="D9"/>
          </w:tcPr>
          <w:p w:rsidR="00517EAE" w:rsidRPr="00D43E83" w:rsidRDefault="00517EAE" w:rsidP="00A6225E">
            <w:pPr>
              <w:spacing w:before="0" w:after="0"/>
              <w:rPr>
                <w:b/>
                <w:sz w:val="20"/>
                <w:szCs w:val="20"/>
                <w:lang w:val="en-IN"/>
              </w:rPr>
            </w:pPr>
            <w:r w:rsidRPr="00D43E83">
              <w:rPr>
                <w:b/>
                <w:sz w:val="20"/>
                <w:szCs w:val="20"/>
                <w:lang w:val="en-IN"/>
              </w:rPr>
              <w:t>English prompt</w:t>
            </w:r>
          </w:p>
        </w:tc>
        <w:tc>
          <w:tcPr>
            <w:tcW w:w="3544" w:type="dxa"/>
            <w:shd w:val="clear" w:color="auto" w:fill="D9D9D9" w:themeFill="background1" w:themeFillShade="D9"/>
          </w:tcPr>
          <w:p w:rsidR="00517EAE" w:rsidRPr="00D43E83" w:rsidRDefault="00517EAE" w:rsidP="00A6225E">
            <w:pPr>
              <w:spacing w:before="0" w:after="0"/>
              <w:rPr>
                <w:b/>
                <w:sz w:val="20"/>
                <w:szCs w:val="20"/>
                <w:lang w:val="en-IN"/>
              </w:rPr>
            </w:pPr>
            <w:r w:rsidRPr="00D43E83">
              <w:rPr>
                <w:b/>
                <w:sz w:val="20"/>
                <w:szCs w:val="20"/>
                <w:lang w:val="en-IN"/>
              </w:rPr>
              <w:t>Marathi</w:t>
            </w:r>
          </w:p>
        </w:tc>
        <w:tc>
          <w:tcPr>
            <w:tcW w:w="709" w:type="dxa"/>
            <w:shd w:val="clear" w:color="auto" w:fill="D9D9D9" w:themeFill="background1" w:themeFillShade="D9"/>
          </w:tcPr>
          <w:p w:rsidR="00517EAE" w:rsidRPr="00D43E83" w:rsidRDefault="00D740F3" w:rsidP="00A6225E">
            <w:pPr>
              <w:spacing w:before="0" w:after="0"/>
              <w:rPr>
                <w:b/>
                <w:sz w:val="20"/>
                <w:szCs w:val="20"/>
                <w:lang w:val="en-IN"/>
              </w:rPr>
            </w:pPr>
            <w:r>
              <w:rPr>
                <w:b/>
                <w:sz w:val="20"/>
                <w:szCs w:val="20"/>
                <w:lang w:val="en-IN"/>
              </w:rPr>
              <w:t>Hindi</w:t>
            </w:r>
          </w:p>
        </w:tc>
        <w:tc>
          <w:tcPr>
            <w:tcW w:w="469" w:type="dxa"/>
            <w:shd w:val="clear" w:color="auto" w:fill="D9D9D9" w:themeFill="background1" w:themeFillShade="D9"/>
          </w:tcPr>
          <w:p w:rsidR="00517EAE" w:rsidRPr="00D43E83" w:rsidRDefault="00517EAE" w:rsidP="00A6225E">
            <w:pPr>
              <w:spacing w:before="0" w:after="0"/>
              <w:rPr>
                <w:b/>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964A7B">
            <w:pPr>
              <w:spacing w:before="0" w:after="0"/>
              <w:rPr>
                <w:sz w:val="20"/>
                <w:szCs w:val="20"/>
                <w:lang w:val="en-IN"/>
              </w:rPr>
            </w:pPr>
            <w:commentRangeStart w:id="204"/>
            <w:r>
              <w:rPr>
                <w:iCs/>
                <w:lang w:val="en-IN"/>
              </w:rPr>
              <w:t>001_02_01_</w:t>
            </w:r>
            <w:commentRangeStart w:id="205"/>
            <w:r w:rsidRPr="001B772F">
              <w:rPr>
                <w:iCs/>
                <w:lang w:val="en-IN"/>
              </w:rPr>
              <w:t>TAMAGreeting</w:t>
            </w:r>
            <w:r>
              <w:rPr>
                <w:iCs/>
                <w:lang w:val="en-IN"/>
              </w:rPr>
              <w:t>1</w:t>
            </w:r>
            <w:r w:rsidRPr="00F77E2A">
              <w:rPr>
                <w:i/>
                <w:iCs/>
                <w:color w:val="00B050"/>
                <w:lang w:val="en-IN"/>
              </w:rPr>
              <w:t>ClinicName</w:t>
            </w:r>
            <w:commentRangeEnd w:id="204"/>
            <w:r>
              <w:rPr>
                <w:i/>
                <w:iCs/>
                <w:color w:val="00B050"/>
                <w:lang w:val="en-IN"/>
              </w:rPr>
              <w:t>1</w:t>
            </w:r>
            <w:commentRangeEnd w:id="205"/>
            <w:r w:rsidR="00964A7B">
              <w:rPr>
                <w:rStyle w:val="CommentReference"/>
              </w:rPr>
              <w:commentReference w:id="205"/>
            </w:r>
            <w:r>
              <w:rPr>
                <w:rStyle w:val="CommentReference"/>
              </w:rPr>
              <w:commentReference w:id="204"/>
            </w:r>
          </w:p>
        </w:tc>
        <w:tc>
          <w:tcPr>
            <w:tcW w:w="4677" w:type="dxa"/>
          </w:tcPr>
          <w:p w:rsidR="006C0690" w:rsidRPr="00D43E83" w:rsidRDefault="006A3A1E" w:rsidP="00A6225E">
            <w:pPr>
              <w:spacing w:before="0" w:after="0"/>
              <w:rPr>
                <w:sz w:val="20"/>
                <w:szCs w:val="20"/>
                <w:lang w:val="en-IN" w:bidi="mr-IN"/>
              </w:rPr>
            </w:pPr>
            <w:r w:rsidRPr="00DF6A72">
              <w:rPr>
                <w:lang w:val="en-IN"/>
              </w:rPr>
              <w:t xml:space="preserve">Hello! This is TAMA calling from </w:t>
            </w:r>
            <w:r w:rsidR="006C0690" w:rsidRPr="00D43E83">
              <w:rPr>
                <w:sz w:val="20"/>
                <w:szCs w:val="20"/>
                <w:lang w:val="en-IN"/>
              </w:rPr>
              <w:t>Dr. Pujari’s clinic</w:t>
            </w:r>
            <w:r w:rsidR="00C453E6">
              <w:rPr>
                <w:rFonts w:hint="cs"/>
                <w:sz w:val="20"/>
                <w:szCs w:val="20"/>
                <w:cs/>
                <w:lang w:val="en-IN" w:bidi="mr-IN"/>
              </w:rPr>
              <w:t>.</w:t>
            </w:r>
          </w:p>
        </w:tc>
        <w:tc>
          <w:tcPr>
            <w:tcW w:w="3544" w:type="dxa"/>
          </w:tcPr>
          <w:p w:rsidR="006C0690" w:rsidRPr="00D43E83" w:rsidRDefault="00A53279" w:rsidP="000E2C6C">
            <w:pPr>
              <w:spacing w:before="0" w:after="0"/>
              <w:rPr>
                <w:sz w:val="20"/>
                <w:szCs w:val="20"/>
                <w:lang w:val="en-IN" w:bidi="mr-IN"/>
              </w:rPr>
            </w:pPr>
            <w:commentRangeStart w:id="206"/>
            <w:ins w:id="207" w:author="Salil" w:date="2011-08-08T22:27:00Z">
              <w:r>
                <w:rPr>
                  <w:rFonts w:hint="cs"/>
                  <w:sz w:val="20"/>
                  <w:szCs w:val="20"/>
                  <w:cs/>
                  <w:lang w:val="en-IN" w:bidi="mr-IN"/>
                </w:rPr>
                <w:t xml:space="preserve">नमस्कार! </w:t>
              </w:r>
            </w:ins>
            <w:commentRangeEnd w:id="206"/>
            <w:ins w:id="208" w:author="Salil" w:date="2011-08-08T22:28:00Z">
              <w:r>
                <w:rPr>
                  <w:rStyle w:val="CommentReference"/>
                </w:rPr>
                <w:commentReference w:id="206"/>
              </w:r>
            </w:ins>
            <w:r w:rsidR="00874FAB">
              <w:rPr>
                <w:rFonts w:hint="cs"/>
                <w:sz w:val="20"/>
                <w:szCs w:val="20"/>
                <w:cs/>
                <w:lang w:val="en-IN" w:bidi="mr-IN"/>
              </w:rPr>
              <w:t>डॉक्टर पुजारी ह्यांच्या दवाखान्यातून मी टामा बोलतेय.</w:t>
            </w: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964A7B">
            <w:pPr>
              <w:spacing w:before="0" w:after="0"/>
              <w:rPr>
                <w:sz w:val="20"/>
                <w:szCs w:val="20"/>
                <w:lang w:val="en-IN"/>
              </w:rPr>
            </w:pPr>
            <w:r>
              <w:rPr>
                <w:iCs/>
                <w:lang w:val="en-IN"/>
              </w:rPr>
              <w:t>001_02_01_</w:t>
            </w:r>
            <w:r w:rsidRPr="001B772F">
              <w:rPr>
                <w:iCs/>
                <w:lang w:val="en-IN"/>
              </w:rPr>
              <w:t>TAMAGreeting</w:t>
            </w:r>
            <w:r>
              <w:rPr>
                <w:iCs/>
                <w:lang w:val="en-IN"/>
              </w:rPr>
              <w:t>1</w:t>
            </w:r>
            <w:r w:rsidRPr="00F77E2A">
              <w:rPr>
                <w:i/>
                <w:iCs/>
                <w:color w:val="00B050"/>
                <w:lang w:val="en-IN"/>
              </w:rPr>
              <w:t>ClinicName</w:t>
            </w:r>
            <w:r>
              <w:rPr>
                <w:i/>
                <w:iCs/>
                <w:color w:val="00B050"/>
                <w:lang w:val="en-IN"/>
              </w:rPr>
              <w:t>2</w:t>
            </w:r>
          </w:p>
        </w:tc>
        <w:tc>
          <w:tcPr>
            <w:tcW w:w="4677" w:type="dxa"/>
          </w:tcPr>
          <w:p w:rsidR="006C0690" w:rsidRPr="00D43E83" w:rsidRDefault="006A3A1E" w:rsidP="00A6225E">
            <w:pPr>
              <w:spacing w:before="0" w:after="0"/>
              <w:rPr>
                <w:sz w:val="20"/>
                <w:szCs w:val="20"/>
                <w:lang w:val="en-IN" w:bidi="mr-IN"/>
              </w:rPr>
            </w:pPr>
            <w:r w:rsidRPr="00DF6A72">
              <w:rPr>
                <w:lang w:val="en-IN"/>
              </w:rPr>
              <w:t xml:space="preserve">Hello! This is TAMA calling from </w:t>
            </w:r>
            <w:r w:rsidR="006C0690" w:rsidRPr="00D43E83">
              <w:rPr>
                <w:sz w:val="20"/>
                <w:szCs w:val="20"/>
                <w:lang w:val="en-IN"/>
              </w:rPr>
              <w:t>Dr. Kumarasamy’s clinic</w:t>
            </w:r>
            <w:r w:rsidR="00C453E6">
              <w:rPr>
                <w:rFonts w:hint="cs"/>
                <w:sz w:val="20"/>
                <w:szCs w:val="20"/>
                <w:cs/>
                <w:lang w:val="en-IN" w:bidi="mr-IN"/>
              </w:rPr>
              <w:t>.</w:t>
            </w:r>
          </w:p>
        </w:tc>
        <w:tc>
          <w:tcPr>
            <w:tcW w:w="3544" w:type="dxa"/>
          </w:tcPr>
          <w:p w:rsidR="006C0690" w:rsidRPr="00D43E83" w:rsidRDefault="00A53279" w:rsidP="002651B0">
            <w:pPr>
              <w:spacing w:before="0" w:after="0"/>
              <w:rPr>
                <w:sz w:val="20"/>
                <w:szCs w:val="20"/>
                <w:lang w:val="en-IN" w:bidi="mr-IN"/>
              </w:rPr>
            </w:pPr>
            <w:ins w:id="209" w:author="Salil" w:date="2011-08-08T22:27:00Z">
              <w:r>
                <w:rPr>
                  <w:rFonts w:hint="cs"/>
                  <w:sz w:val="20"/>
                  <w:szCs w:val="20"/>
                  <w:cs/>
                  <w:lang w:val="en-IN" w:bidi="mr-IN"/>
                </w:rPr>
                <w:t xml:space="preserve">नमस्कार! </w:t>
              </w:r>
            </w:ins>
            <w:r w:rsidR="00F06BFF">
              <w:rPr>
                <w:rFonts w:hint="cs"/>
                <w:sz w:val="20"/>
                <w:szCs w:val="20"/>
                <w:cs/>
                <w:lang w:val="en-IN" w:bidi="mr-IN"/>
              </w:rPr>
              <w:t xml:space="preserve">डॉक्टर </w:t>
            </w:r>
            <w:r w:rsidR="002651B0">
              <w:rPr>
                <w:rFonts w:hint="cs"/>
                <w:sz w:val="20"/>
                <w:szCs w:val="20"/>
                <w:cs/>
                <w:lang w:val="en-IN" w:bidi="mr-IN"/>
              </w:rPr>
              <w:t xml:space="preserve">कुमारस्वामी </w:t>
            </w:r>
            <w:r w:rsidR="00F06BFF">
              <w:rPr>
                <w:rFonts w:hint="cs"/>
                <w:sz w:val="20"/>
                <w:szCs w:val="20"/>
                <w:cs/>
                <w:lang w:val="en-IN" w:bidi="mr-IN"/>
              </w:rPr>
              <w:t xml:space="preserve">ह्यांच्या </w:t>
            </w:r>
            <w:r w:rsidR="00F06BFF">
              <w:rPr>
                <w:rFonts w:hint="cs"/>
                <w:sz w:val="20"/>
                <w:szCs w:val="20"/>
                <w:cs/>
                <w:lang w:val="en-IN" w:bidi="mr-IN"/>
              </w:rPr>
              <w:lastRenderedPageBreak/>
              <w:t>दवाखान्यातून मी टामा बोलतेय.</w:t>
            </w: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964A7B">
            <w:pPr>
              <w:spacing w:before="0" w:after="0"/>
              <w:rPr>
                <w:sz w:val="20"/>
                <w:szCs w:val="20"/>
                <w:lang w:val="en-IN"/>
              </w:rPr>
            </w:pPr>
            <w:r>
              <w:rPr>
                <w:iCs/>
                <w:lang w:val="en-IN"/>
              </w:rPr>
              <w:t>001_02_01_</w:t>
            </w:r>
            <w:r w:rsidRPr="001B772F">
              <w:rPr>
                <w:iCs/>
                <w:lang w:val="en-IN"/>
              </w:rPr>
              <w:t>TAMAGreeting</w:t>
            </w:r>
            <w:r>
              <w:rPr>
                <w:iCs/>
                <w:lang w:val="en-IN"/>
              </w:rPr>
              <w:t>1</w:t>
            </w:r>
            <w:r w:rsidRPr="00F77E2A">
              <w:rPr>
                <w:i/>
                <w:iCs/>
                <w:color w:val="00B050"/>
                <w:lang w:val="en-IN"/>
              </w:rPr>
              <w:t>ClinicName</w:t>
            </w:r>
            <w:r>
              <w:rPr>
                <w:i/>
                <w:iCs/>
                <w:color w:val="00B050"/>
                <w:lang w:val="en-IN"/>
              </w:rPr>
              <w:t>3</w:t>
            </w:r>
          </w:p>
        </w:tc>
        <w:tc>
          <w:tcPr>
            <w:tcW w:w="4677" w:type="dxa"/>
          </w:tcPr>
          <w:p w:rsidR="006C0690" w:rsidRPr="00D43E83" w:rsidRDefault="006A3A1E" w:rsidP="00A6225E">
            <w:pPr>
              <w:spacing w:before="0" w:after="0"/>
              <w:rPr>
                <w:sz w:val="20"/>
                <w:szCs w:val="20"/>
                <w:lang w:val="en-IN" w:bidi="mr-IN"/>
              </w:rPr>
            </w:pPr>
            <w:r w:rsidRPr="00DF6A72">
              <w:rPr>
                <w:lang w:val="en-IN"/>
              </w:rPr>
              <w:t xml:space="preserve">Hello! This is TAMA calling from </w:t>
            </w:r>
            <w:r w:rsidR="006C0690" w:rsidRPr="00D43E83">
              <w:rPr>
                <w:sz w:val="20"/>
                <w:szCs w:val="20"/>
                <w:lang w:val="en-IN"/>
              </w:rPr>
              <w:t>Dr. Saple’s clinic</w:t>
            </w:r>
            <w:r w:rsidR="00C453E6">
              <w:rPr>
                <w:rFonts w:hint="cs"/>
                <w:sz w:val="20"/>
                <w:szCs w:val="20"/>
                <w:cs/>
                <w:lang w:val="en-IN" w:bidi="mr-IN"/>
              </w:rPr>
              <w:t>.</w:t>
            </w:r>
          </w:p>
        </w:tc>
        <w:tc>
          <w:tcPr>
            <w:tcW w:w="3544" w:type="dxa"/>
          </w:tcPr>
          <w:p w:rsidR="006C0690" w:rsidRPr="00D43E83" w:rsidRDefault="00A53279" w:rsidP="002651B0">
            <w:pPr>
              <w:spacing w:before="0" w:after="0"/>
              <w:rPr>
                <w:sz w:val="20"/>
                <w:szCs w:val="20"/>
                <w:lang w:val="en-IN" w:bidi="mr-IN"/>
              </w:rPr>
            </w:pPr>
            <w:ins w:id="210" w:author="Salil" w:date="2011-08-08T22:27:00Z">
              <w:r>
                <w:rPr>
                  <w:rFonts w:hint="cs"/>
                  <w:sz w:val="20"/>
                  <w:szCs w:val="20"/>
                  <w:cs/>
                  <w:lang w:val="en-IN" w:bidi="mr-IN"/>
                </w:rPr>
                <w:t xml:space="preserve">नमस्कार! </w:t>
              </w:r>
            </w:ins>
            <w:r w:rsidR="00F06BFF">
              <w:rPr>
                <w:rFonts w:hint="cs"/>
                <w:sz w:val="20"/>
                <w:szCs w:val="20"/>
                <w:cs/>
                <w:lang w:val="en-IN" w:bidi="mr-IN"/>
              </w:rPr>
              <w:t xml:space="preserve">डॉक्टर </w:t>
            </w:r>
            <w:r w:rsidR="002651B0">
              <w:rPr>
                <w:rFonts w:hint="cs"/>
                <w:sz w:val="20"/>
                <w:szCs w:val="20"/>
                <w:cs/>
                <w:lang w:val="en-IN" w:bidi="mr-IN"/>
              </w:rPr>
              <w:t xml:space="preserve">सापळे </w:t>
            </w:r>
            <w:r w:rsidR="00F06BFF">
              <w:rPr>
                <w:rFonts w:hint="cs"/>
                <w:sz w:val="20"/>
                <w:szCs w:val="20"/>
                <w:cs/>
                <w:lang w:val="en-IN" w:bidi="mr-IN"/>
              </w:rPr>
              <w:t>ह्यांच्या दवाखान्यातून मी टामा बोलतेय.</w:t>
            </w: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A6225E">
            <w:pPr>
              <w:spacing w:before="0" w:after="0"/>
              <w:rPr>
                <w:sz w:val="20"/>
                <w:szCs w:val="20"/>
                <w:lang w:val="en-IN"/>
              </w:rPr>
            </w:pPr>
            <w:r>
              <w:rPr>
                <w:iCs/>
                <w:lang w:val="en-IN"/>
              </w:rPr>
              <w:t>001_02_01_</w:t>
            </w:r>
            <w:r w:rsidRPr="001B772F">
              <w:rPr>
                <w:iCs/>
                <w:lang w:val="en-IN"/>
              </w:rPr>
              <w:t>TAMAGreeting</w:t>
            </w:r>
            <w:r>
              <w:rPr>
                <w:iCs/>
                <w:lang w:val="en-IN"/>
              </w:rPr>
              <w:t>1</w:t>
            </w:r>
            <w:r>
              <w:rPr>
                <w:i/>
                <w:iCs/>
                <w:color w:val="00B050"/>
                <w:lang w:val="en-IN"/>
              </w:rPr>
              <w:t xml:space="preserve"> </w:t>
            </w:r>
            <w:r>
              <w:rPr>
                <w:sz w:val="20"/>
                <w:szCs w:val="20"/>
                <w:lang w:val="en-IN"/>
              </w:rPr>
              <w:t>C</w:t>
            </w:r>
            <w:r w:rsidR="006C0690" w:rsidRPr="00D43E83">
              <w:rPr>
                <w:sz w:val="20"/>
                <w:szCs w:val="20"/>
                <w:lang w:val="en-IN"/>
              </w:rPr>
              <w:t>linicName4</w:t>
            </w:r>
          </w:p>
        </w:tc>
        <w:tc>
          <w:tcPr>
            <w:tcW w:w="4677" w:type="dxa"/>
          </w:tcPr>
          <w:p w:rsidR="006C0690" w:rsidRPr="00D43E83" w:rsidRDefault="006C0690" w:rsidP="00A6225E">
            <w:pPr>
              <w:spacing w:before="0" w:after="0"/>
              <w:rPr>
                <w:sz w:val="20"/>
                <w:szCs w:val="20"/>
                <w:lang w:val="en-IN"/>
              </w:rPr>
            </w:pPr>
          </w:p>
        </w:tc>
        <w:tc>
          <w:tcPr>
            <w:tcW w:w="3544" w:type="dxa"/>
          </w:tcPr>
          <w:p w:rsidR="006C0690" w:rsidRPr="00D43E83" w:rsidRDefault="006C0690" w:rsidP="00A6225E">
            <w:pPr>
              <w:spacing w:before="0" w:after="0"/>
              <w:rPr>
                <w:sz w:val="20"/>
                <w:szCs w:val="20"/>
                <w:lang w:val="en-IN"/>
              </w:rPr>
            </w:pP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A6225E">
            <w:pPr>
              <w:spacing w:before="0" w:after="0"/>
              <w:rPr>
                <w:sz w:val="20"/>
                <w:szCs w:val="20"/>
                <w:lang w:val="en-IN"/>
              </w:rPr>
            </w:pPr>
            <w:r>
              <w:rPr>
                <w:iCs/>
                <w:lang w:val="en-IN"/>
              </w:rPr>
              <w:t>001_02_01_</w:t>
            </w:r>
            <w:r w:rsidRPr="001B772F">
              <w:rPr>
                <w:iCs/>
                <w:lang w:val="en-IN"/>
              </w:rPr>
              <w:t>TAMAGreeting</w:t>
            </w:r>
            <w:r>
              <w:rPr>
                <w:iCs/>
                <w:lang w:val="en-IN"/>
              </w:rPr>
              <w:t>1</w:t>
            </w:r>
            <w:r>
              <w:rPr>
                <w:i/>
                <w:iCs/>
                <w:color w:val="00B050"/>
                <w:lang w:val="en-IN"/>
              </w:rPr>
              <w:t xml:space="preserve"> </w:t>
            </w:r>
            <w:r>
              <w:rPr>
                <w:sz w:val="20"/>
                <w:szCs w:val="20"/>
                <w:lang w:val="en-IN"/>
              </w:rPr>
              <w:t>C</w:t>
            </w:r>
            <w:r w:rsidR="006C0690" w:rsidRPr="00D43E83">
              <w:rPr>
                <w:sz w:val="20"/>
                <w:szCs w:val="20"/>
                <w:lang w:val="en-IN"/>
              </w:rPr>
              <w:t>linicName5</w:t>
            </w:r>
          </w:p>
        </w:tc>
        <w:tc>
          <w:tcPr>
            <w:tcW w:w="4677" w:type="dxa"/>
          </w:tcPr>
          <w:p w:rsidR="006C0690" w:rsidRPr="00D43E83" w:rsidRDefault="006C0690" w:rsidP="00A6225E">
            <w:pPr>
              <w:spacing w:before="0" w:after="0"/>
              <w:rPr>
                <w:sz w:val="20"/>
                <w:szCs w:val="20"/>
                <w:lang w:val="en-IN"/>
              </w:rPr>
            </w:pPr>
          </w:p>
        </w:tc>
        <w:tc>
          <w:tcPr>
            <w:tcW w:w="3544" w:type="dxa"/>
          </w:tcPr>
          <w:p w:rsidR="006C0690" w:rsidRPr="00D43E83" w:rsidRDefault="006C0690" w:rsidP="00A6225E">
            <w:pPr>
              <w:spacing w:before="0" w:after="0"/>
              <w:rPr>
                <w:sz w:val="20"/>
                <w:szCs w:val="20"/>
                <w:lang w:val="en-IN"/>
              </w:rPr>
            </w:pP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A6225E">
            <w:pPr>
              <w:spacing w:before="0" w:after="0"/>
              <w:rPr>
                <w:sz w:val="20"/>
                <w:szCs w:val="20"/>
                <w:lang w:val="en-IN"/>
              </w:rPr>
            </w:pPr>
            <w:r>
              <w:rPr>
                <w:iCs/>
                <w:lang w:val="en-IN"/>
              </w:rPr>
              <w:t>001_02_01_</w:t>
            </w:r>
            <w:r w:rsidRPr="001B772F">
              <w:rPr>
                <w:iCs/>
                <w:lang w:val="en-IN"/>
              </w:rPr>
              <w:t>TAMAGreeting</w:t>
            </w:r>
            <w:r>
              <w:rPr>
                <w:iCs/>
                <w:lang w:val="en-IN"/>
              </w:rPr>
              <w:t>1</w:t>
            </w:r>
            <w:r>
              <w:rPr>
                <w:i/>
                <w:iCs/>
                <w:color w:val="00B050"/>
                <w:lang w:val="en-IN"/>
              </w:rPr>
              <w:t xml:space="preserve"> </w:t>
            </w:r>
            <w:r>
              <w:rPr>
                <w:sz w:val="20"/>
                <w:szCs w:val="20"/>
                <w:lang w:val="en-IN"/>
              </w:rPr>
              <w:t>C</w:t>
            </w:r>
            <w:r w:rsidR="006C0690" w:rsidRPr="00D43E83">
              <w:rPr>
                <w:sz w:val="20"/>
                <w:szCs w:val="20"/>
                <w:lang w:val="en-IN"/>
              </w:rPr>
              <w:t>linicName6</w:t>
            </w:r>
          </w:p>
        </w:tc>
        <w:tc>
          <w:tcPr>
            <w:tcW w:w="4677" w:type="dxa"/>
          </w:tcPr>
          <w:p w:rsidR="006C0690" w:rsidRPr="00D43E83" w:rsidRDefault="006C0690" w:rsidP="00A6225E">
            <w:pPr>
              <w:spacing w:before="0" w:after="0"/>
              <w:rPr>
                <w:sz w:val="20"/>
                <w:szCs w:val="20"/>
                <w:lang w:val="en-IN"/>
              </w:rPr>
            </w:pPr>
          </w:p>
        </w:tc>
        <w:tc>
          <w:tcPr>
            <w:tcW w:w="3544" w:type="dxa"/>
          </w:tcPr>
          <w:p w:rsidR="006C0690" w:rsidRPr="00D43E83" w:rsidRDefault="006C0690" w:rsidP="00A6225E">
            <w:pPr>
              <w:spacing w:before="0" w:after="0"/>
              <w:rPr>
                <w:sz w:val="20"/>
                <w:szCs w:val="20"/>
                <w:lang w:val="en-IN"/>
              </w:rPr>
            </w:pP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r w:rsidR="006C0690" w:rsidTr="00C453E6">
        <w:tc>
          <w:tcPr>
            <w:tcW w:w="698" w:type="dxa"/>
          </w:tcPr>
          <w:p w:rsidR="006C0690" w:rsidRPr="00D43E83" w:rsidRDefault="006C0690" w:rsidP="00C453E6">
            <w:pPr>
              <w:pStyle w:val="ListParagraph"/>
              <w:numPr>
                <w:ilvl w:val="0"/>
                <w:numId w:val="15"/>
              </w:numPr>
              <w:spacing w:before="0" w:after="0"/>
              <w:rPr>
                <w:sz w:val="20"/>
                <w:szCs w:val="20"/>
                <w:lang w:val="en-IN"/>
              </w:rPr>
            </w:pPr>
          </w:p>
        </w:tc>
        <w:tc>
          <w:tcPr>
            <w:tcW w:w="3544" w:type="dxa"/>
          </w:tcPr>
          <w:p w:rsidR="006C0690" w:rsidRPr="00D43E83" w:rsidRDefault="006A3A1E" w:rsidP="00A6225E">
            <w:pPr>
              <w:spacing w:before="0" w:after="0"/>
              <w:rPr>
                <w:sz w:val="20"/>
                <w:szCs w:val="20"/>
                <w:lang w:val="en-IN"/>
              </w:rPr>
            </w:pPr>
            <w:r>
              <w:rPr>
                <w:iCs/>
                <w:lang w:val="en-IN"/>
              </w:rPr>
              <w:t>001_02_01_</w:t>
            </w:r>
            <w:r w:rsidRPr="001B772F">
              <w:rPr>
                <w:iCs/>
                <w:lang w:val="en-IN"/>
              </w:rPr>
              <w:t>TAMAGreeting</w:t>
            </w:r>
            <w:r>
              <w:rPr>
                <w:iCs/>
                <w:lang w:val="en-IN"/>
              </w:rPr>
              <w:t>1</w:t>
            </w:r>
            <w:r>
              <w:rPr>
                <w:i/>
                <w:iCs/>
                <w:color w:val="00B050"/>
                <w:lang w:val="en-IN"/>
              </w:rPr>
              <w:t xml:space="preserve"> </w:t>
            </w:r>
            <w:r>
              <w:rPr>
                <w:sz w:val="20"/>
                <w:szCs w:val="20"/>
                <w:lang w:val="en-IN"/>
              </w:rPr>
              <w:t>C</w:t>
            </w:r>
            <w:r w:rsidR="006C0690" w:rsidRPr="00D43E83">
              <w:rPr>
                <w:sz w:val="20"/>
                <w:szCs w:val="20"/>
                <w:lang w:val="en-IN"/>
              </w:rPr>
              <w:t>linicName7</w:t>
            </w:r>
          </w:p>
        </w:tc>
        <w:tc>
          <w:tcPr>
            <w:tcW w:w="4677" w:type="dxa"/>
          </w:tcPr>
          <w:p w:rsidR="006C0690" w:rsidRPr="00D43E83" w:rsidRDefault="006C0690" w:rsidP="00A6225E">
            <w:pPr>
              <w:spacing w:before="0" w:after="0"/>
              <w:rPr>
                <w:sz w:val="20"/>
                <w:szCs w:val="20"/>
                <w:lang w:val="en-IN"/>
              </w:rPr>
            </w:pPr>
          </w:p>
        </w:tc>
        <w:tc>
          <w:tcPr>
            <w:tcW w:w="3544" w:type="dxa"/>
          </w:tcPr>
          <w:p w:rsidR="006C0690" w:rsidRPr="00D43E83" w:rsidRDefault="006C0690" w:rsidP="00A6225E">
            <w:pPr>
              <w:spacing w:before="0" w:after="0"/>
              <w:rPr>
                <w:sz w:val="20"/>
                <w:szCs w:val="20"/>
                <w:lang w:val="en-IN"/>
              </w:rPr>
            </w:pPr>
          </w:p>
        </w:tc>
        <w:tc>
          <w:tcPr>
            <w:tcW w:w="709" w:type="dxa"/>
          </w:tcPr>
          <w:p w:rsidR="006C0690" w:rsidRPr="00D43E83" w:rsidRDefault="006C0690" w:rsidP="00A6225E">
            <w:pPr>
              <w:spacing w:before="0" w:after="0"/>
              <w:rPr>
                <w:sz w:val="20"/>
                <w:szCs w:val="20"/>
                <w:lang w:val="en-IN"/>
              </w:rPr>
            </w:pPr>
          </w:p>
        </w:tc>
        <w:tc>
          <w:tcPr>
            <w:tcW w:w="469" w:type="dxa"/>
          </w:tcPr>
          <w:p w:rsidR="006C0690" w:rsidRPr="00D43E83" w:rsidRDefault="006C0690" w:rsidP="00A6225E">
            <w:pPr>
              <w:spacing w:before="0" w:after="0"/>
              <w:rPr>
                <w:sz w:val="20"/>
                <w:szCs w:val="20"/>
                <w:lang w:val="en-IN"/>
              </w:rPr>
            </w:pPr>
          </w:p>
        </w:tc>
      </w:tr>
    </w:tbl>
    <w:p w:rsidR="00A6225E" w:rsidRDefault="00A6225E" w:rsidP="00A6225E">
      <w:pPr>
        <w:spacing w:before="0" w:after="0"/>
        <w:rPr>
          <w:ins w:id="211" w:author="Anirudha" w:date="2011-08-17T18:28:00Z"/>
          <w:lang w:val="en-IN"/>
        </w:rPr>
      </w:pPr>
    </w:p>
    <w:p w:rsidR="00BA557B" w:rsidRDefault="00BA557B" w:rsidP="00A6225E">
      <w:pPr>
        <w:spacing w:before="0" w:after="0"/>
        <w:rPr>
          <w:ins w:id="212" w:author="Anirudha" w:date="2011-08-17T18:28:00Z"/>
          <w:lang w:val="en-IN"/>
        </w:rPr>
      </w:pPr>
    </w:p>
    <w:tbl>
      <w:tblPr>
        <w:tblStyle w:val="TableGrid"/>
        <w:tblW w:w="0" w:type="auto"/>
        <w:tblInd w:w="828" w:type="dxa"/>
        <w:tblLayout w:type="fixed"/>
        <w:tblLook w:val="04A0"/>
      </w:tblPr>
      <w:tblGrid>
        <w:gridCol w:w="698"/>
        <w:gridCol w:w="3544"/>
        <w:gridCol w:w="4677"/>
        <w:gridCol w:w="3544"/>
        <w:gridCol w:w="709"/>
        <w:gridCol w:w="469"/>
      </w:tblGrid>
      <w:tr w:rsidR="00BA557B" w:rsidRPr="00A6225E" w:rsidTr="00BA557B">
        <w:tc>
          <w:tcPr>
            <w:tcW w:w="698" w:type="dxa"/>
            <w:shd w:val="clear" w:color="auto" w:fill="D9D9D9" w:themeFill="background1" w:themeFillShade="D9"/>
          </w:tcPr>
          <w:p w:rsidR="00BA557B" w:rsidRPr="00D43E83" w:rsidRDefault="00BA557B" w:rsidP="00BA557B">
            <w:pPr>
              <w:spacing w:before="0" w:after="0"/>
              <w:rPr>
                <w:b/>
                <w:sz w:val="20"/>
                <w:szCs w:val="20"/>
                <w:lang w:val="en-IN"/>
              </w:rPr>
            </w:pPr>
            <w:r w:rsidRPr="00D43E83">
              <w:rPr>
                <w:b/>
                <w:sz w:val="20"/>
                <w:szCs w:val="20"/>
                <w:lang w:val="en-IN"/>
              </w:rPr>
              <w:t>No</w:t>
            </w:r>
            <w:r>
              <w:rPr>
                <w:b/>
                <w:sz w:val="20"/>
                <w:szCs w:val="20"/>
                <w:lang w:val="en-IN"/>
              </w:rPr>
              <w:t>.</w:t>
            </w:r>
          </w:p>
        </w:tc>
        <w:tc>
          <w:tcPr>
            <w:tcW w:w="3544" w:type="dxa"/>
            <w:shd w:val="clear" w:color="auto" w:fill="D9D9D9" w:themeFill="background1" w:themeFillShade="D9"/>
          </w:tcPr>
          <w:p w:rsidR="00BA557B" w:rsidRPr="00D43E83" w:rsidRDefault="00BA557B" w:rsidP="00BA557B">
            <w:pPr>
              <w:spacing w:before="0" w:after="0"/>
              <w:rPr>
                <w:b/>
                <w:sz w:val="20"/>
                <w:szCs w:val="20"/>
                <w:lang w:val="en-IN"/>
              </w:rPr>
            </w:pPr>
            <w:r w:rsidRPr="00D43E83">
              <w:rPr>
                <w:b/>
                <w:sz w:val="20"/>
                <w:szCs w:val="20"/>
                <w:lang w:val="en-IN"/>
              </w:rPr>
              <w:t>Filename</w:t>
            </w:r>
          </w:p>
        </w:tc>
        <w:tc>
          <w:tcPr>
            <w:tcW w:w="4677" w:type="dxa"/>
            <w:shd w:val="clear" w:color="auto" w:fill="D9D9D9" w:themeFill="background1" w:themeFillShade="D9"/>
          </w:tcPr>
          <w:p w:rsidR="00BA557B" w:rsidRPr="00D43E83" w:rsidRDefault="00BA557B" w:rsidP="00BA557B">
            <w:pPr>
              <w:spacing w:before="0" w:after="0"/>
              <w:rPr>
                <w:b/>
                <w:sz w:val="20"/>
                <w:szCs w:val="20"/>
                <w:lang w:val="en-IN"/>
              </w:rPr>
            </w:pPr>
            <w:r w:rsidRPr="00D43E83">
              <w:rPr>
                <w:b/>
                <w:sz w:val="20"/>
                <w:szCs w:val="20"/>
                <w:lang w:val="en-IN"/>
              </w:rPr>
              <w:t>English prompt</w:t>
            </w:r>
          </w:p>
        </w:tc>
        <w:tc>
          <w:tcPr>
            <w:tcW w:w="3544" w:type="dxa"/>
            <w:shd w:val="clear" w:color="auto" w:fill="D9D9D9" w:themeFill="background1" w:themeFillShade="D9"/>
          </w:tcPr>
          <w:p w:rsidR="00BA557B" w:rsidRPr="00D43E83" w:rsidRDefault="00BA557B" w:rsidP="00BA557B">
            <w:pPr>
              <w:spacing w:before="0" w:after="0"/>
              <w:rPr>
                <w:b/>
                <w:sz w:val="20"/>
                <w:szCs w:val="20"/>
                <w:lang w:val="en-IN"/>
              </w:rPr>
            </w:pPr>
            <w:r w:rsidRPr="00D43E83">
              <w:rPr>
                <w:b/>
                <w:sz w:val="20"/>
                <w:szCs w:val="20"/>
                <w:lang w:val="en-IN"/>
              </w:rPr>
              <w:t>Marathi</w:t>
            </w:r>
          </w:p>
        </w:tc>
        <w:tc>
          <w:tcPr>
            <w:tcW w:w="709" w:type="dxa"/>
            <w:shd w:val="clear" w:color="auto" w:fill="D9D9D9" w:themeFill="background1" w:themeFillShade="D9"/>
          </w:tcPr>
          <w:p w:rsidR="00BA557B" w:rsidRPr="00D43E83" w:rsidRDefault="00BA557B" w:rsidP="00BA557B">
            <w:pPr>
              <w:spacing w:before="0" w:after="0"/>
              <w:rPr>
                <w:b/>
                <w:sz w:val="20"/>
                <w:szCs w:val="20"/>
                <w:lang w:val="en-IN"/>
              </w:rPr>
            </w:pPr>
            <w:r>
              <w:rPr>
                <w:b/>
                <w:sz w:val="20"/>
                <w:szCs w:val="20"/>
                <w:lang w:val="en-IN"/>
              </w:rPr>
              <w:t>Hindi</w:t>
            </w:r>
          </w:p>
        </w:tc>
        <w:tc>
          <w:tcPr>
            <w:tcW w:w="469" w:type="dxa"/>
            <w:shd w:val="clear" w:color="auto" w:fill="D9D9D9" w:themeFill="background1" w:themeFillShade="D9"/>
          </w:tcPr>
          <w:p w:rsidR="00BA557B" w:rsidRPr="00D43E83" w:rsidRDefault="00BA557B" w:rsidP="00BA557B">
            <w:pPr>
              <w:spacing w:before="0" w:after="0"/>
              <w:rPr>
                <w:b/>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1</w:t>
            </w:r>
          </w:p>
        </w:tc>
        <w:tc>
          <w:tcPr>
            <w:tcW w:w="4677" w:type="dxa"/>
          </w:tcPr>
          <w:p w:rsidR="00BA557B" w:rsidRPr="00D43E83" w:rsidRDefault="00BA557B" w:rsidP="00BA557B">
            <w:pPr>
              <w:spacing w:before="0" w:after="0"/>
              <w:rPr>
                <w:sz w:val="20"/>
                <w:szCs w:val="20"/>
                <w:lang w:val="en-IN" w:bidi="mr-IN"/>
              </w:rPr>
            </w:pPr>
            <w:r w:rsidRPr="00DF6A72">
              <w:rPr>
                <w:lang w:val="en-IN"/>
              </w:rPr>
              <w:t xml:space="preserve">Hello! </w:t>
            </w:r>
            <w:r>
              <w:rPr>
                <w:lang w:val="en-IN"/>
              </w:rPr>
              <w:t>Welcome to</w:t>
            </w:r>
            <w:r w:rsidRPr="00DF6A72">
              <w:rPr>
                <w:lang w:val="en-IN"/>
              </w:rPr>
              <w:t xml:space="preserve"> </w:t>
            </w:r>
            <w:r w:rsidRPr="00D43E83">
              <w:rPr>
                <w:sz w:val="20"/>
                <w:szCs w:val="20"/>
                <w:lang w:val="en-IN"/>
              </w:rPr>
              <w:t>Dr. Pujari’s clinic</w:t>
            </w:r>
            <w:r>
              <w:rPr>
                <w:rFonts w:hint="cs"/>
                <w:sz w:val="20"/>
                <w:szCs w:val="20"/>
                <w:cs/>
                <w:lang w:val="en-IN" w:bidi="mr-IN"/>
              </w:rPr>
              <w:t>.</w:t>
            </w:r>
            <w:r>
              <w:rPr>
                <w:sz w:val="20"/>
                <w:szCs w:val="20"/>
                <w:lang w:val="en-IN" w:bidi="mr-IN"/>
              </w:rPr>
              <w:t xml:space="preserve"> </w:t>
            </w:r>
            <w:commentRangeStart w:id="213"/>
            <w:r>
              <w:rPr>
                <w:sz w:val="20"/>
                <w:szCs w:val="20"/>
                <w:lang w:val="en-IN" w:bidi="mr-IN"/>
              </w:rPr>
              <w:t>This is TAMA.</w:t>
            </w:r>
            <w:commentRangeEnd w:id="213"/>
            <w:r>
              <w:rPr>
                <w:rStyle w:val="CommentReference"/>
              </w:rPr>
              <w:commentReference w:id="213"/>
            </w:r>
          </w:p>
        </w:tc>
        <w:tc>
          <w:tcPr>
            <w:tcW w:w="3544" w:type="dxa"/>
          </w:tcPr>
          <w:p w:rsidR="00BA557B" w:rsidRPr="00D43E83" w:rsidRDefault="00BA557B" w:rsidP="00BA557B">
            <w:pPr>
              <w:spacing w:before="0" w:after="0"/>
              <w:rPr>
                <w:sz w:val="20"/>
                <w:szCs w:val="20"/>
                <w:lang w:val="en-IN" w:bidi="mr-IN"/>
              </w:rPr>
            </w:pPr>
            <w:r>
              <w:rPr>
                <w:rFonts w:hint="cs"/>
                <w:sz w:val="20"/>
                <w:szCs w:val="20"/>
                <w:cs/>
                <w:lang w:val="en-IN" w:bidi="mr-IN"/>
              </w:rPr>
              <w:t>नमस्कार! डॉक्टर पुजारी ह्यांचा दवाखाना. मी टामा बोलतेय.</w:t>
            </w: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2</w:t>
            </w:r>
          </w:p>
        </w:tc>
        <w:tc>
          <w:tcPr>
            <w:tcW w:w="4677" w:type="dxa"/>
          </w:tcPr>
          <w:p w:rsidR="00BA557B" w:rsidRPr="00D43E83" w:rsidRDefault="00BA557B" w:rsidP="00BA557B">
            <w:pPr>
              <w:spacing w:before="0" w:after="0"/>
              <w:rPr>
                <w:sz w:val="20"/>
                <w:szCs w:val="20"/>
                <w:lang w:val="en-IN" w:bidi="mr-IN"/>
              </w:rPr>
            </w:pPr>
            <w:r w:rsidRPr="00DF6A72">
              <w:rPr>
                <w:lang w:val="en-IN"/>
              </w:rPr>
              <w:t xml:space="preserve">Hello! </w:t>
            </w:r>
            <w:r>
              <w:rPr>
                <w:lang w:val="en-IN"/>
              </w:rPr>
              <w:t>Welcome to</w:t>
            </w:r>
            <w:r w:rsidRPr="00DF6A72">
              <w:rPr>
                <w:lang w:val="en-IN"/>
              </w:rPr>
              <w:t xml:space="preserve"> </w:t>
            </w:r>
            <w:r w:rsidRPr="00D43E83">
              <w:rPr>
                <w:sz w:val="20"/>
                <w:szCs w:val="20"/>
                <w:lang w:val="en-IN"/>
              </w:rPr>
              <w:t>Dr. Kumarasamy’s clinic</w:t>
            </w:r>
            <w:r>
              <w:rPr>
                <w:rFonts w:hint="cs"/>
                <w:sz w:val="20"/>
                <w:szCs w:val="20"/>
                <w:cs/>
                <w:lang w:val="en-IN" w:bidi="mr-IN"/>
              </w:rPr>
              <w:t>.</w:t>
            </w:r>
            <w:r>
              <w:rPr>
                <w:sz w:val="20"/>
                <w:szCs w:val="20"/>
                <w:lang w:val="en-IN" w:bidi="mr-IN"/>
              </w:rPr>
              <w:t xml:space="preserve"> This is TAMA.</w:t>
            </w:r>
          </w:p>
        </w:tc>
        <w:tc>
          <w:tcPr>
            <w:tcW w:w="3544" w:type="dxa"/>
          </w:tcPr>
          <w:p w:rsidR="00BA557B" w:rsidRPr="00D43E83" w:rsidRDefault="00BA557B" w:rsidP="00BA557B">
            <w:pPr>
              <w:spacing w:before="0" w:after="0"/>
              <w:rPr>
                <w:sz w:val="20"/>
                <w:szCs w:val="20"/>
                <w:lang w:val="en-IN" w:bidi="mr-IN"/>
              </w:rPr>
            </w:pPr>
            <w:r>
              <w:rPr>
                <w:rFonts w:hint="cs"/>
                <w:sz w:val="20"/>
                <w:szCs w:val="20"/>
                <w:cs/>
                <w:lang w:val="en-IN" w:bidi="mr-IN"/>
              </w:rPr>
              <w:t>नमस्कार! डॉक्टर कुमारस्वामी ह्यांचा दवाखाना. मी टामा बोलतेय.</w:t>
            </w: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3</w:t>
            </w:r>
          </w:p>
        </w:tc>
        <w:tc>
          <w:tcPr>
            <w:tcW w:w="4677" w:type="dxa"/>
          </w:tcPr>
          <w:p w:rsidR="00BA557B" w:rsidRPr="00D43E83" w:rsidRDefault="00BA557B" w:rsidP="00BA557B">
            <w:pPr>
              <w:spacing w:before="0" w:after="0"/>
              <w:rPr>
                <w:sz w:val="20"/>
                <w:szCs w:val="20"/>
                <w:lang w:val="en-IN" w:bidi="mr-IN"/>
              </w:rPr>
            </w:pPr>
            <w:r w:rsidRPr="00DF6A72">
              <w:rPr>
                <w:lang w:val="en-IN"/>
              </w:rPr>
              <w:t xml:space="preserve">Hello! </w:t>
            </w:r>
            <w:r>
              <w:rPr>
                <w:lang w:val="en-IN"/>
              </w:rPr>
              <w:t>Welcome to</w:t>
            </w:r>
            <w:r w:rsidRPr="00DF6A72">
              <w:rPr>
                <w:lang w:val="en-IN"/>
              </w:rPr>
              <w:t xml:space="preserve"> </w:t>
            </w:r>
            <w:r w:rsidRPr="00D43E83">
              <w:rPr>
                <w:sz w:val="20"/>
                <w:szCs w:val="20"/>
                <w:lang w:val="en-IN"/>
              </w:rPr>
              <w:t>Dr. Saple’s clinic</w:t>
            </w:r>
            <w:r>
              <w:rPr>
                <w:rFonts w:hint="cs"/>
                <w:sz w:val="20"/>
                <w:szCs w:val="20"/>
                <w:cs/>
                <w:lang w:val="en-IN" w:bidi="mr-IN"/>
              </w:rPr>
              <w:t>.</w:t>
            </w:r>
            <w:r>
              <w:rPr>
                <w:sz w:val="20"/>
                <w:szCs w:val="20"/>
                <w:lang w:val="en-IN" w:bidi="mr-IN"/>
              </w:rPr>
              <w:t xml:space="preserve"> This is TAMA.</w:t>
            </w:r>
          </w:p>
        </w:tc>
        <w:tc>
          <w:tcPr>
            <w:tcW w:w="3544" w:type="dxa"/>
          </w:tcPr>
          <w:p w:rsidR="00BA557B" w:rsidRPr="00D43E83" w:rsidRDefault="00BA557B" w:rsidP="00BA557B">
            <w:pPr>
              <w:spacing w:before="0" w:after="0"/>
              <w:rPr>
                <w:sz w:val="20"/>
                <w:szCs w:val="20"/>
                <w:lang w:val="en-IN" w:bidi="mr-IN"/>
              </w:rPr>
            </w:pPr>
            <w:r>
              <w:rPr>
                <w:rFonts w:hint="cs"/>
                <w:sz w:val="20"/>
                <w:szCs w:val="20"/>
                <w:cs/>
                <w:lang w:val="en-IN" w:bidi="mr-IN"/>
              </w:rPr>
              <w:t>नमस्कार! डॉक्टर सापळे ह्यांचा दवाखाना. मी टामा बोलतेय.</w:t>
            </w: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4</w:t>
            </w:r>
          </w:p>
        </w:tc>
        <w:tc>
          <w:tcPr>
            <w:tcW w:w="4677" w:type="dxa"/>
          </w:tcPr>
          <w:p w:rsidR="00BA557B" w:rsidRPr="00D43E83" w:rsidRDefault="00BA557B" w:rsidP="00BA557B">
            <w:p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5</w:t>
            </w:r>
          </w:p>
        </w:tc>
        <w:tc>
          <w:tcPr>
            <w:tcW w:w="4677" w:type="dxa"/>
          </w:tcPr>
          <w:p w:rsidR="00BA557B" w:rsidRPr="00D43E83" w:rsidRDefault="00BA557B" w:rsidP="00BA557B">
            <w:p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6</w:t>
            </w:r>
          </w:p>
        </w:tc>
        <w:tc>
          <w:tcPr>
            <w:tcW w:w="4677" w:type="dxa"/>
          </w:tcPr>
          <w:p w:rsidR="00BA557B" w:rsidRPr="00D43E83" w:rsidRDefault="00BA557B" w:rsidP="00BA557B">
            <w:p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r w:rsidR="00BA557B" w:rsidTr="00BA557B">
        <w:tc>
          <w:tcPr>
            <w:tcW w:w="698" w:type="dxa"/>
          </w:tcPr>
          <w:p w:rsidR="00BA557B" w:rsidRPr="00D43E83" w:rsidRDefault="00BA557B" w:rsidP="00BA557B">
            <w:pPr>
              <w:pStyle w:val="ListParagraph"/>
              <w:numPr>
                <w:ilvl w:val="0"/>
                <w:numId w:val="29"/>
              </w:num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r w:rsidRPr="001B772F">
              <w:rPr>
                <w:iCs/>
                <w:lang w:val="en-IN"/>
              </w:rPr>
              <w:t>Greeting</w:t>
            </w:r>
            <w:r>
              <w:rPr>
                <w:iCs/>
                <w:lang w:val="en-IN"/>
              </w:rPr>
              <w:t>2</w:t>
            </w:r>
            <w:r w:rsidRPr="00F77E2A">
              <w:rPr>
                <w:i/>
                <w:iCs/>
                <w:color w:val="00B050"/>
                <w:lang w:val="en-IN"/>
              </w:rPr>
              <w:t>ClinicName</w:t>
            </w:r>
            <w:r>
              <w:rPr>
                <w:i/>
                <w:iCs/>
                <w:color w:val="00B050"/>
                <w:lang w:val="en-IN"/>
              </w:rPr>
              <w:t>7</w:t>
            </w:r>
          </w:p>
        </w:tc>
        <w:tc>
          <w:tcPr>
            <w:tcW w:w="4677" w:type="dxa"/>
          </w:tcPr>
          <w:p w:rsidR="00BA557B" w:rsidRPr="00D43E83" w:rsidRDefault="00BA557B" w:rsidP="00BA557B">
            <w:pPr>
              <w:spacing w:before="0" w:after="0"/>
              <w:rPr>
                <w:sz w:val="20"/>
                <w:szCs w:val="20"/>
                <w:lang w:val="en-IN"/>
              </w:rPr>
            </w:pPr>
          </w:p>
        </w:tc>
        <w:tc>
          <w:tcPr>
            <w:tcW w:w="3544" w:type="dxa"/>
          </w:tcPr>
          <w:p w:rsidR="00BA557B" w:rsidRPr="00D43E83" w:rsidRDefault="00BA557B" w:rsidP="00BA557B">
            <w:pPr>
              <w:spacing w:before="0" w:after="0"/>
              <w:rPr>
                <w:sz w:val="20"/>
                <w:szCs w:val="20"/>
                <w:lang w:val="en-IN"/>
              </w:rPr>
            </w:pPr>
          </w:p>
        </w:tc>
        <w:tc>
          <w:tcPr>
            <w:tcW w:w="709" w:type="dxa"/>
          </w:tcPr>
          <w:p w:rsidR="00BA557B" w:rsidRPr="00D43E83" w:rsidRDefault="00BA557B" w:rsidP="00BA557B">
            <w:pPr>
              <w:spacing w:before="0" w:after="0"/>
              <w:rPr>
                <w:sz w:val="20"/>
                <w:szCs w:val="20"/>
                <w:lang w:val="en-IN"/>
              </w:rPr>
            </w:pPr>
          </w:p>
        </w:tc>
        <w:tc>
          <w:tcPr>
            <w:tcW w:w="469" w:type="dxa"/>
          </w:tcPr>
          <w:p w:rsidR="00BA557B" w:rsidRPr="00D43E83" w:rsidRDefault="00BA557B" w:rsidP="00BA557B">
            <w:pPr>
              <w:spacing w:before="0" w:after="0"/>
              <w:rPr>
                <w:sz w:val="20"/>
                <w:szCs w:val="20"/>
                <w:lang w:val="en-IN"/>
              </w:rPr>
            </w:pPr>
          </w:p>
        </w:tc>
      </w:tr>
    </w:tbl>
    <w:p w:rsidR="00BA557B" w:rsidRDefault="00BA557B" w:rsidP="00A6225E">
      <w:pPr>
        <w:spacing w:before="0" w:after="0"/>
        <w:rPr>
          <w:lang w:val="en-IN"/>
        </w:rPr>
      </w:pPr>
    </w:p>
    <w:p w:rsidR="00A6225E" w:rsidRDefault="00A6225E" w:rsidP="00517EAE">
      <w:pPr>
        <w:pStyle w:val="Heading3"/>
        <w:rPr>
          <w:lang w:val="en-IN"/>
        </w:rPr>
      </w:pPr>
      <w:bookmarkStart w:id="214" w:name="_Toc301455961"/>
      <w:r>
        <w:rPr>
          <w:lang w:val="en-IN"/>
        </w:rPr>
        <w:t>DayOfWeek</w:t>
      </w:r>
      <w:bookmarkEnd w:id="214"/>
    </w:p>
    <w:p w:rsidR="00527FD0" w:rsidRDefault="00527FD0" w:rsidP="00A6225E">
      <w:pPr>
        <w:spacing w:before="0" w:after="0"/>
        <w:rPr>
          <w:i/>
          <w:iCs/>
          <w:lang w:val="en-IN"/>
        </w:rPr>
      </w:pPr>
    </w:p>
    <w:tbl>
      <w:tblPr>
        <w:tblStyle w:val="TableGrid"/>
        <w:tblW w:w="0" w:type="auto"/>
        <w:tblInd w:w="828" w:type="dxa"/>
        <w:tblLook w:val="04A0"/>
      </w:tblPr>
      <w:tblGrid>
        <w:gridCol w:w="900"/>
        <w:gridCol w:w="3058"/>
        <w:gridCol w:w="1701"/>
        <w:gridCol w:w="1559"/>
        <w:gridCol w:w="1134"/>
        <w:gridCol w:w="993"/>
      </w:tblGrid>
      <w:tr w:rsidR="00E76A32" w:rsidRPr="00D43E83" w:rsidTr="00C453E6">
        <w:tc>
          <w:tcPr>
            <w:tcW w:w="900" w:type="dxa"/>
            <w:shd w:val="pct10" w:color="auto" w:fill="auto"/>
          </w:tcPr>
          <w:p w:rsidR="00E76A32" w:rsidRPr="00D43E83" w:rsidRDefault="00E76A32" w:rsidP="00B51730">
            <w:pPr>
              <w:spacing w:before="0" w:after="0"/>
              <w:rPr>
                <w:b/>
                <w:sz w:val="20"/>
                <w:szCs w:val="20"/>
                <w:lang w:val="en-IN"/>
              </w:rPr>
            </w:pPr>
            <w:r w:rsidRPr="00D43E83">
              <w:rPr>
                <w:b/>
                <w:sz w:val="20"/>
                <w:szCs w:val="20"/>
                <w:lang w:val="en-IN"/>
              </w:rPr>
              <w:t>No</w:t>
            </w:r>
            <w:r>
              <w:rPr>
                <w:b/>
                <w:sz w:val="20"/>
                <w:szCs w:val="20"/>
                <w:lang w:val="en-IN"/>
              </w:rPr>
              <w:t>.</w:t>
            </w:r>
          </w:p>
        </w:tc>
        <w:tc>
          <w:tcPr>
            <w:tcW w:w="3058" w:type="dxa"/>
            <w:shd w:val="pct10" w:color="auto" w:fill="auto"/>
          </w:tcPr>
          <w:p w:rsidR="00E76A32" w:rsidRPr="00D43E83" w:rsidRDefault="00E76A32" w:rsidP="00B51730">
            <w:pPr>
              <w:spacing w:before="0" w:after="0"/>
              <w:rPr>
                <w:b/>
                <w:sz w:val="20"/>
                <w:szCs w:val="20"/>
                <w:lang w:val="en-IN"/>
              </w:rPr>
            </w:pPr>
            <w:r w:rsidRPr="00D43E83">
              <w:rPr>
                <w:b/>
                <w:sz w:val="20"/>
                <w:szCs w:val="20"/>
                <w:lang w:val="en-IN"/>
              </w:rPr>
              <w:t>Filename</w:t>
            </w:r>
          </w:p>
        </w:tc>
        <w:tc>
          <w:tcPr>
            <w:tcW w:w="1701" w:type="dxa"/>
            <w:shd w:val="pct10" w:color="auto" w:fill="auto"/>
          </w:tcPr>
          <w:p w:rsidR="00E76A32" w:rsidRPr="00D43E83" w:rsidRDefault="00E76A32" w:rsidP="00B51730">
            <w:pPr>
              <w:spacing w:before="0" w:after="0"/>
              <w:rPr>
                <w:b/>
                <w:sz w:val="20"/>
                <w:szCs w:val="20"/>
                <w:lang w:val="en-IN"/>
              </w:rPr>
            </w:pPr>
            <w:r w:rsidRPr="00D43E83">
              <w:rPr>
                <w:b/>
                <w:sz w:val="20"/>
                <w:szCs w:val="20"/>
                <w:lang w:val="en-IN"/>
              </w:rPr>
              <w:t>English prompt</w:t>
            </w:r>
          </w:p>
        </w:tc>
        <w:tc>
          <w:tcPr>
            <w:tcW w:w="1559" w:type="dxa"/>
            <w:shd w:val="pct10" w:color="auto" w:fill="auto"/>
          </w:tcPr>
          <w:p w:rsidR="00E76A32" w:rsidRPr="00D43E83" w:rsidRDefault="00E76A32" w:rsidP="00B51730">
            <w:pPr>
              <w:spacing w:before="0" w:after="0"/>
              <w:rPr>
                <w:b/>
                <w:sz w:val="20"/>
                <w:szCs w:val="20"/>
                <w:lang w:val="en-IN"/>
              </w:rPr>
            </w:pPr>
            <w:r w:rsidRPr="00D43E83">
              <w:rPr>
                <w:b/>
                <w:sz w:val="20"/>
                <w:szCs w:val="20"/>
                <w:lang w:val="en-IN"/>
              </w:rPr>
              <w:t>Marathi</w:t>
            </w:r>
          </w:p>
        </w:tc>
        <w:tc>
          <w:tcPr>
            <w:tcW w:w="1134" w:type="dxa"/>
            <w:shd w:val="pct10" w:color="auto" w:fill="auto"/>
          </w:tcPr>
          <w:p w:rsidR="00E76A32" w:rsidRPr="00D43E83" w:rsidRDefault="00E76A32" w:rsidP="00B51730">
            <w:pPr>
              <w:spacing w:before="0" w:after="0"/>
              <w:rPr>
                <w:b/>
                <w:sz w:val="20"/>
                <w:szCs w:val="20"/>
                <w:lang w:val="en-IN"/>
              </w:rPr>
            </w:pPr>
            <w:r>
              <w:rPr>
                <w:b/>
                <w:sz w:val="20"/>
                <w:szCs w:val="20"/>
                <w:lang w:val="en-IN"/>
              </w:rPr>
              <w:t>Hindi</w:t>
            </w:r>
          </w:p>
        </w:tc>
        <w:tc>
          <w:tcPr>
            <w:tcW w:w="993" w:type="dxa"/>
            <w:shd w:val="pct10" w:color="auto" w:fill="auto"/>
          </w:tcPr>
          <w:p w:rsidR="00E76A32" w:rsidRPr="00D43E83" w:rsidRDefault="00E76A32" w:rsidP="00B51730">
            <w:pPr>
              <w:spacing w:before="0" w:after="0"/>
              <w:rPr>
                <w:b/>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r w:rsidRPr="00D43E83">
              <w:rPr>
                <w:sz w:val="20"/>
                <w:szCs w:val="20"/>
                <w:lang w:val="en-IN"/>
              </w:rPr>
              <w:t>weekDayMonday</w:t>
            </w:r>
          </w:p>
        </w:tc>
        <w:tc>
          <w:tcPr>
            <w:tcW w:w="1701" w:type="dxa"/>
          </w:tcPr>
          <w:p w:rsidR="00E76A32" w:rsidRPr="00D43E83" w:rsidRDefault="00E76A32" w:rsidP="00B51730">
            <w:pPr>
              <w:spacing w:before="0" w:after="0"/>
              <w:rPr>
                <w:sz w:val="20"/>
                <w:szCs w:val="20"/>
                <w:lang w:val="en-IN"/>
              </w:rPr>
            </w:pPr>
            <w:r w:rsidRPr="00D43E83">
              <w:rPr>
                <w:sz w:val="20"/>
                <w:szCs w:val="20"/>
                <w:lang w:val="en-IN"/>
              </w:rPr>
              <w:t>Monday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सोमवार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r w:rsidRPr="00D43E83">
              <w:rPr>
                <w:sz w:val="20"/>
                <w:szCs w:val="20"/>
                <w:lang w:val="en-IN"/>
              </w:rPr>
              <w:t>weekDay&lt;day of week&gt;</w:t>
            </w:r>
          </w:p>
        </w:tc>
        <w:tc>
          <w:tcPr>
            <w:tcW w:w="1701" w:type="dxa"/>
          </w:tcPr>
          <w:p w:rsidR="00E76A32" w:rsidRPr="00D43E83" w:rsidRDefault="00E76A32" w:rsidP="00B51730">
            <w:pPr>
              <w:spacing w:before="0" w:after="0"/>
              <w:rPr>
                <w:sz w:val="20"/>
                <w:szCs w:val="20"/>
                <w:lang w:val="en-IN"/>
              </w:rPr>
            </w:pPr>
            <w:r w:rsidRPr="00D43E83">
              <w:rPr>
                <w:sz w:val="20"/>
                <w:szCs w:val="20"/>
                <w:lang w:val="en-IN"/>
              </w:rPr>
              <w:t>Tuesday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मंगळवार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r w:rsidRPr="00D43E83">
              <w:rPr>
                <w:sz w:val="20"/>
                <w:szCs w:val="20"/>
                <w:lang w:val="en-IN"/>
              </w:rPr>
              <w:t>Wednesday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बुधवार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r w:rsidRPr="00D43E83">
              <w:rPr>
                <w:sz w:val="20"/>
                <w:szCs w:val="20"/>
                <w:lang w:val="en-IN"/>
              </w:rPr>
              <w:t>Thursday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गुरुवार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r w:rsidRPr="00D43E83">
              <w:rPr>
                <w:sz w:val="20"/>
                <w:szCs w:val="20"/>
                <w:lang w:val="en-IN"/>
              </w:rPr>
              <w:t>Friday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शुक्रवार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r w:rsidRPr="00D43E83">
              <w:rPr>
                <w:sz w:val="20"/>
                <w:szCs w:val="20"/>
                <w:lang w:val="en-IN"/>
              </w:rPr>
              <w:t>Saturday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शनिवार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r w:rsidRPr="00D43E83">
              <w:rPr>
                <w:sz w:val="20"/>
                <w:szCs w:val="20"/>
                <w:lang w:val="en-IN"/>
              </w:rPr>
              <w:t>Sunday</w:t>
            </w: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रविवार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shd w:val="clear" w:color="auto" w:fill="BFBFBF" w:themeFill="background1" w:themeFillShade="BF"/>
          </w:tcPr>
          <w:p w:rsidR="00E76A32" w:rsidRPr="00D43E83" w:rsidRDefault="00E76A32" w:rsidP="00B51730">
            <w:pPr>
              <w:pStyle w:val="ListParagraph"/>
              <w:spacing w:before="0" w:after="0"/>
              <w:rPr>
                <w:sz w:val="20"/>
                <w:szCs w:val="20"/>
                <w:lang w:val="en-IN"/>
              </w:rPr>
            </w:pPr>
          </w:p>
        </w:tc>
        <w:tc>
          <w:tcPr>
            <w:tcW w:w="3058" w:type="dxa"/>
            <w:shd w:val="clear" w:color="auto" w:fill="BFBFBF" w:themeFill="background1" w:themeFillShade="BF"/>
          </w:tcPr>
          <w:p w:rsidR="00E76A32" w:rsidRPr="00D43E83" w:rsidRDefault="00E76A32" w:rsidP="00B51730">
            <w:pPr>
              <w:spacing w:before="0" w:after="0"/>
              <w:rPr>
                <w:sz w:val="20"/>
                <w:szCs w:val="20"/>
                <w:lang w:val="en-IN"/>
              </w:rPr>
            </w:pPr>
          </w:p>
        </w:tc>
        <w:tc>
          <w:tcPr>
            <w:tcW w:w="1701" w:type="dxa"/>
            <w:shd w:val="clear" w:color="auto" w:fill="BFBFBF" w:themeFill="background1" w:themeFillShade="BF"/>
          </w:tcPr>
          <w:p w:rsidR="00E76A32" w:rsidRPr="00D43E83" w:rsidRDefault="00E76A32" w:rsidP="00B51730">
            <w:pPr>
              <w:spacing w:before="0" w:after="0"/>
              <w:rPr>
                <w:sz w:val="20"/>
                <w:szCs w:val="20"/>
                <w:lang w:val="en-IN"/>
              </w:rPr>
            </w:pPr>
          </w:p>
        </w:tc>
        <w:tc>
          <w:tcPr>
            <w:tcW w:w="1559" w:type="dxa"/>
            <w:shd w:val="clear" w:color="auto" w:fill="BFBFBF" w:themeFill="background1" w:themeFillShade="BF"/>
          </w:tcPr>
          <w:p w:rsidR="00E76A32" w:rsidRDefault="00E76A32" w:rsidP="00B51730">
            <w:pPr>
              <w:spacing w:before="0" w:after="0"/>
              <w:rPr>
                <w:sz w:val="20"/>
                <w:szCs w:val="20"/>
                <w:cs/>
                <w:lang w:val="en-IN" w:bidi="mr-IN"/>
              </w:rPr>
            </w:pPr>
          </w:p>
        </w:tc>
        <w:tc>
          <w:tcPr>
            <w:tcW w:w="1134" w:type="dxa"/>
            <w:shd w:val="clear" w:color="auto" w:fill="BFBFBF" w:themeFill="background1" w:themeFillShade="BF"/>
          </w:tcPr>
          <w:p w:rsidR="00E76A32" w:rsidRDefault="00E76A32" w:rsidP="00B51730">
            <w:pPr>
              <w:spacing w:before="0" w:after="0"/>
              <w:rPr>
                <w:sz w:val="20"/>
                <w:szCs w:val="20"/>
                <w:cs/>
                <w:lang w:val="en-IN" w:bidi="mr-IN"/>
              </w:rPr>
            </w:pPr>
          </w:p>
        </w:tc>
        <w:tc>
          <w:tcPr>
            <w:tcW w:w="993" w:type="dxa"/>
            <w:shd w:val="clear" w:color="auto" w:fill="BFBFBF" w:themeFill="background1" w:themeFillShade="BF"/>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r>
              <w:rPr>
                <w:sz w:val="20"/>
                <w:szCs w:val="20"/>
                <w:lang w:val="en-IN"/>
              </w:rPr>
              <w:t>weekday_OnMonday</w:t>
            </w:r>
          </w:p>
        </w:tc>
        <w:tc>
          <w:tcPr>
            <w:tcW w:w="1701" w:type="dxa"/>
          </w:tcPr>
          <w:p w:rsidR="00E76A32" w:rsidRPr="00D43E83" w:rsidRDefault="00E76A32" w:rsidP="00B51730">
            <w:pPr>
              <w:spacing w:before="0" w:after="0"/>
              <w:rPr>
                <w:sz w:val="20"/>
                <w:szCs w:val="20"/>
                <w:lang w:val="en-IN"/>
              </w:rPr>
            </w:pPr>
          </w:p>
        </w:tc>
        <w:tc>
          <w:tcPr>
            <w:tcW w:w="1559" w:type="dxa"/>
          </w:tcPr>
          <w:p w:rsidR="00E76A32" w:rsidRDefault="00E76A32" w:rsidP="00B51730">
            <w:pPr>
              <w:spacing w:before="0" w:after="0"/>
              <w:rPr>
                <w:sz w:val="20"/>
                <w:szCs w:val="20"/>
                <w:cs/>
                <w:lang w:val="en-IN" w:bidi="mr-IN"/>
              </w:rPr>
            </w:pPr>
            <w:r>
              <w:rPr>
                <w:rFonts w:hint="cs"/>
                <w:sz w:val="20"/>
                <w:szCs w:val="20"/>
                <w:cs/>
                <w:lang w:val="en-IN" w:bidi="mr-IN"/>
              </w:rPr>
              <w:t>सोमवारी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r>
              <w:rPr>
                <w:sz w:val="20"/>
                <w:szCs w:val="20"/>
                <w:lang w:val="en-IN"/>
              </w:rPr>
              <w:t>weekday_On</w:t>
            </w:r>
            <w:r w:rsidRPr="00D43E83">
              <w:rPr>
                <w:sz w:val="20"/>
                <w:szCs w:val="20"/>
                <w:lang w:val="en-IN"/>
              </w:rPr>
              <w:t>&lt;day of week&gt;</w:t>
            </w:r>
          </w:p>
        </w:tc>
        <w:tc>
          <w:tcPr>
            <w:tcW w:w="1701" w:type="dxa"/>
          </w:tcPr>
          <w:p w:rsidR="00E76A32" w:rsidRPr="00D43E83" w:rsidRDefault="00E76A32" w:rsidP="00B51730">
            <w:pPr>
              <w:spacing w:before="0" w:after="0"/>
              <w:rPr>
                <w:sz w:val="20"/>
                <w:szCs w:val="20"/>
                <w:lang w:val="en-IN"/>
              </w:rPr>
            </w:pP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मंगळवारी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p>
        </w:tc>
        <w:tc>
          <w:tcPr>
            <w:tcW w:w="1559" w:type="dxa"/>
          </w:tcPr>
          <w:p w:rsidR="00E76A32" w:rsidRDefault="00E76A32" w:rsidP="00B51730">
            <w:pPr>
              <w:spacing w:before="0" w:after="0"/>
              <w:rPr>
                <w:sz w:val="20"/>
                <w:szCs w:val="20"/>
                <w:cs/>
                <w:lang w:val="en-IN" w:bidi="mr-IN"/>
              </w:rPr>
            </w:pPr>
            <w:r>
              <w:rPr>
                <w:rFonts w:hint="cs"/>
                <w:sz w:val="20"/>
                <w:szCs w:val="20"/>
                <w:cs/>
                <w:lang w:val="en-IN" w:bidi="mr-IN"/>
              </w:rPr>
              <w:t>बुधवारी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गुरुवारी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p>
        </w:tc>
        <w:tc>
          <w:tcPr>
            <w:tcW w:w="1559" w:type="dxa"/>
          </w:tcPr>
          <w:p w:rsidR="00E76A32" w:rsidRDefault="00E76A32" w:rsidP="00B51730">
            <w:pPr>
              <w:spacing w:before="0" w:after="0"/>
              <w:rPr>
                <w:sz w:val="20"/>
                <w:szCs w:val="20"/>
                <w:cs/>
                <w:lang w:val="en-IN" w:bidi="mr-IN"/>
              </w:rPr>
            </w:pPr>
            <w:r>
              <w:rPr>
                <w:rFonts w:hint="cs"/>
                <w:sz w:val="20"/>
                <w:szCs w:val="20"/>
                <w:cs/>
                <w:lang w:val="en-IN" w:bidi="mr-IN"/>
              </w:rPr>
              <w:t>शुक्रवारी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p>
        </w:tc>
        <w:tc>
          <w:tcPr>
            <w:tcW w:w="1559" w:type="dxa"/>
          </w:tcPr>
          <w:p w:rsidR="00E76A32" w:rsidRPr="00D43E83" w:rsidRDefault="00E76A32" w:rsidP="00B51730">
            <w:pPr>
              <w:spacing w:before="0" w:after="0"/>
              <w:rPr>
                <w:sz w:val="20"/>
                <w:szCs w:val="20"/>
                <w:lang w:val="en-IN" w:bidi="mr-IN"/>
              </w:rPr>
            </w:pPr>
            <w:r>
              <w:rPr>
                <w:rFonts w:hint="cs"/>
                <w:sz w:val="20"/>
                <w:szCs w:val="20"/>
                <w:cs/>
                <w:lang w:val="en-IN" w:bidi="mr-IN"/>
              </w:rPr>
              <w:t>शनिवारी</w:t>
            </w:r>
          </w:p>
        </w:tc>
        <w:tc>
          <w:tcPr>
            <w:tcW w:w="1134" w:type="dxa"/>
          </w:tcPr>
          <w:p w:rsidR="00E76A32" w:rsidRPr="00D43E83" w:rsidRDefault="00E76A32" w:rsidP="00B51730">
            <w:pPr>
              <w:spacing w:before="0" w:after="0"/>
              <w:rPr>
                <w:sz w:val="20"/>
                <w:szCs w:val="20"/>
                <w:lang w:val="en-IN" w:bidi="mr-IN"/>
              </w:rPr>
            </w:pPr>
          </w:p>
        </w:tc>
        <w:tc>
          <w:tcPr>
            <w:tcW w:w="993" w:type="dxa"/>
          </w:tcPr>
          <w:p w:rsidR="00E76A32" w:rsidRPr="00D43E83" w:rsidRDefault="00E76A32" w:rsidP="00B51730">
            <w:pPr>
              <w:spacing w:before="0" w:after="0"/>
              <w:rPr>
                <w:sz w:val="20"/>
                <w:szCs w:val="20"/>
                <w:lang w:val="en-IN"/>
              </w:rPr>
            </w:pPr>
          </w:p>
        </w:tc>
      </w:tr>
      <w:tr w:rsidR="00E76A32" w:rsidRPr="00D43E83" w:rsidTr="00C453E6">
        <w:tc>
          <w:tcPr>
            <w:tcW w:w="900" w:type="dxa"/>
          </w:tcPr>
          <w:p w:rsidR="00E76A32" w:rsidRPr="00D43E83" w:rsidRDefault="00E76A32" w:rsidP="00E76A32">
            <w:pPr>
              <w:pStyle w:val="ListParagraph"/>
              <w:numPr>
                <w:ilvl w:val="0"/>
                <w:numId w:val="27"/>
              </w:numPr>
              <w:spacing w:before="0" w:after="0"/>
              <w:rPr>
                <w:sz w:val="20"/>
                <w:szCs w:val="20"/>
                <w:lang w:val="en-IN"/>
              </w:rPr>
            </w:pPr>
          </w:p>
        </w:tc>
        <w:tc>
          <w:tcPr>
            <w:tcW w:w="3058" w:type="dxa"/>
          </w:tcPr>
          <w:p w:rsidR="00E76A32" w:rsidRPr="00D43E83" w:rsidRDefault="00E76A32" w:rsidP="00B51730">
            <w:pPr>
              <w:spacing w:before="0" w:after="0"/>
              <w:rPr>
                <w:sz w:val="20"/>
                <w:szCs w:val="20"/>
                <w:lang w:val="en-IN"/>
              </w:rPr>
            </w:pPr>
          </w:p>
        </w:tc>
        <w:tc>
          <w:tcPr>
            <w:tcW w:w="1701" w:type="dxa"/>
          </w:tcPr>
          <w:p w:rsidR="00E76A32" w:rsidRPr="00D43E83" w:rsidRDefault="00E76A32" w:rsidP="00B51730">
            <w:pPr>
              <w:spacing w:before="0" w:after="0"/>
              <w:rPr>
                <w:sz w:val="20"/>
                <w:szCs w:val="20"/>
                <w:lang w:val="en-IN"/>
              </w:rPr>
            </w:pPr>
          </w:p>
        </w:tc>
        <w:tc>
          <w:tcPr>
            <w:tcW w:w="1559" w:type="dxa"/>
          </w:tcPr>
          <w:p w:rsidR="00E76A32" w:rsidRDefault="00E76A32" w:rsidP="00B51730">
            <w:pPr>
              <w:spacing w:before="0" w:after="0"/>
              <w:rPr>
                <w:sz w:val="20"/>
                <w:szCs w:val="20"/>
                <w:cs/>
                <w:lang w:val="en-IN" w:bidi="mr-IN"/>
              </w:rPr>
            </w:pPr>
            <w:r>
              <w:rPr>
                <w:rFonts w:hint="cs"/>
                <w:sz w:val="20"/>
                <w:szCs w:val="20"/>
                <w:cs/>
                <w:lang w:val="en-IN" w:bidi="mr-IN"/>
              </w:rPr>
              <w:t>रविवारी</w:t>
            </w:r>
          </w:p>
        </w:tc>
        <w:tc>
          <w:tcPr>
            <w:tcW w:w="1134" w:type="dxa"/>
          </w:tcPr>
          <w:p w:rsidR="00E76A32" w:rsidRDefault="00E76A32" w:rsidP="00B51730">
            <w:pPr>
              <w:spacing w:before="0" w:after="0"/>
              <w:rPr>
                <w:sz w:val="20"/>
                <w:szCs w:val="20"/>
                <w:cs/>
                <w:lang w:val="en-IN" w:bidi="mr-IN"/>
              </w:rPr>
            </w:pPr>
          </w:p>
        </w:tc>
        <w:tc>
          <w:tcPr>
            <w:tcW w:w="993" w:type="dxa"/>
          </w:tcPr>
          <w:p w:rsidR="00E76A32" w:rsidRPr="00D43E83" w:rsidRDefault="00E76A32" w:rsidP="00B51730">
            <w:pPr>
              <w:spacing w:before="0" w:after="0"/>
              <w:rPr>
                <w:sz w:val="20"/>
                <w:szCs w:val="20"/>
                <w:lang w:val="en-IN"/>
              </w:rPr>
            </w:pPr>
          </w:p>
        </w:tc>
      </w:tr>
    </w:tbl>
    <w:p w:rsidR="00E76A32" w:rsidRPr="00DD071B" w:rsidRDefault="00E76A32" w:rsidP="00A6225E">
      <w:pPr>
        <w:spacing w:before="0" w:after="0"/>
        <w:rPr>
          <w:i/>
          <w:iCs/>
          <w:lang w:val="en-IN"/>
        </w:rPr>
      </w:pPr>
    </w:p>
    <w:p w:rsidR="00517EAE" w:rsidRDefault="00517EAE" w:rsidP="00517EAE">
      <w:pPr>
        <w:pStyle w:val="Heading3"/>
        <w:rPr>
          <w:lang w:val="en-IN"/>
        </w:rPr>
      </w:pPr>
      <w:bookmarkStart w:id="215" w:name="_Toc301455962"/>
      <w:r>
        <w:rPr>
          <w:lang w:val="en-IN"/>
        </w:rPr>
        <w:t>Number</w:t>
      </w:r>
      <w:bookmarkEnd w:id="215"/>
      <w:r>
        <w:rPr>
          <w:lang w:val="en-IN"/>
        </w:rPr>
        <w:t xml:space="preserve"> </w:t>
      </w:r>
    </w:p>
    <w:p w:rsidR="00517EAE" w:rsidRPr="00517EAE" w:rsidRDefault="00517EAE" w:rsidP="00517EAE">
      <w:pPr>
        <w:rPr>
          <w:lang w:val="en-IN"/>
        </w:rPr>
      </w:pPr>
      <w:r>
        <w:rPr>
          <w:lang w:val="en-IN"/>
        </w:rPr>
        <w:t xml:space="preserve">This </w:t>
      </w:r>
      <w:r w:rsidR="00D43E83">
        <w:rPr>
          <w:lang w:val="en-IN"/>
        </w:rPr>
        <w:t>would</w:t>
      </w:r>
      <w:r>
        <w:rPr>
          <w:lang w:val="en-IN"/>
        </w:rPr>
        <w:t xml:space="preserve"> cover date 1</w:t>
      </w:r>
      <w:r w:rsidR="00874BFD">
        <w:rPr>
          <w:lang w:val="en-IN"/>
        </w:rPr>
        <w:t xml:space="preserve">, ..., </w:t>
      </w:r>
      <w:r>
        <w:rPr>
          <w:lang w:val="en-IN"/>
        </w:rPr>
        <w:t>31</w:t>
      </w:r>
      <w:r w:rsidR="00874BFD">
        <w:rPr>
          <w:lang w:val="en-IN"/>
        </w:rPr>
        <w:t>;</w:t>
      </w:r>
      <w:r w:rsidR="00D43E83">
        <w:rPr>
          <w:lang w:val="en-IN"/>
        </w:rPr>
        <w:t xml:space="preserve"> hours: 0</w:t>
      </w:r>
      <w:r w:rsidR="00874BFD">
        <w:rPr>
          <w:lang w:val="en-IN"/>
        </w:rPr>
        <w:t xml:space="preserve">, ..., </w:t>
      </w:r>
      <w:r>
        <w:rPr>
          <w:lang w:val="en-IN"/>
        </w:rPr>
        <w:t>12</w:t>
      </w:r>
      <w:r w:rsidR="00874BFD">
        <w:rPr>
          <w:lang w:val="en-IN"/>
        </w:rPr>
        <w:t>;</w:t>
      </w:r>
      <w:r>
        <w:rPr>
          <w:lang w:val="en-IN"/>
        </w:rPr>
        <w:t xml:space="preserve"> minutes: 0</w:t>
      </w:r>
      <w:r w:rsidR="00874BFD">
        <w:rPr>
          <w:lang w:val="en-IN"/>
        </w:rPr>
        <w:t xml:space="preserve">, ..., </w:t>
      </w:r>
      <w:r>
        <w:rPr>
          <w:lang w:val="en-IN"/>
        </w:rPr>
        <w:t>59</w:t>
      </w:r>
      <w:r w:rsidR="00874BFD">
        <w:rPr>
          <w:lang w:val="en-IN"/>
        </w:rPr>
        <w:t>;</w:t>
      </w:r>
      <w:r>
        <w:rPr>
          <w:lang w:val="en-IN"/>
        </w:rPr>
        <w:t xml:space="preserve"> adherence percentage: 0</w:t>
      </w:r>
      <w:r w:rsidR="00874BFD">
        <w:rPr>
          <w:lang w:val="en-IN"/>
        </w:rPr>
        <w:t xml:space="preserve">, ..., </w:t>
      </w:r>
      <w:r>
        <w:rPr>
          <w:lang w:val="en-IN"/>
        </w:rPr>
        <w:t>100</w:t>
      </w:r>
      <w:r w:rsidR="00874BFD">
        <w:rPr>
          <w:lang w:val="en-IN"/>
        </w:rPr>
        <w:t>.</w:t>
      </w:r>
    </w:p>
    <w:tbl>
      <w:tblPr>
        <w:tblStyle w:val="TableGrid"/>
        <w:tblW w:w="0" w:type="auto"/>
        <w:tblInd w:w="828" w:type="dxa"/>
        <w:tblLayout w:type="fixed"/>
        <w:tblLook w:val="04A0"/>
      </w:tblPr>
      <w:tblGrid>
        <w:gridCol w:w="898"/>
        <w:gridCol w:w="6887"/>
        <w:gridCol w:w="1701"/>
      </w:tblGrid>
      <w:tr w:rsidR="00517EAE" w:rsidRPr="00D43E83" w:rsidTr="00FC2C33">
        <w:tc>
          <w:tcPr>
            <w:tcW w:w="898" w:type="dxa"/>
            <w:shd w:val="pct10" w:color="auto" w:fill="auto"/>
          </w:tcPr>
          <w:p w:rsidR="00517EAE" w:rsidRPr="00D43E83" w:rsidRDefault="00517EAE" w:rsidP="00A6225E">
            <w:pPr>
              <w:spacing w:before="0" w:after="0"/>
              <w:rPr>
                <w:b/>
                <w:sz w:val="20"/>
                <w:szCs w:val="20"/>
                <w:lang w:val="en-IN"/>
              </w:rPr>
            </w:pPr>
            <w:r w:rsidRPr="00D43E83">
              <w:rPr>
                <w:b/>
                <w:sz w:val="20"/>
                <w:szCs w:val="20"/>
                <w:lang w:val="en-IN"/>
              </w:rPr>
              <w:t>No</w:t>
            </w:r>
            <w:r w:rsidR="00B67DAC">
              <w:rPr>
                <w:b/>
                <w:sz w:val="20"/>
                <w:szCs w:val="20"/>
                <w:lang w:val="en-IN"/>
              </w:rPr>
              <w:t>.</w:t>
            </w:r>
          </w:p>
        </w:tc>
        <w:tc>
          <w:tcPr>
            <w:tcW w:w="6887" w:type="dxa"/>
            <w:shd w:val="pct10" w:color="auto" w:fill="auto"/>
          </w:tcPr>
          <w:p w:rsidR="00517EAE" w:rsidRPr="00D43E83" w:rsidRDefault="00517EAE" w:rsidP="00A6225E">
            <w:pPr>
              <w:spacing w:before="0" w:after="0"/>
              <w:rPr>
                <w:b/>
                <w:sz w:val="20"/>
                <w:szCs w:val="20"/>
                <w:lang w:val="en-IN"/>
              </w:rPr>
            </w:pPr>
            <w:r w:rsidRPr="00D43E83">
              <w:rPr>
                <w:b/>
                <w:sz w:val="20"/>
                <w:szCs w:val="20"/>
                <w:lang w:val="en-IN"/>
              </w:rPr>
              <w:t>Filename</w:t>
            </w:r>
          </w:p>
        </w:tc>
        <w:tc>
          <w:tcPr>
            <w:tcW w:w="1701" w:type="dxa"/>
            <w:shd w:val="pct10" w:color="auto" w:fill="auto"/>
          </w:tcPr>
          <w:p w:rsidR="00517EAE" w:rsidRPr="00D43E83" w:rsidRDefault="00517EAE" w:rsidP="00A6225E">
            <w:pPr>
              <w:spacing w:before="0" w:after="0"/>
              <w:rPr>
                <w:b/>
                <w:sz w:val="20"/>
                <w:szCs w:val="20"/>
                <w:lang w:val="en-IN"/>
              </w:rPr>
            </w:pPr>
            <w:r w:rsidRPr="00D43E83">
              <w:rPr>
                <w:b/>
                <w:sz w:val="20"/>
                <w:szCs w:val="20"/>
                <w:lang w:val="en-IN"/>
              </w:rPr>
              <w:t>Number</w:t>
            </w:r>
          </w:p>
        </w:tc>
      </w:tr>
      <w:tr w:rsidR="00517EAE" w:rsidTr="00FC2C33">
        <w:tc>
          <w:tcPr>
            <w:tcW w:w="898" w:type="dxa"/>
          </w:tcPr>
          <w:p w:rsidR="00517EAE" w:rsidRPr="00D43E83" w:rsidRDefault="00517EAE" w:rsidP="00A6225E">
            <w:pPr>
              <w:spacing w:before="0" w:after="0"/>
              <w:rPr>
                <w:sz w:val="20"/>
                <w:szCs w:val="20"/>
                <w:lang w:val="en-IN"/>
              </w:rPr>
            </w:pPr>
          </w:p>
        </w:tc>
        <w:tc>
          <w:tcPr>
            <w:tcW w:w="6887" w:type="dxa"/>
          </w:tcPr>
          <w:p w:rsidR="00517EAE" w:rsidRPr="00D43E83" w:rsidRDefault="00517EAE" w:rsidP="00A6225E">
            <w:pPr>
              <w:spacing w:before="0" w:after="0"/>
              <w:rPr>
                <w:sz w:val="20"/>
                <w:szCs w:val="20"/>
                <w:lang w:val="en-IN"/>
              </w:rPr>
            </w:pPr>
            <w:r w:rsidRPr="00D43E83">
              <w:rPr>
                <w:sz w:val="20"/>
                <w:szCs w:val="20"/>
                <w:lang w:val="en-IN"/>
              </w:rPr>
              <w:t>Number&lt;digitNumber&gt; e.g. number1. Number 2, … number100</w:t>
            </w:r>
            <w:r w:rsidR="00A42D5F">
              <w:rPr>
                <w:sz w:val="20"/>
                <w:szCs w:val="20"/>
                <w:lang w:val="en-IN"/>
              </w:rPr>
              <w:t>.</w:t>
            </w:r>
          </w:p>
        </w:tc>
        <w:tc>
          <w:tcPr>
            <w:tcW w:w="1701" w:type="dxa"/>
          </w:tcPr>
          <w:p w:rsidR="00517EAE" w:rsidRPr="00D43E83" w:rsidRDefault="00517EAE" w:rsidP="00A6225E">
            <w:pPr>
              <w:spacing w:before="0" w:after="0"/>
              <w:rPr>
                <w:sz w:val="20"/>
                <w:szCs w:val="20"/>
                <w:lang w:val="en-IN"/>
              </w:rPr>
            </w:pPr>
            <w:r w:rsidRPr="00D43E83">
              <w:rPr>
                <w:sz w:val="20"/>
                <w:szCs w:val="20"/>
                <w:lang w:val="en-IN"/>
              </w:rPr>
              <w:t>1</w:t>
            </w:r>
            <w:r w:rsidR="00A42D5F">
              <w:rPr>
                <w:sz w:val="20"/>
                <w:szCs w:val="20"/>
                <w:lang w:val="en-IN"/>
              </w:rPr>
              <w:t>,</w:t>
            </w:r>
            <w:r w:rsidRPr="00D43E83">
              <w:rPr>
                <w:sz w:val="20"/>
                <w:szCs w:val="20"/>
                <w:lang w:val="en-IN"/>
              </w:rPr>
              <w:t xml:space="preserve"> …</w:t>
            </w:r>
            <w:r w:rsidR="00A42D5F">
              <w:rPr>
                <w:sz w:val="20"/>
                <w:szCs w:val="20"/>
                <w:lang w:val="en-IN"/>
              </w:rPr>
              <w:t xml:space="preserve">, </w:t>
            </w:r>
            <w:r w:rsidRPr="00D43E83">
              <w:rPr>
                <w:sz w:val="20"/>
                <w:szCs w:val="20"/>
                <w:lang w:val="en-IN"/>
              </w:rPr>
              <w:t>100</w:t>
            </w:r>
          </w:p>
        </w:tc>
      </w:tr>
      <w:tr w:rsidR="00DD071B" w:rsidTr="00FC2C33">
        <w:tc>
          <w:tcPr>
            <w:tcW w:w="898" w:type="dxa"/>
          </w:tcPr>
          <w:p w:rsidR="00DD071B" w:rsidRPr="00D43E83" w:rsidRDefault="00DD071B" w:rsidP="00A6225E">
            <w:pPr>
              <w:spacing w:before="0" w:after="0"/>
              <w:rPr>
                <w:sz w:val="20"/>
                <w:szCs w:val="20"/>
                <w:lang w:val="en-IN"/>
              </w:rPr>
            </w:pPr>
          </w:p>
        </w:tc>
        <w:tc>
          <w:tcPr>
            <w:tcW w:w="6887" w:type="dxa"/>
          </w:tcPr>
          <w:p w:rsidR="00DD071B" w:rsidRPr="00D43E83" w:rsidRDefault="00DD071B" w:rsidP="00A42D5F">
            <w:pPr>
              <w:spacing w:before="0" w:after="0"/>
              <w:rPr>
                <w:sz w:val="20"/>
                <w:szCs w:val="20"/>
                <w:lang w:val="en-IN"/>
              </w:rPr>
            </w:pPr>
            <w:r>
              <w:rPr>
                <w:sz w:val="20"/>
                <w:szCs w:val="20"/>
                <w:lang w:val="en-IN"/>
              </w:rPr>
              <w:t>Number&lt;</w:t>
            </w:r>
            <w:r w:rsidRPr="00D43E83">
              <w:rPr>
                <w:sz w:val="20"/>
                <w:szCs w:val="20"/>
                <w:lang w:val="en-IN"/>
              </w:rPr>
              <w:t>digitNumber</w:t>
            </w:r>
            <w:r>
              <w:rPr>
                <w:sz w:val="20"/>
                <w:szCs w:val="20"/>
                <w:lang w:val="en-IN"/>
              </w:rPr>
              <w:t>&gt; e.g. One hundred, ..., nine hundred, Thousand.</w:t>
            </w:r>
          </w:p>
        </w:tc>
        <w:tc>
          <w:tcPr>
            <w:tcW w:w="1701" w:type="dxa"/>
          </w:tcPr>
          <w:p w:rsidR="00DD071B" w:rsidRPr="00D43E83" w:rsidRDefault="00DD071B" w:rsidP="00A42D5F">
            <w:pPr>
              <w:spacing w:before="0" w:after="0"/>
              <w:rPr>
                <w:sz w:val="20"/>
                <w:szCs w:val="20"/>
                <w:lang w:val="en-IN"/>
              </w:rPr>
            </w:pPr>
            <w:r>
              <w:rPr>
                <w:sz w:val="20"/>
                <w:szCs w:val="20"/>
                <w:lang w:val="en-IN"/>
              </w:rPr>
              <w:t>100, ..., 1000</w:t>
            </w:r>
          </w:p>
        </w:tc>
      </w:tr>
    </w:tbl>
    <w:p w:rsidR="004E3186" w:rsidRDefault="004E3186" w:rsidP="004E3186">
      <w:pPr>
        <w:spacing w:before="0" w:after="0"/>
        <w:rPr>
          <w:lang w:val="en-IN"/>
        </w:rPr>
      </w:pPr>
    </w:p>
    <w:p w:rsidR="00A6225E" w:rsidRDefault="00517EAE" w:rsidP="00517EAE">
      <w:pPr>
        <w:pStyle w:val="Heading3"/>
        <w:rPr>
          <w:lang w:val="en-IN"/>
        </w:rPr>
      </w:pPr>
      <w:bookmarkStart w:id="216" w:name="_Toc301455963"/>
      <w:r>
        <w:rPr>
          <w:lang w:val="en-IN"/>
        </w:rPr>
        <w:t>Month</w:t>
      </w:r>
      <w:bookmarkEnd w:id="216"/>
    </w:p>
    <w:tbl>
      <w:tblPr>
        <w:tblStyle w:val="TableGrid"/>
        <w:tblW w:w="0" w:type="auto"/>
        <w:tblInd w:w="828" w:type="dxa"/>
        <w:tblLook w:val="04A0"/>
      </w:tblPr>
      <w:tblGrid>
        <w:gridCol w:w="900"/>
        <w:gridCol w:w="1890"/>
        <w:gridCol w:w="2160"/>
        <w:gridCol w:w="3261"/>
        <w:gridCol w:w="1329"/>
        <w:gridCol w:w="1800"/>
      </w:tblGrid>
      <w:tr w:rsidR="00517EAE" w:rsidRPr="00D43E83" w:rsidTr="00C453E6">
        <w:tc>
          <w:tcPr>
            <w:tcW w:w="900"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No</w:t>
            </w:r>
            <w:r w:rsidR="00B67DAC">
              <w:rPr>
                <w:b/>
                <w:sz w:val="20"/>
                <w:szCs w:val="20"/>
                <w:lang w:val="en-IN"/>
              </w:rPr>
              <w:t>.</w:t>
            </w:r>
          </w:p>
        </w:tc>
        <w:tc>
          <w:tcPr>
            <w:tcW w:w="1890" w:type="dxa"/>
            <w:shd w:val="pct10" w:color="auto" w:fill="auto"/>
          </w:tcPr>
          <w:p w:rsidR="00517EAE" w:rsidRPr="00D43E83" w:rsidRDefault="00874BFD" w:rsidP="00AF3B9C">
            <w:pPr>
              <w:spacing w:before="0" w:after="0"/>
              <w:rPr>
                <w:b/>
                <w:sz w:val="20"/>
                <w:szCs w:val="20"/>
                <w:lang w:val="en-IN"/>
              </w:rPr>
            </w:pPr>
            <w:r w:rsidRPr="00D43E83">
              <w:rPr>
                <w:b/>
                <w:sz w:val="20"/>
                <w:szCs w:val="20"/>
                <w:lang w:val="en-IN"/>
              </w:rPr>
              <w:t>Filename</w:t>
            </w:r>
          </w:p>
        </w:tc>
        <w:tc>
          <w:tcPr>
            <w:tcW w:w="2160"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English prompt</w:t>
            </w:r>
          </w:p>
        </w:tc>
        <w:tc>
          <w:tcPr>
            <w:tcW w:w="3261"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Marathi</w:t>
            </w:r>
          </w:p>
        </w:tc>
        <w:tc>
          <w:tcPr>
            <w:tcW w:w="1329" w:type="dxa"/>
            <w:shd w:val="pct10" w:color="auto" w:fill="auto"/>
          </w:tcPr>
          <w:p w:rsidR="00517EAE" w:rsidRPr="00D43E83" w:rsidRDefault="00617AC9" w:rsidP="00AF3B9C">
            <w:pPr>
              <w:spacing w:before="0" w:after="0"/>
              <w:rPr>
                <w:b/>
                <w:sz w:val="20"/>
                <w:szCs w:val="20"/>
                <w:lang w:val="en-IN"/>
              </w:rPr>
            </w:pPr>
            <w:r>
              <w:rPr>
                <w:b/>
                <w:sz w:val="20"/>
                <w:szCs w:val="20"/>
                <w:lang w:val="en-IN"/>
              </w:rPr>
              <w:t>Hindi</w:t>
            </w:r>
          </w:p>
        </w:tc>
        <w:tc>
          <w:tcPr>
            <w:tcW w:w="1800" w:type="dxa"/>
            <w:shd w:val="pct10" w:color="auto" w:fill="auto"/>
          </w:tcPr>
          <w:p w:rsidR="00517EAE" w:rsidRPr="00D43E83" w:rsidRDefault="00517EAE" w:rsidP="00AF3B9C">
            <w:pPr>
              <w:spacing w:before="0" w:after="0"/>
              <w:rPr>
                <w:b/>
                <w:sz w:val="20"/>
                <w:szCs w:val="20"/>
                <w:lang w:val="en-IN"/>
              </w:rPr>
            </w:pPr>
          </w:p>
        </w:tc>
      </w:tr>
      <w:tr w:rsidR="00517EAE" w:rsidRPr="00D43E83" w:rsidTr="00C453E6">
        <w:tc>
          <w:tcPr>
            <w:tcW w:w="900" w:type="dxa"/>
          </w:tcPr>
          <w:p w:rsidR="00517EAE" w:rsidRPr="00D43E83" w:rsidRDefault="00517EAE" w:rsidP="00517EAE">
            <w:pPr>
              <w:pStyle w:val="ListParagraph"/>
              <w:numPr>
                <w:ilvl w:val="0"/>
                <w:numId w:val="17"/>
              </w:numPr>
              <w:spacing w:before="0" w:after="0"/>
              <w:rPr>
                <w:sz w:val="20"/>
                <w:szCs w:val="20"/>
                <w:lang w:val="en-IN"/>
              </w:rPr>
            </w:pPr>
          </w:p>
        </w:tc>
        <w:tc>
          <w:tcPr>
            <w:tcW w:w="1890" w:type="dxa"/>
          </w:tcPr>
          <w:p w:rsidR="00517EAE" w:rsidRPr="00D43E83" w:rsidRDefault="00517EAE" w:rsidP="00517EAE">
            <w:pPr>
              <w:spacing w:before="0" w:after="0"/>
              <w:rPr>
                <w:sz w:val="20"/>
                <w:szCs w:val="20"/>
                <w:lang w:val="en-IN"/>
              </w:rPr>
            </w:pPr>
            <w:r w:rsidRPr="00D43E83">
              <w:rPr>
                <w:sz w:val="20"/>
                <w:szCs w:val="20"/>
                <w:lang w:val="en-IN"/>
              </w:rPr>
              <w:t>month&lt;January&gt;</w:t>
            </w:r>
          </w:p>
        </w:tc>
        <w:tc>
          <w:tcPr>
            <w:tcW w:w="2160" w:type="dxa"/>
          </w:tcPr>
          <w:p w:rsidR="00517EAE" w:rsidRPr="00D43E83" w:rsidRDefault="00517EAE" w:rsidP="00AF3B9C">
            <w:pPr>
              <w:spacing w:before="0" w:after="0"/>
              <w:rPr>
                <w:sz w:val="20"/>
                <w:szCs w:val="20"/>
                <w:lang w:val="en-IN"/>
              </w:rPr>
            </w:pPr>
            <w:r w:rsidRPr="00D43E83">
              <w:rPr>
                <w:sz w:val="20"/>
                <w:szCs w:val="20"/>
                <w:lang w:val="en-IN"/>
              </w:rPr>
              <w:t>January … December</w:t>
            </w:r>
          </w:p>
        </w:tc>
        <w:tc>
          <w:tcPr>
            <w:tcW w:w="3261" w:type="dxa"/>
          </w:tcPr>
          <w:p w:rsidR="00517EAE" w:rsidRPr="00D43E83" w:rsidRDefault="00E054BD" w:rsidP="00AF3B9C">
            <w:pPr>
              <w:spacing w:before="0" w:after="0"/>
              <w:rPr>
                <w:sz w:val="20"/>
                <w:szCs w:val="20"/>
                <w:lang w:val="en-IN" w:bidi="mr-IN"/>
              </w:rPr>
            </w:pPr>
            <w:r>
              <w:rPr>
                <w:rFonts w:hint="cs"/>
                <w:sz w:val="20"/>
                <w:szCs w:val="20"/>
                <w:cs/>
                <w:lang w:val="en-IN" w:bidi="mr-IN"/>
              </w:rPr>
              <w:t>जानेवारी, ... , डिसेंबर</w:t>
            </w:r>
          </w:p>
        </w:tc>
        <w:tc>
          <w:tcPr>
            <w:tcW w:w="1329" w:type="dxa"/>
          </w:tcPr>
          <w:p w:rsidR="00517EAE" w:rsidRPr="00D43E83" w:rsidRDefault="00517EAE" w:rsidP="00AF3B9C">
            <w:pPr>
              <w:spacing w:before="0" w:after="0"/>
              <w:rPr>
                <w:sz w:val="20"/>
                <w:szCs w:val="20"/>
                <w:lang w:val="en-IN"/>
              </w:rPr>
            </w:pPr>
          </w:p>
        </w:tc>
        <w:tc>
          <w:tcPr>
            <w:tcW w:w="1800" w:type="dxa"/>
          </w:tcPr>
          <w:p w:rsidR="00517EAE" w:rsidRPr="00D43E83" w:rsidRDefault="00517EAE" w:rsidP="00AF3B9C">
            <w:pPr>
              <w:spacing w:before="0" w:after="0"/>
              <w:rPr>
                <w:sz w:val="20"/>
                <w:szCs w:val="20"/>
                <w:lang w:val="en-IN"/>
              </w:rPr>
            </w:pPr>
          </w:p>
        </w:tc>
      </w:tr>
      <w:tr w:rsidR="00DD071B" w:rsidRPr="00D43E83" w:rsidTr="00C453E6">
        <w:tc>
          <w:tcPr>
            <w:tcW w:w="900" w:type="dxa"/>
          </w:tcPr>
          <w:p w:rsidR="00DD071B" w:rsidRPr="00D43E83" w:rsidRDefault="00DD071B" w:rsidP="00517EAE">
            <w:pPr>
              <w:pStyle w:val="ListParagraph"/>
              <w:numPr>
                <w:ilvl w:val="0"/>
                <w:numId w:val="17"/>
              </w:numPr>
              <w:spacing w:before="0" w:after="0"/>
              <w:rPr>
                <w:sz w:val="20"/>
                <w:szCs w:val="20"/>
                <w:lang w:val="en-IN"/>
              </w:rPr>
            </w:pPr>
          </w:p>
        </w:tc>
        <w:tc>
          <w:tcPr>
            <w:tcW w:w="1890" w:type="dxa"/>
          </w:tcPr>
          <w:p w:rsidR="00DD071B" w:rsidRPr="00D43E83" w:rsidRDefault="00DD071B" w:rsidP="00517EAE">
            <w:pPr>
              <w:spacing w:before="0" w:after="0"/>
              <w:rPr>
                <w:sz w:val="20"/>
                <w:szCs w:val="20"/>
                <w:lang w:val="en-IN"/>
              </w:rPr>
            </w:pPr>
            <w:r>
              <w:rPr>
                <w:sz w:val="20"/>
                <w:szCs w:val="20"/>
                <w:lang w:val="en-IN"/>
              </w:rPr>
              <w:t>month_In_1</w:t>
            </w:r>
          </w:p>
        </w:tc>
        <w:tc>
          <w:tcPr>
            <w:tcW w:w="2160" w:type="dxa"/>
          </w:tcPr>
          <w:p w:rsidR="00DD071B" w:rsidRPr="00D43E83" w:rsidRDefault="00DD071B" w:rsidP="00AF3B9C">
            <w:pPr>
              <w:spacing w:before="0" w:after="0"/>
              <w:rPr>
                <w:sz w:val="20"/>
                <w:szCs w:val="20"/>
                <w:lang w:val="en-IN"/>
              </w:rPr>
            </w:pPr>
          </w:p>
        </w:tc>
        <w:tc>
          <w:tcPr>
            <w:tcW w:w="3261" w:type="dxa"/>
          </w:tcPr>
          <w:p w:rsidR="00DD071B" w:rsidRDefault="00DD071B" w:rsidP="00AF3B9C">
            <w:pPr>
              <w:spacing w:before="0" w:after="0"/>
              <w:rPr>
                <w:sz w:val="20"/>
                <w:szCs w:val="20"/>
                <w:cs/>
                <w:lang w:val="en-IN" w:bidi="mr-IN"/>
              </w:rPr>
            </w:pPr>
            <w:r>
              <w:rPr>
                <w:rFonts w:hint="cs"/>
                <w:sz w:val="20"/>
                <w:szCs w:val="20"/>
                <w:cs/>
                <w:lang w:val="en-IN" w:bidi="mr-IN"/>
              </w:rPr>
              <w:t>जानेवारीत, ... , डिसेंबरात</w:t>
            </w:r>
          </w:p>
        </w:tc>
        <w:tc>
          <w:tcPr>
            <w:tcW w:w="1329"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RPr="00D43E83" w:rsidTr="00C453E6">
        <w:tc>
          <w:tcPr>
            <w:tcW w:w="900" w:type="dxa"/>
          </w:tcPr>
          <w:p w:rsidR="00DD071B" w:rsidRPr="00D43E83" w:rsidRDefault="00DD071B" w:rsidP="00517EAE">
            <w:pPr>
              <w:pStyle w:val="ListParagraph"/>
              <w:numPr>
                <w:ilvl w:val="0"/>
                <w:numId w:val="17"/>
              </w:numPr>
              <w:spacing w:before="0" w:after="0"/>
              <w:rPr>
                <w:sz w:val="20"/>
                <w:szCs w:val="20"/>
                <w:lang w:val="en-IN"/>
              </w:rPr>
            </w:pPr>
          </w:p>
        </w:tc>
        <w:tc>
          <w:tcPr>
            <w:tcW w:w="1890" w:type="dxa"/>
          </w:tcPr>
          <w:p w:rsidR="00DD071B" w:rsidRPr="00D43E83" w:rsidRDefault="00DD071B" w:rsidP="00517EAE">
            <w:pPr>
              <w:spacing w:before="0" w:after="0"/>
              <w:rPr>
                <w:sz w:val="20"/>
                <w:szCs w:val="20"/>
                <w:lang w:val="en-IN"/>
              </w:rPr>
            </w:pPr>
            <w:r>
              <w:rPr>
                <w:sz w:val="20"/>
                <w:szCs w:val="20"/>
                <w:lang w:val="en-IN"/>
              </w:rPr>
              <w:t>month_In_2</w:t>
            </w:r>
          </w:p>
        </w:tc>
        <w:tc>
          <w:tcPr>
            <w:tcW w:w="2160" w:type="dxa"/>
          </w:tcPr>
          <w:p w:rsidR="00DD071B" w:rsidRPr="00D43E83" w:rsidRDefault="00DD071B" w:rsidP="00AF3B9C">
            <w:pPr>
              <w:spacing w:before="0" w:after="0"/>
              <w:rPr>
                <w:sz w:val="20"/>
                <w:szCs w:val="20"/>
                <w:lang w:val="en-IN"/>
              </w:rPr>
            </w:pPr>
          </w:p>
        </w:tc>
        <w:tc>
          <w:tcPr>
            <w:tcW w:w="3261" w:type="dxa"/>
          </w:tcPr>
          <w:p w:rsidR="00DD071B" w:rsidRDefault="00DD071B" w:rsidP="00AF3B9C">
            <w:pPr>
              <w:spacing w:before="0" w:after="0"/>
              <w:rPr>
                <w:sz w:val="20"/>
                <w:szCs w:val="20"/>
                <w:cs/>
                <w:lang w:val="en-IN" w:bidi="mr-IN"/>
              </w:rPr>
            </w:pPr>
            <w:r>
              <w:rPr>
                <w:rFonts w:hint="cs"/>
                <w:sz w:val="20"/>
                <w:szCs w:val="20"/>
                <w:cs/>
                <w:lang w:val="en-IN" w:bidi="mr-IN"/>
              </w:rPr>
              <w:t>जानेवारीमध्ये, ... , डिसेंबरमध्ये</w:t>
            </w:r>
          </w:p>
        </w:tc>
        <w:tc>
          <w:tcPr>
            <w:tcW w:w="1329"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bl>
    <w:p w:rsidR="004E3186" w:rsidRDefault="004E3186" w:rsidP="004E3186">
      <w:pPr>
        <w:spacing w:before="0" w:after="0"/>
        <w:rPr>
          <w:lang w:val="en-IN"/>
        </w:rPr>
      </w:pPr>
    </w:p>
    <w:p w:rsidR="00517EAE" w:rsidRDefault="00517EAE" w:rsidP="00517EAE">
      <w:pPr>
        <w:pStyle w:val="Heading3"/>
        <w:rPr>
          <w:lang w:val="en-IN"/>
        </w:rPr>
      </w:pPr>
      <w:bookmarkStart w:id="217" w:name="_Toc301455964"/>
      <w:r>
        <w:rPr>
          <w:lang w:val="en-IN"/>
        </w:rPr>
        <w:t>Frequency</w:t>
      </w:r>
      <w:bookmarkEnd w:id="217"/>
    </w:p>
    <w:tbl>
      <w:tblPr>
        <w:tblStyle w:val="TableGrid"/>
        <w:tblW w:w="0" w:type="auto"/>
        <w:tblInd w:w="828" w:type="dxa"/>
        <w:tblLook w:val="04A0"/>
      </w:tblPr>
      <w:tblGrid>
        <w:gridCol w:w="900"/>
        <w:gridCol w:w="1890"/>
        <w:gridCol w:w="3150"/>
        <w:gridCol w:w="1800"/>
        <w:gridCol w:w="1800"/>
        <w:gridCol w:w="1800"/>
      </w:tblGrid>
      <w:tr w:rsidR="00517EAE" w:rsidRPr="00D43E83" w:rsidTr="00AF3B9C">
        <w:tc>
          <w:tcPr>
            <w:tcW w:w="900"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No</w:t>
            </w:r>
            <w:r w:rsidR="00B67DAC">
              <w:rPr>
                <w:b/>
                <w:sz w:val="20"/>
                <w:szCs w:val="20"/>
                <w:lang w:val="en-IN"/>
              </w:rPr>
              <w:t>.</w:t>
            </w:r>
          </w:p>
        </w:tc>
        <w:tc>
          <w:tcPr>
            <w:tcW w:w="1890" w:type="dxa"/>
            <w:shd w:val="pct10" w:color="auto" w:fill="auto"/>
          </w:tcPr>
          <w:p w:rsidR="00517EAE" w:rsidRPr="00D43E83" w:rsidRDefault="00874BFD" w:rsidP="00AF3B9C">
            <w:pPr>
              <w:spacing w:before="0" w:after="0"/>
              <w:rPr>
                <w:b/>
                <w:sz w:val="20"/>
                <w:szCs w:val="20"/>
                <w:lang w:val="en-IN"/>
              </w:rPr>
            </w:pPr>
            <w:r w:rsidRPr="00D43E83">
              <w:rPr>
                <w:b/>
                <w:sz w:val="20"/>
                <w:szCs w:val="20"/>
                <w:lang w:val="en-IN"/>
              </w:rPr>
              <w:t>Filename</w:t>
            </w:r>
          </w:p>
        </w:tc>
        <w:tc>
          <w:tcPr>
            <w:tcW w:w="3150"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English prompt</w:t>
            </w:r>
          </w:p>
        </w:tc>
        <w:tc>
          <w:tcPr>
            <w:tcW w:w="1800" w:type="dxa"/>
            <w:shd w:val="pct10" w:color="auto" w:fill="auto"/>
          </w:tcPr>
          <w:p w:rsidR="00517EAE" w:rsidRPr="00D43E83" w:rsidRDefault="00517EAE" w:rsidP="00AF3B9C">
            <w:pPr>
              <w:spacing w:before="0" w:after="0"/>
              <w:rPr>
                <w:b/>
                <w:sz w:val="20"/>
                <w:szCs w:val="20"/>
                <w:lang w:val="en-IN"/>
              </w:rPr>
            </w:pPr>
            <w:r w:rsidRPr="00D43E83">
              <w:rPr>
                <w:b/>
                <w:sz w:val="20"/>
                <w:szCs w:val="20"/>
                <w:lang w:val="en-IN"/>
              </w:rPr>
              <w:t>Marathi</w:t>
            </w:r>
          </w:p>
        </w:tc>
        <w:tc>
          <w:tcPr>
            <w:tcW w:w="1800" w:type="dxa"/>
            <w:shd w:val="pct10" w:color="auto" w:fill="auto"/>
          </w:tcPr>
          <w:p w:rsidR="00517EAE" w:rsidRPr="00D43E83" w:rsidRDefault="00204A64" w:rsidP="00AF3B9C">
            <w:pPr>
              <w:spacing w:before="0" w:after="0"/>
              <w:rPr>
                <w:b/>
                <w:sz w:val="20"/>
                <w:szCs w:val="20"/>
                <w:lang w:val="en-IN"/>
              </w:rPr>
            </w:pPr>
            <w:r>
              <w:rPr>
                <w:b/>
                <w:sz w:val="20"/>
                <w:szCs w:val="20"/>
                <w:lang w:val="en-IN"/>
              </w:rPr>
              <w:t>Hindi</w:t>
            </w:r>
          </w:p>
        </w:tc>
        <w:tc>
          <w:tcPr>
            <w:tcW w:w="1800" w:type="dxa"/>
            <w:shd w:val="pct10" w:color="auto" w:fill="auto"/>
          </w:tcPr>
          <w:p w:rsidR="00517EAE" w:rsidRPr="00D43E83" w:rsidRDefault="00517EAE" w:rsidP="00AF3B9C">
            <w:pPr>
              <w:spacing w:before="0" w:after="0"/>
              <w:rPr>
                <w:b/>
                <w:sz w:val="20"/>
                <w:szCs w:val="20"/>
                <w:lang w:val="en-IN"/>
              </w:rPr>
            </w:pPr>
          </w:p>
        </w:tc>
      </w:tr>
      <w:tr w:rsidR="00517EAE" w:rsidTr="00AF3B9C">
        <w:tc>
          <w:tcPr>
            <w:tcW w:w="900" w:type="dxa"/>
          </w:tcPr>
          <w:p w:rsidR="00517EAE" w:rsidRPr="00D43E83" w:rsidRDefault="00517EAE" w:rsidP="00517EAE">
            <w:pPr>
              <w:pStyle w:val="ListParagraph"/>
              <w:numPr>
                <w:ilvl w:val="0"/>
                <w:numId w:val="18"/>
              </w:numPr>
              <w:spacing w:before="0" w:after="0"/>
              <w:rPr>
                <w:sz w:val="20"/>
                <w:szCs w:val="20"/>
                <w:lang w:val="en-IN"/>
              </w:rPr>
            </w:pPr>
          </w:p>
        </w:tc>
        <w:tc>
          <w:tcPr>
            <w:tcW w:w="1890" w:type="dxa"/>
          </w:tcPr>
          <w:p w:rsidR="00517EAE" w:rsidRPr="00D43E83" w:rsidRDefault="00517EAE" w:rsidP="00AF3B9C">
            <w:pPr>
              <w:spacing w:before="0" w:after="0"/>
              <w:rPr>
                <w:sz w:val="20"/>
                <w:szCs w:val="20"/>
                <w:lang w:val="en-IN"/>
              </w:rPr>
            </w:pPr>
            <w:r w:rsidRPr="00D43E83">
              <w:rPr>
                <w:sz w:val="20"/>
                <w:szCs w:val="20"/>
                <w:lang w:val="en-IN"/>
              </w:rPr>
              <w:t>frequencyOnce</w:t>
            </w:r>
          </w:p>
        </w:tc>
        <w:tc>
          <w:tcPr>
            <w:tcW w:w="3150" w:type="dxa"/>
          </w:tcPr>
          <w:p w:rsidR="00517EAE" w:rsidRPr="00D43E83" w:rsidRDefault="00517EAE" w:rsidP="00AF3B9C">
            <w:pPr>
              <w:spacing w:before="0" w:after="0"/>
              <w:rPr>
                <w:sz w:val="20"/>
                <w:szCs w:val="20"/>
                <w:lang w:val="en-IN"/>
              </w:rPr>
            </w:pPr>
            <w:r w:rsidRPr="00D43E83">
              <w:rPr>
                <w:sz w:val="20"/>
                <w:szCs w:val="20"/>
                <w:lang w:val="en-IN"/>
              </w:rPr>
              <w:t>Once</w:t>
            </w:r>
          </w:p>
        </w:tc>
        <w:tc>
          <w:tcPr>
            <w:tcW w:w="1800" w:type="dxa"/>
          </w:tcPr>
          <w:p w:rsidR="00517EAE" w:rsidRPr="00D43E83" w:rsidRDefault="00E054BD" w:rsidP="00AF3B9C">
            <w:pPr>
              <w:spacing w:before="0" w:after="0"/>
              <w:rPr>
                <w:sz w:val="20"/>
                <w:szCs w:val="20"/>
                <w:lang w:val="en-IN" w:bidi="mr-IN"/>
              </w:rPr>
            </w:pPr>
            <w:r>
              <w:rPr>
                <w:rFonts w:hint="cs"/>
                <w:sz w:val="20"/>
                <w:szCs w:val="20"/>
                <w:cs/>
                <w:lang w:val="en-IN" w:bidi="mr-IN"/>
              </w:rPr>
              <w:t>एकदा</w:t>
            </w:r>
          </w:p>
        </w:tc>
        <w:tc>
          <w:tcPr>
            <w:tcW w:w="1800" w:type="dxa"/>
          </w:tcPr>
          <w:p w:rsidR="00517EAE" w:rsidRPr="00D43E83" w:rsidRDefault="00517EAE" w:rsidP="00AF3B9C">
            <w:pPr>
              <w:spacing w:before="0" w:after="0"/>
              <w:rPr>
                <w:sz w:val="20"/>
                <w:szCs w:val="20"/>
                <w:lang w:val="en-IN"/>
              </w:rPr>
            </w:pPr>
          </w:p>
        </w:tc>
        <w:tc>
          <w:tcPr>
            <w:tcW w:w="1800" w:type="dxa"/>
          </w:tcPr>
          <w:p w:rsidR="00517EAE" w:rsidRPr="00D43E83" w:rsidRDefault="00517EAE" w:rsidP="00AF3B9C">
            <w:pPr>
              <w:spacing w:before="0" w:after="0"/>
              <w:rPr>
                <w:sz w:val="20"/>
                <w:szCs w:val="20"/>
                <w:lang w:val="en-IN"/>
              </w:rPr>
            </w:pPr>
          </w:p>
        </w:tc>
      </w:tr>
      <w:tr w:rsidR="00517EAE" w:rsidTr="00AF3B9C">
        <w:tc>
          <w:tcPr>
            <w:tcW w:w="900" w:type="dxa"/>
          </w:tcPr>
          <w:p w:rsidR="00517EAE" w:rsidRPr="00D43E83" w:rsidRDefault="00517EAE" w:rsidP="00517EAE">
            <w:pPr>
              <w:pStyle w:val="ListParagraph"/>
              <w:numPr>
                <w:ilvl w:val="0"/>
                <w:numId w:val="18"/>
              </w:numPr>
              <w:spacing w:before="0" w:after="0"/>
              <w:rPr>
                <w:sz w:val="20"/>
                <w:szCs w:val="20"/>
                <w:lang w:val="en-IN"/>
              </w:rPr>
            </w:pPr>
          </w:p>
        </w:tc>
        <w:tc>
          <w:tcPr>
            <w:tcW w:w="1890" w:type="dxa"/>
          </w:tcPr>
          <w:p w:rsidR="00517EAE" w:rsidRPr="00D43E83" w:rsidRDefault="00517EAE" w:rsidP="00AF3B9C">
            <w:pPr>
              <w:spacing w:before="0" w:after="0"/>
              <w:rPr>
                <w:sz w:val="20"/>
                <w:szCs w:val="20"/>
                <w:lang w:val="en-IN"/>
              </w:rPr>
            </w:pPr>
            <w:r w:rsidRPr="00D43E83">
              <w:rPr>
                <w:sz w:val="20"/>
                <w:szCs w:val="20"/>
                <w:lang w:val="en-IN"/>
              </w:rPr>
              <w:t>frequencyTwice</w:t>
            </w:r>
          </w:p>
        </w:tc>
        <w:tc>
          <w:tcPr>
            <w:tcW w:w="3150" w:type="dxa"/>
          </w:tcPr>
          <w:p w:rsidR="00517EAE" w:rsidRPr="00D43E83" w:rsidRDefault="00517EAE" w:rsidP="00AF3B9C">
            <w:pPr>
              <w:spacing w:before="0" w:after="0"/>
              <w:rPr>
                <w:sz w:val="20"/>
                <w:szCs w:val="20"/>
                <w:lang w:val="en-IN"/>
              </w:rPr>
            </w:pPr>
            <w:r w:rsidRPr="00D43E83">
              <w:rPr>
                <w:sz w:val="20"/>
                <w:szCs w:val="20"/>
                <w:lang w:val="en-IN"/>
              </w:rPr>
              <w:t>Twice</w:t>
            </w:r>
          </w:p>
        </w:tc>
        <w:tc>
          <w:tcPr>
            <w:tcW w:w="1800" w:type="dxa"/>
          </w:tcPr>
          <w:p w:rsidR="00517EAE" w:rsidRPr="00D43E83" w:rsidRDefault="00E054BD" w:rsidP="00AF3B9C">
            <w:pPr>
              <w:spacing w:before="0" w:after="0"/>
              <w:rPr>
                <w:sz w:val="20"/>
                <w:szCs w:val="20"/>
                <w:lang w:val="en-IN" w:bidi="mr-IN"/>
              </w:rPr>
            </w:pPr>
            <w:r>
              <w:rPr>
                <w:rFonts w:hint="cs"/>
                <w:sz w:val="20"/>
                <w:szCs w:val="20"/>
                <w:cs/>
                <w:lang w:val="en-IN" w:bidi="mr-IN"/>
              </w:rPr>
              <w:t>दोनदा</w:t>
            </w:r>
          </w:p>
        </w:tc>
        <w:tc>
          <w:tcPr>
            <w:tcW w:w="1800" w:type="dxa"/>
          </w:tcPr>
          <w:p w:rsidR="00517EAE" w:rsidRPr="00D43E83" w:rsidRDefault="00517EAE" w:rsidP="00AF3B9C">
            <w:pPr>
              <w:spacing w:before="0" w:after="0"/>
              <w:rPr>
                <w:sz w:val="20"/>
                <w:szCs w:val="20"/>
                <w:lang w:val="en-IN"/>
              </w:rPr>
            </w:pPr>
          </w:p>
        </w:tc>
        <w:tc>
          <w:tcPr>
            <w:tcW w:w="1800" w:type="dxa"/>
          </w:tcPr>
          <w:p w:rsidR="00517EAE" w:rsidRPr="00D43E83" w:rsidRDefault="00517EAE" w:rsidP="00AF3B9C">
            <w:pPr>
              <w:spacing w:before="0" w:after="0"/>
              <w:rPr>
                <w:sz w:val="20"/>
                <w:szCs w:val="20"/>
                <w:lang w:val="en-IN"/>
              </w:rPr>
            </w:pPr>
          </w:p>
        </w:tc>
      </w:tr>
      <w:tr w:rsidR="00DD071B" w:rsidTr="00AF3B9C">
        <w:tc>
          <w:tcPr>
            <w:tcW w:w="900" w:type="dxa"/>
          </w:tcPr>
          <w:p w:rsidR="00DD071B" w:rsidRPr="00D43E83" w:rsidRDefault="00DD071B" w:rsidP="00517EAE">
            <w:pPr>
              <w:pStyle w:val="ListParagraph"/>
              <w:numPr>
                <w:ilvl w:val="0"/>
                <w:numId w:val="18"/>
              </w:numPr>
              <w:spacing w:before="0" w:after="0"/>
              <w:rPr>
                <w:sz w:val="20"/>
                <w:szCs w:val="20"/>
                <w:lang w:val="en-IN"/>
              </w:rPr>
            </w:pPr>
          </w:p>
        </w:tc>
        <w:tc>
          <w:tcPr>
            <w:tcW w:w="1890" w:type="dxa"/>
          </w:tcPr>
          <w:p w:rsidR="00DD071B" w:rsidRPr="00D43E83" w:rsidRDefault="00DD071B" w:rsidP="00AF3B9C">
            <w:pPr>
              <w:spacing w:before="0" w:after="0"/>
              <w:rPr>
                <w:sz w:val="20"/>
                <w:szCs w:val="20"/>
                <w:lang w:val="en-IN"/>
              </w:rPr>
            </w:pPr>
            <w:r w:rsidRPr="00D43E83">
              <w:rPr>
                <w:sz w:val="20"/>
                <w:szCs w:val="20"/>
                <w:lang w:val="en-IN"/>
              </w:rPr>
              <w:t>frequencyT</w:t>
            </w:r>
            <w:r>
              <w:rPr>
                <w:sz w:val="20"/>
                <w:szCs w:val="20"/>
                <w:lang w:val="en-IN"/>
              </w:rPr>
              <w:t>hr</w:t>
            </w:r>
            <w:r w:rsidRPr="00D43E83">
              <w:rPr>
                <w:sz w:val="20"/>
                <w:szCs w:val="20"/>
                <w:lang w:val="en-IN"/>
              </w:rPr>
              <w:t>ice</w:t>
            </w:r>
          </w:p>
        </w:tc>
        <w:tc>
          <w:tcPr>
            <w:tcW w:w="3150" w:type="dxa"/>
          </w:tcPr>
          <w:p w:rsidR="00DD071B" w:rsidRPr="00D43E83" w:rsidRDefault="00DD071B" w:rsidP="00AF3B9C">
            <w:pPr>
              <w:spacing w:before="0" w:after="0"/>
              <w:rPr>
                <w:sz w:val="20"/>
                <w:szCs w:val="20"/>
                <w:lang w:val="en-IN"/>
              </w:rPr>
            </w:pPr>
            <w:r w:rsidRPr="00D43E83">
              <w:rPr>
                <w:sz w:val="20"/>
                <w:szCs w:val="20"/>
                <w:lang w:val="en-IN"/>
              </w:rPr>
              <w:t>T</w:t>
            </w:r>
            <w:r>
              <w:rPr>
                <w:sz w:val="20"/>
                <w:szCs w:val="20"/>
                <w:lang w:val="en-IN"/>
              </w:rPr>
              <w:t>hr</w:t>
            </w:r>
            <w:r w:rsidRPr="00D43E83">
              <w:rPr>
                <w:sz w:val="20"/>
                <w:szCs w:val="20"/>
                <w:lang w:val="en-IN"/>
              </w:rPr>
              <w:t>ice</w:t>
            </w:r>
            <w:r w:rsidDel="00DD071B">
              <w:rPr>
                <w:sz w:val="20"/>
                <w:szCs w:val="20"/>
                <w:lang w:val="en-IN"/>
              </w:rPr>
              <w:t xml:space="preserve"> </w:t>
            </w:r>
          </w:p>
        </w:tc>
        <w:tc>
          <w:tcPr>
            <w:tcW w:w="1800" w:type="dxa"/>
          </w:tcPr>
          <w:p w:rsidR="00DD071B" w:rsidRPr="00D43E83" w:rsidRDefault="00DD071B" w:rsidP="00AF3B9C">
            <w:pPr>
              <w:spacing w:before="0" w:after="0"/>
              <w:rPr>
                <w:sz w:val="20"/>
                <w:szCs w:val="20"/>
                <w:lang w:val="en-IN" w:bidi="mr-IN"/>
              </w:rPr>
            </w:pPr>
            <w:r>
              <w:rPr>
                <w:rFonts w:hint="cs"/>
                <w:sz w:val="20"/>
                <w:szCs w:val="20"/>
                <w:cs/>
                <w:lang w:val="en-IN" w:bidi="mr-IN"/>
              </w:rPr>
              <w:t>तीनदा</w:t>
            </w:r>
          </w:p>
        </w:tc>
        <w:tc>
          <w:tcPr>
            <w:tcW w:w="1800"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AF3B9C">
        <w:tc>
          <w:tcPr>
            <w:tcW w:w="900" w:type="dxa"/>
          </w:tcPr>
          <w:p w:rsidR="00DD071B" w:rsidRPr="00D43E83" w:rsidRDefault="00DD071B" w:rsidP="00517EAE">
            <w:pPr>
              <w:pStyle w:val="ListParagraph"/>
              <w:numPr>
                <w:ilvl w:val="0"/>
                <w:numId w:val="18"/>
              </w:numPr>
              <w:spacing w:before="0" w:after="0"/>
              <w:rPr>
                <w:sz w:val="20"/>
                <w:szCs w:val="20"/>
                <w:lang w:val="en-IN"/>
              </w:rPr>
            </w:pPr>
          </w:p>
        </w:tc>
        <w:tc>
          <w:tcPr>
            <w:tcW w:w="1890" w:type="dxa"/>
          </w:tcPr>
          <w:p w:rsidR="00DD071B" w:rsidRDefault="00DD071B" w:rsidP="00AF3B9C">
            <w:pPr>
              <w:spacing w:before="0" w:after="0"/>
              <w:rPr>
                <w:sz w:val="20"/>
                <w:szCs w:val="20"/>
                <w:lang w:val="en-IN"/>
              </w:rPr>
            </w:pPr>
            <w:r>
              <w:rPr>
                <w:sz w:val="20"/>
                <w:szCs w:val="20"/>
                <w:lang w:val="en-IN"/>
              </w:rPr>
              <w:t>And</w:t>
            </w:r>
          </w:p>
        </w:tc>
        <w:tc>
          <w:tcPr>
            <w:tcW w:w="3150" w:type="dxa"/>
          </w:tcPr>
          <w:p w:rsidR="00DD071B" w:rsidRDefault="00DD071B" w:rsidP="00AF3B9C">
            <w:pPr>
              <w:spacing w:before="0" w:after="0"/>
              <w:rPr>
                <w:sz w:val="20"/>
                <w:szCs w:val="20"/>
                <w:lang w:val="en-IN"/>
              </w:rPr>
            </w:pPr>
            <w:r>
              <w:rPr>
                <w:sz w:val="20"/>
                <w:szCs w:val="20"/>
                <w:lang w:val="en-IN"/>
              </w:rPr>
              <w:t>and</w:t>
            </w:r>
          </w:p>
        </w:tc>
        <w:tc>
          <w:tcPr>
            <w:tcW w:w="1800" w:type="dxa"/>
          </w:tcPr>
          <w:p w:rsidR="00DD071B" w:rsidRDefault="00DD071B" w:rsidP="00AF3B9C">
            <w:pPr>
              <w:spacing w:before="0" w:after="0"/>
              <w:rPr>
                <w:sz w:val="20"/>
                <w:szCs w:val="20"/>
                <w:cs/>
                <w:lang w:val="en-IN" w:bidi="mr-IN"/>
              </w:rPr>
            </w:pPr>
            <w:r>
              <w:rPr>
                <w:rFonts w:hint="cs"/>
                <w:sz w:val="20"/>
                <w:szCs w:val="20"/>
                <w:cs/>
                <w:lang w:val="en-IN" w:bidi="mr-IN"/>
              </w:rPr>
              <w:t>आणि</w:t>
            </w:r>
          </w:p>
        </w:tc>
        <w:tc>
          <w:tcPr>
            <w:tcW w:w="1800"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bl>
    <w:p w:rsidR="004E3186" w:rsidRDefault="004E3186" w:rsidP="004E3186">
      <w:pPr>
        <w:spacing w:before="0" w:after="0"/>
        <w:rPr>
          <w:lang w:val="en-IN"/>
        </w:rPr>
      </w:pPr>
    </w:p>
    <w:p w:rsidR="00517EAE" w:rsidRDefault="00E21FB2" w:rsidP="00E21FB2">
      <w:pPr>
        <w:pStyle w:val="Heading3"/>
        <w:rPr>
          <w:lang w:val="en-IN"/>
        </w:rPr>
      </w:pPr>
      <w:bookmarkStart w:id="218" w:name="_Toc301455965"/>
      <w:r>
        <w:rPr>
          <w:lang w:val="en-IN"/>
        </w:rPr>
        <w:lastRenderedPageBreak/>
        <w:t>TimeOfDay</w:t>
      </w:r>
      <w:bookmarkEnd w:id="218"/>
    </w:p>
    <w:tbl>
      <w:tblPr>
        <w:tblStyle w:val="TableGrid"/>
        <w:tblW w:w="0" w:type="auto"/>
        <w:tblInd w:w="828" w:type="dxa"/>
        <w:tblLook w:val="04A0"/>
      </w:tblPr>
      <w:tblGrid>
        <w:gridCol w:w="900"/>
        <w:gridCol w:w="2775"/>
        <w:gridCol w:w="2126"/>
        <w:gridCol w:w="2693"/>
        <w:gridCol w:w="1317"/>
        <w:gridCol w:w="1800"/>
      </w:tblGrid>
      <w:tr w:rsidR="00E21FB2" w:rsidRPr="00D43E83" w:rsidTr="00FC2C33">
        <w:tc>
          <w:tcPr>
            <w:tcW w:w="900" w:type="dxa"/>
            <w:shd w:val="pct10" w:color="auto" w:fill="auto"/>
          </w:tcPr>
          <w:p w:rsidR="00E21FB2" w:rsidRPr="00D43E83" w:rsidRDefault="00E21FB2" w:rsidP="00AF3B9C">
            <w:pPr>
              <w:spacing w:before="0" w:after="0"/>
              <w:rPr>
                <w:b/>
                <w:sz w:val="20"/>
                <w:szCs w:val="20"/>
                <w:lang w:val="en-IN"/>
              </w:rPr>
            </w:pPr>
            <w:r w:rsidRPr="00D43E83">
              <w:rPr>
                <w:b/>
                <w:sz w:val="20"/>
                <w:szCs w:val="20"/>
                <w:lang w:val="en-IN"/>
              </w:rPr>
              <w:t>No</w:t>
            </w:r>
            <w:r w:rsidR="00B67DAC">
              <w:rPr>
                <w:b/>
                <w:sz w:val="20"/>
                <w:szCs w:val="20"/>
                <w:lang w:val="en-IN"/>
              </w:rPr>
              <w:t>.</w:t>
            </w:r>
          </w:p>
        </w:tc>
        <w:tc>
          <w:tcPr>
            <w:tcW w:w="2775" w:type="dxa"/>
            <w:shd w:val="pct10" w:color="auto" w:fill="auto"/>
          </w:tcPr>
          <w:p w:rsidR="00E21FB2" w:rsidRPr="00D43E83" w:rsidRDefault="00874BFD" w:rsidP="00AF3B9C">
            <w:pPr>
              <w:spacing w:before="0" w:after="0"/>
              <w:rPr>
                <w:b/>
                <w:sz w:val="20"/>
                <w:szCs w:val="20"/>
                <w:lang w:val="en-IN"/>
              </w:rPr>
            </w:pPr>
            <w:r w:rsidRPr="00D43E83">
              <w:rPr>
                <w:b/>
                <w:sz w:val="20"/>
                <w:szCs w:val="20"/>
                <w:lang w:val="en-IN"/>
              </w:rPr>
              <w:t>Filename</w:t>
            </w:r>
          </w:p>
        </w:tc>
        <w:tc>
          <w:tcPr>
            <w:tcW w:w="2126" w:type="dxa"/>
            <w:shd w:val="pct10" w:color="auto" w:fill="auto"/>
          </w:tcPr>
          <w:p w:rsidR="00E21FB2" w:rsidRPr="00D43E83" w:rsidRDefault="00E21FB2" w:rsidP="00AF3B9C">
            <w:pPr>
              <w:spacing w:before="0" w:after="0"/>
              <w:rPr>
                <w:b/>
                <w:sz w:val="20"/>
                <w:szCs w:val="20"/>
                <w:lang w:val="en-IN"/>
              </w:rPr>
            </w:pPr>
            <w:r w:rsidRPr="00D43E83">
              <w:rPr>
                <w:b/>
                <w:sz w:val="20"/>
                <w:szCs w:val="20"/>
                <w:lang w:val="en-IN"/>
              </w:rPr>
              <w:t>English prompt</w:t>
            </w:r>
          </w:p>
        </w:tc>
        <w:tc>
          <w:tcPr>
            <w:tcW w:w="2693" w:type="dxa"/>
            <w:shd w:val="pct10" w:color="auto" w:fill="auto"/>
          </w:tcPr>
          <w:p w:rsidR="00E21FB2" w:rsidRPr="00D43E83" w:rsidRDefault="00E21FB2" w:rsidP="00AF3B9C">
            <w:pPr>
              <w:spacing w:before="0" w:after="0"/>
              <w:rPr>
                <w:b/>
                <w:sz w:val="20"/>
                <w:szCs w:val="20"/>
                <w:lang w:val="en-IN"/>
              </w:rPr>
            </w:pPr>
            <w:r w:rsidRPr="00D43E83">
              <w:rPr>
                <w:b/>
                <w:sz w:val="20"/>
                <w:szCs w:val="20"/>
                <w:lang w:val="en-IN"/>
              </w:rPr>
              <w:t>Marathi</w:t>
            </w:r>
          </w:p>
        </w:tc>
        <w:tc>
          <w:tcPr>
            <w:tcW w:w="1317" w:type="dxa"/>
            <w:shd w:val="pct10" w:color="auto" w:fill="auto"/>
          </w:tcPr>
          <w:p w:rsidR="00E21FB2" w:rsidRPr="00D43E83" w:rsidRDefault="00204A64" w:rsidP="00AF3B9C">
            <w:pPr>
              <w:spacing w:before="0" w:after="0"/>
              <w:rPr>
                <w:b/>
                <w:sz w:val="20"/>
                <w:szCs w:val="20"/>
                <w:lang w:val="en-IN"/>
              </w:rPr>
            </w:pPr>
            <w:r>
              <w:rPr>
                <w:b/>
                <w:sz w:val="20"/>
                <w:szCs w:val="20"/>
                <w:lang w:val="en-IN"/>
              </w:rPr>
              <w:t>Hindi</w:t>
            </w:r>
          </w:p>
        </w:tc>
        <w:tc>
          <w:tcPr>
            <w:tcW w:w="1800" w:type="dxa"/>
            <w:shd w:val="pct10" w:color="auto" w:fill="auto"/>
          </w:tcPr>
          <w:p w:rsidR="00E21FB2" w:rsidRPr="00D43E83" w:rsidRDefault="00E21FB2" w:rsidP="00AF3B9C">
            <w:pPr>
              <w:spacing w:before="0" w:after="0"/>
              <w:rPr>
                <w:b/>
                <w:sz w:val="20"/>
                <w:szCs w:val="20"/>
                <w:lang w:val="en-IN"/>
              </w:rPr>
            </w:pPr>
          </w:p>
        </w:tc>
      </w:tr>
      <w:tr w:rsidR="00E21FB2" w:rsidTr="00FC2C33">
        <w:tc>
          <w:tcPr>
            <w:tcW w:w="900" w:type="dxa"/>
          </w:tcPr>
          <w:p w:rsidR="00E21FB2" w:rsidRPr="00D43E83" w:rsidRDefault="00E21FB2" w:rsidP="00AF3B9C">
            <w:pPr>
              <w:pStyle w:val="ListParagraph"/>
              <w:numPr>
                <w:ilvl w:val="0"/>
                <w:numId w:val="19"/>
              </w:numPr>
              <w:spacing w:before="0" w:after="0"/>
              <w:rPr>
                <w:sz w:val="20"/>
                <w:szCs w:val="20"/>
                <w:lang w:val="en-IN"/>
              </w:rPr>
            </w:pPr>
          </w:p>
        </w:tc>
        <w:tc>
          <w:tcPr>
            <w:tcW w:w="2775" w:type="dxa"/>
          </w:tcPr>
          <w:p w:rsidR="00E21FB2" w:rsidRPr="00D43E83" w:rsidRDefault="00E21FB2" w:rsidP="00AF3B9C">
            <w:pPr>
              <w:spacing w:before="0" w:after="0"/>
              <w:rPr>
                <w:sz w:val="20"/>
                <w:szCs w:val="20"/>
                <w:lang w:val="en-IN"/>
              </w:rPr>
            </w:pPr>
            <w:r w:rsidRPr="00D43E83">
              <w:rPr>
                <w:sz w:val="20"/>
                <w:szCs w:val="20"/>
                <w:lang w:val="en-IN"/>
              </w:rPr>
              <w:t>timeOfDayToday</w:t>
            </w:r>
          </w:p>
        </w:tc>
        <w:tc>
          <w:tcPr>
            <w:tcW w:w="2126" w:type="dxa"/>
          </w:tcPr>
          <w:p w:rsidR="00E21FB2" w:rsidRPr="00D43E83" w:rsidRDefault="00E21FB2" w:rsidP="00AF3B9C">
            <w:pPr>
              <w:spacing w:before="0" w:after="0"/>
              <w:rPr>
                <w:sz w:val="20"/>
                <w:szCs w:val="20"/>
                <w:lang w:val="en-IN"/>
              </w:rPr>
            </w:pPr>
            <w:r w:rsidRPr="00D43E83">
              <w:rPr>
                <w:sz w:val="20"/>
                <w:szCs w:val="20"/>
                <w:lang w:val="en-IN"/>
              </w:rPr>
              <w:t>Today</w:t>
            </w:r>
          </w:p>
        </w:tc>
        <w:tc>
          <w:tcPr>
            <w:tcW w:w="2693" w:type="dxa"/>
          </w:tcPr>
          <w:p w:rsidR="00E21FB2" w:rsidRPr="00D43E83" w:rsidRDefault="00E054BD" w:rsidP="00AF3B9C">
            <w:pPr>
              <w:spacing w:before="0" w:after="0"/>
              <w:rPr>
                <w:sz w:val="20"/>
                <w:szCs w:val="20"/>
                <w:lang w:val="en-IN" w:bidi="mr-IN"/>
              </w:rPr>
            </w:pPr>
            <w:r>
              <w:rPr>
                <w:rFonts w:hint="cs"/>
                <w:sz w:val="20"/>
                <w:szCs w:val="20"/>
                <w:cs/>
                <w:lang w:val="en-IN" w:bidi="mr-IN"/>
              </w:rPr>
              <w:t>आज</w:t>
            </w:r>
          </w:p>
        </w:tc>
        <w:tc>
          <w:tcPr>
            <w:tcW w:w="1317" w:type="dxa"/>
          </w:tcPr>
          <w:p w:rsidR="00E21FB2" w:rsidRPr="00D43E83" w:rsidRDefault="00E21FB2" w:rsidP="00AF3B9C">
            <w:pPr>
              <w:spacing w:before="0" w:after="0"/>
              <w:rPr>
                <w:sz w:val="20"/>
                <w:szCs w:val="20"/>
                <w:lang w:val="en-IN"/>
              </w:rPr>
            </w:pPr>
          </w:p>
        </w:tc>
        <w:tc>
          <w:tcPr>
            <w:tcW w:w="1800" w:type="dxa"/>
          </w:tcPr>
          <w:p w:rsidR="00E21FB2" w:rsidRPr="00D43E83" w:rsidRDefault="00E21FB2" w:rsidP="00AF3B9C">
            <w:pPr>
              <w:spacing w:before="0" w:after="0"/>
              <w:rPr>
                <w:sz w:val="20"/>
                <w:szCs w:val="20"/>
                <w:lang w:val="en-IN"/>
              </w:rPr>
            </w:pPr>
          </w:p>
        </w:tc>
      </w:tr>
      <w:tr w:rsidR="00E21FB2" w:rsidTr="00FC2C33">
        <w:tc>
          <w:tcPr>
            <w:tcW w:w="900" w:type="dxa"/>
          </w:tcPr>
          <w:p w:rsidR="00E21FB2" w:rsidRPr="00D43E83" w:rsidRDefault="00E21FB2" w:rsidP="00AF3B9C">
            <w:pPr>
              <w:pStyle w:val="ListParagraph"/>
              <w:numPr>
                <w:ilvl w:val="0"/>
                <w:numId w:val="19"/>
              </w:numPr>
              <w:spacing w:before="0" w:after="0"/>
              <w:rPr>
                <w:sz w:val="20"/>
                <w:szCs w:val="20"/>
                <w:lang w:val="en-IN"/>
              </w:rPr>
            </w:pPr>
          </w:p>
        </w:tc>
        <w:tc>
          <w:tcPr>
            <w:tcW w:w="2775" w:type="dxa"/>
          </w:tcPr>
          <w:p w:rsidR="00E21FB2" w:rsidRPr="00D43E83" w:rsidRDefault="00E21FB2" w:rsidP="00AF3B9C">
            <w:pPr>
              <w:spacing w:before="0" w:after="0"/>
              <w:rPr>
                <w:sz w:val="20"/>
                <w:szCs w:val="20"/>
                <w:lang w:val="en-IN"/>
              </w:rPr>
            </w:pPr>
            <w:r w:rsidRPr="00D43E83">
              <w:rPr>
                <w:sz w:val="20"/>
                <w:szCs w:val="20"/>
                <w:lang w:val="en-IN"/>
              </w:rPr>
              <w:t>timeOfDayTomorrow</w:t>
            </w:r>
          </w:p>
        </w:tc>
        <w:tc>
          <w:tcPr>
            <w:tcW w:w="2126" w:type="dxa"/>
          </w:tcPr>
          <w:p w:rsidR="00E21FB2" w:rsidRPr="00D43E83" w:rsidRDefault="00E21FB2" w:rsidP="00AF3B9C">
            <w:pPr>
              <w:spacing w:before="0" w:after="0"/>
              <w:rPr>
                <w:sz w:val="20"/>
                <w:szCs w:val="20"/>
                <w:lang w:val="en-IN"/>
              </w:rPr>
            </w:pPr>
            <w:r w:rsidRPr="00D43E83">
              <w:rPr>
                <w:sz w:val="20"/>
                <w:szCs w:val="20"/>
                <w:lang w:val="en-IN"/>
              </w:rPr>
              <w:t>Tomorrow</w:t>
            </w:r>
          </w:p>
        </w:tc>
        <w:tc>
          <w:tcPr>
            <w:tcW w:w="2693" w:type="dxa"/>
          </w:tcPr>
          <w:p w:rsidR="00E21FB2" w:rsidRPr="00D43E83" w:rsidRDefault="00E054BD" w:rsidP="00AF3B9C">
            <w:pPr>
              <w:spacing w:before="0" w:after="0"/>
              <w:rPr>
                <w:sz w:val="20"/>
                <w:szCs w:val="20"/>
                <w:lang w:val="en-IN" w:bidi="mr-IN"/>
              </w:rPr>
            </w:pPr>
            <w:r>
              <w:rPr>
                <w:rFonts w:hint="cs"/>
                <w:sz w:val="20"/>
                <w:szCs w:val="20"/>
                <w:cs/>
                <w:lang w:val="en-IN" w:bidi="mr-IN"/>
              </w:rPr>
              <w:t>उद्या</w:t>
            </w:r>
          </w:p>
        </w:tc>
        <w:tc>
          <w:tcPr>
            <w:tcW w:w="1317" w:type="dxa"/>
          </w:tcPr>
          <w:p w:rsidR="00E21FB2" w:rsidRPr="00D43E83" w:rsidRDefault="00E21FB2" w:rsidP="00AF3B9C">
            <w:pPr>
              <w:spacing w:before="0" w:after="0"/>
              <w:rPr>
                <w:sz w:val="20"/>
                <w:szCs w:val="20"/>
                <w:lang w:val="en-IN"/>
              </w:rPr>
            </w:pPr>
          </w:p>
        </w:tc>
        <w:tc>
          <w:tcPr>
            <w:tcW w:w="1800" w:type="dxa"/>
          </w:tcPr>
          <w:p w:rsidR="00E21FB2" w:rsidRPr="00D43E83" w:rsidRDefault="00E21FB2"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AF3B9C">
            <w:pPr>
              <w:spacing w:before="0" w:after="0"/>
              <w:rPr>
                <w:sz w:val="20"/>
                <w:szCs w:val="20"/>
                <w:lang w:val="en-IN"/>
              </w:rPr>
            </w:pPr>
            <w:r w:rsidRPr="00D43E83">
              <w:rPr>
                <w:sz w:val="20"/>
                <w:szCs w:val="20"/>
                <w:lang w:val="en-IN"/>
              </w:rPr>
              <w:t>timeOfDayAM</w:t>
            </w:r>
          </w:p>
        </w:tc>
        <w:tc>
          <w:tcPr>
            <w:tcW w:w="2126" w:type="dxa"/>
          </w:tcPr>
          <w:p w:rsidR="00D86623" w:rsidRPr="00D43E83" w:rsidRDefault="00D86623" w:rsidP="00AF3B9C">
            <w:pPr>
              <w:spacing w:before="0" w:after="0"/>
              <w:rPr>
                <w:sz w:val="20"/>
                <w:szCs w:val="20"/>
                <w:lang w:val="en-IN"/>
              </w:rPr>
            </w:pPr>
            <w:r w:rsidRPr="00D43E83">
              <w:rPr>
                <w:sz w:val="20"/>
                <w:szCs w:val="20"/>
                <w:lang w:val="en-IN"/>
              </w:rPr>
              <w:t>AM</w:t>
            </w:r>
          </w:p>
        </w:tc>
        <w:tc>
          <w:tcPr>
            <w:tcW w:w="2693" w:type="dxa"/>
          </w:tcPr>
          <w:p w:rsidR="00D86623" w:rsidRPr="00D43E83" w:rsidRDefault="00D86623" w:rsidP="00AF3B9C">
            <w:pPr>
              <w:spacing w:before="0" w:after="0"/>
              <w:rPr>
                <w:sz w:val="20"/>
                <w:szCs w:val="20"/>
                <w:lang w:val="en-IN"/>
              </w:rPr>
            </w:pPr>
            <w:r>
              <w:rPr>
                <w:sz w:val="20"/>
                <w:szCs w:val="20"/>
                <w:lang w:val="en-IN"/>
              </w:rPr>
              <w:t>?</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AF3B9C">
            <w:pPr>
              <w:spacing w:before="0" w:after="0"/>
              <w:rPr>
                <w:sz w:val="20"/>
                <w:szCs w:val="20"/>
                <w:lang w:val="en-IN"/>
              </w:rPr>
            </w:pPr>
            <w:r w:rsidRPr="00D43E83">
              <w:rPr>
                <w:sz w:val="20"/>
                <w:szCs w:val="20"/>
                <w:lang w:val="en-IN"/>
              </w:rPr>
              <w:t>timeOfDayPM</w:t>
            </w:r>
          </w:p>
        </w:tc>
        <w:tc>
          <w:tcPr>
            <w:tcW w:w="2126" w:type="dxa"/>
          </w:tcPr>
          <w:p w:rsidR="00D86623" w:rsidRPr="00D43E83" w:rsidRDefault="00D86623" w:rsidP="00AF3B9C">
            <w:pPr>
              <w:spacing w:before="0" w:after="0"/>
              <w:rPr>
                <w:sz w:val="20"/>
                <w:szCs w:val="20"/>
                <w:lang w:val="en-IN"/>
              </w:rPr>
            </w:pPr>
            <w:r w:rsidRPr="00D43E83">
              <w:rPr>
                <w:sz w:val="20"/>
                <w:szCs w:val="20"/>
                <w:lang w:val="en-IN"/>
              </w:rPr>
              <w:t>PM</w:t>
            </w:r>
          </w:p>
        </w:tc>
        <w:tc>
          <w:tcPr>
            <w:tcW w:w="2693" w:type="dxa"/>
          </w:tcPr>
          <w:p w:rsidR="00D86623" w:rsidRPr="00D43E83" w:rsidRDefault="00D86623" w:rsidP="00AF3B9C">
            <w:pPr>
              <w:spacing w:before="0" w:after="0"/>
              <w:rPr>
                <w:sz w:val="20"/>
                <w:szCs w:val="20"/>
                <w:lang w:val="en-IN"/>
              </w:rPr>
            </w:pPr>
            <w:r>
              <w:rPr>
                <w:sz w:val="20"/>
                <w:szCs w:val="20"/>
                <w:lang w:val="en-IN"/>
              </w:rPr>
              <w:t>?</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3F1164">
            <w:pPr>
              <w:spacing w:before="0" w:after="0"/>
              <w:rPr>
                <w:sz w:val="20"/>
                <w:szCs w:val="20"/>
                <w:lang w:val="en-IN"/>
              </w:rPr>
            </w:pPr>
            <w:r w:rsidRPr="00D43E83">
              <w:rPr>
                <w:sz w:val="20"/>
                <w:szCs w:val="20"/>
                <w:lang w:val="en-IN"/>
              </w:rPr>
              <w:t>timeofDay</w:t>
            </w:r>
            <w:r>
              <w:rPr>
                <w:sz w:val="20"/>
                <w:szCs w:val="20"/>
                <w:lang w:val="en-IN"/>
              </w:rPr>
              <w:t>EarlyMorning</w:t>
            </w:r>
          </w:p>
        </w:tc>
        <w:tc>
          <w:tcPr>
            <w:tcW w:w="2126" w:type="dxa"/>
          </w:tcPr>
          <w:p w:rsidR="00D86623" w:rsidRPr="00D43E83" w:rsidRDefault="00D86623" w:rsidP="00AF3B9C">
            <w:pPr>
              <w:spacing w:before="0" w:after="0"/>
              <w:rPr>
                <w:sz w:val="20"/>
                <w:szCs w:val="20"/>
                <w:lang w:val="en-IN"/>
              </w:rPr>
            </w:pPr>
            <w:r>
              <w:rPr>
                <w:sz w:val="20"/>
                <w:szCs w:val="20"/>
                <w:lang w:val="en-IN"/>
              </w:rPr>
              <w:t>EarlyMorning</w:t>
            </w:r>
          </w:p>
        </w:tc>
        <w:tc>
          <w:tcPr>
            <w:tcW w:w="2693" w:type="dxa"/>
          </w:tcPr>
          <w:p w:rsidR="00D86623" w:rsidRDefault="00D86623" w:rsidP="00AF3B9C">
            <w:pPr>
              <w:spacing w:before="0" w:after="0"/>
              <w:rPr>
                <w:sz w:val="20"/>
                <w:szCs w:val="20"/>
                <w:cs/>
                <w:lang w:val="en-IN" w:bidi="mr-IN"/>
              </w:rPr>
            </w:pPr>
            <w:r>
              <w:rPr>
                <w:rFonts w:hint="cs"/>
                <w:sz w:val="20"/>
                <w:szCs w:val="20"/>
                <w:cs/>
                <w:lang w:val="en-IN" w:bidi="mr-IN"/>
              </w:rPr>
              <w:t>पहाटे</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AF3B9C">
            <w:pPr>
              <w:spacing w:before="0" w:after="0"/>
              <w:rPr>
                <w:sz w:val="20"/>
                <w:szCs w:val="20"/>
                <w:lang w:val="en-IN"/>
              </w:rPr>
            </w:pPr>
            <w:r w:rsidRPr="00D43E83">
              <w:rPr>
                <w:sz w:val="20"/>
                <w:szCs w:val="20"/>
                <w:lang w:val="en-IN"/>
              </w:rPr>
              <w:t>timeofDayMorning</w:t>
            </w:r>
          </w:p>
        </w:tc>
        <w:tc>
          <w:tcPr>
            <w:tcW w:w="2126" w:type="dxa"/>
          </w:tcPr>
          <w:p w:rsidR="00D86623" w:rsidRPr="00D43E83" w:rsidRDefault="00D86623" w:rsidP="00AF3B9C">
            <w:pPr>
              <w:spacing w:before="0" w:after="0"/>
              <w:rPr>
                <w:sz w:val="20"/>
                <w:szCs w:val="20"/>
                <w:lang w:val="en-IN"/>
              </w:rPr>
            </w:pPr>
            <w:r w:rsidRPr="00D43E83">
              <w:rPr>
                <w:sz w:val="20"/>
                <w:szCs w:val="20"/>
                <w:lang w:val="en-IN"/>
              </w:rPr>
              <w:t>Morning</w:t>
            </w:r>
          </w:p>
        </w:tc>
        <w:tc>
          <w:tcPr>
            <w:tcW w:w="2693" w:type="dxa"/>
          </w:tcPr>
          <w:p w:rsidR="00D86623" w:rsidRPr="00D43E83" w:rsidRDefault="00D86623" w:rsidP="00AF3B9C">
            <w:pPr>
              <w:spacing w:before="0" w:after="0"/>
              <w:rPr>
                <w:sz w:val="20"/>
                <w:szCs w:val="20"/>
                <w:lang w:val="en-IN" w:bidi="mr-IN"/>
              </w:rPr>
            </w:pPr>
            <w:r>
              <w:rPr>
                <w:rFonts w:hint="cs"/>
                <w:sz w:val="20"/>
                <w:szCs w:val="20"/>
                <w:cs/>
                <w:lang w:val="en-IN" w:bidi="mr-IN"/>
              </w:rPr>
              <w:t>सकाळी</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1219BC">
            <w:pPr>
              <w:spacing w:before="0" w:after="0"/>
              <w:rPr>
                <w:sz w:val="20"/>
                <w:szCs w:val="20"/>
                <w:lang w:val="en-IN"/>
              </w:rPr>
            </w:pPr>
            <w:r w:rsidRPr="00D43E83">
              <w:rPr>
                <w:sz w:val="20"/>
                <w:szCs w:val="20"/>
                <w:lang w:val="en-IN"/>
              </w:rPr>
              <w:t>timeOfDay</w:t>
            </w:r>
            <w:r>
              <w:rPr>
                <w:sz w:val="20"/>
                <w:szCs w:val="20"/>
                <w:lang w:val="en-IN"/>
              </w:rPr>
              <w:t>Afternoon</w:t>
            </w:r>
          </w:p>
        </w:tc>
        <w:tc>
          <w:tcPr>
            <w:tcW w:w="2126" w:type="dxa"/>
          </w:tcPr>
          <w:p w:rsidR="00D86623" w:rsidRDefault="00D86623" w:rsidP="001219BC">
            <w:pPr>
              <w:spacing w:before="0" w:after="0"/>
              <w:rPr>
                <w:sz w:val="20"/>
                <w:szCs w:val="20"/>
                <w:lang w:val="en-IN"/>
              </w:rPr>
            </w:pPr>
            <w:r>
              <w:rPr>
                <w:sz w:val="20"/>
                <w:szCs w:val="20"/>
                <w:lang w:val="en-IN"/>
              </w:rPr>
              <w:t>Afternoon</w:t>
            </w:r>
          </w:p>
        </w:tc>
        <w:tc>
          <w:tcPr>
            <w:tcW w:w="2693" w:type="dxa"/>
          </w:tcPr>
          <w:p w:rsidR="00D86623" w:rsidRPr="00D43E83" w:rsidRDefault="00D86623" w:rsidP="003F1164">
            <w:pPr>
              <w:spacing w:before="0" w:after="0"/>
              <w:rPr>
                <w:sz w:val="20"/>
                <w:szCs w:val="20"/>
                <w:lang w:val="en-IN" w:bidi="mr-IN"/>
              </w:rPr>
            </w:pPr>
            <w:r>
              <w:rPr>
                <w:rFonts w:hint="cs"/>
                <w:sz w:val="20"/>
                <w:szCs w:val="20"/>
                <w:cs/>
                <w:lang w:val="en-IN" w:bidi="mr-IN"/>
              </w:rPr>
              <w:t>दुपारी</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1219BC">
            <w:pPr>
              <w:spacing w:before="0" w:after="0"/>
              <w:rPr>
                <w:sz w:val="20"/>
                <w:szCs w:val="20"/>
                <w:lang w:val="en-IN"/>
              </w:rPr>
            </w:pPr>
            <w:r w:rsidRPr="00D43E83">
              <w:rPr>
                <w:sz w:val="20"/>
                <w:szCs w:val="20"/>
                <w:lang w:val="en-IN"/>
              </w:rPr>
              <w:t>timeOfDay</w:t>
            </w:r>
            <w:r>
              <w:rPr>
                <w:sz w:val="20"/>
                <w:szCs w:val="20"/>
                <w:lang w:val="en-IN"/>
              </w:rPr>
              <w:t>Evening</w:t>
            </w:r>
          </w:p>
        </w:tc>
        <w:tc>
          <w:tcPr>
            <w:tcW w:w="2126" w:type="dxa"/>
          </w:tcPr>
          <w:p w:rsidR="00D86623" w:rsidRPr="00D43E83" w:rsidRDefault="00D86623" w:rsidP="001219BC">
            <w:pPr>
              <w:spacing w:before="0" w:after="0"/>
              <w:rPr>
                <w:sz w:val="20"/>
                <w:szCs w:val="20"/>
                <w:lang w:val="en-IN"/>
              </w:rPr>
            </w:pPr>
            <w:r>
              <w:rPr>
                <w:sz w:val="20"/>
                <w:szCs w:val="20"/>
                <w:lang w:val="en-IN"/>
              </w:rPr>
              <w:t>Evening</w:t>
            </w:r>
          </w:p>
        </w:tc>
        <w:tc>
          <w:tcPr>
            <w:tcW w:w="2693" w:type="dxa"/>
          </w:tcPr>
          <w:p w:rsidR="00D86623" w:rsidRDefault="00D86623" w:rsidP="003F1164">
            <w:pPr>
              <w:spacing w:before="0" w:after="0"/>
              <w:rPr>
                <w:sz w:val="20"/>
                <w:szCs w:val="20"/>
                <w:cs/>
                <w:lang w:val="en-IN" w:bidi="mr-IN"/>
              </w:rPr>
            </w:pPr>
            <w:r>
              <w:rPr>
                <w:rFonts w:hint="cs"/>
                <w:sz w:val="20"/>
                <w:szCs w:val="20"/>
                <w:cs/>
                <w:lang w:val="en-IN" w:bidi="mr-IN"/>
              </w:rPr>
              <w:t>संध्याकाळी</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1219BC">
            <w:pPr>
              <w:spacing w:before="0" w:after="0"/>
              <w:rPr>
                <w:sz w:val="20"/>
                <w:szCs w:val="20"/>
                <w:lang w:val="en-IN"/>
              </w:rPr>
            </w:pPr>
            <w:r w:rsidRPr="00D43E83">
              <w:rPr>
                <w:sz w:val="20"/>
                <w:szCs w:val="20"/>
                <w:lang w:val="en-IN"/>
              </w:rPr>
              <w:t>timeOfDay</w:t>
            </w:r>
            <w:r>
              <w:rPr>
                <w:sz w:val="20"/>
                <w:szCs w:val="20"/>
                <w:lang w:val="en-IN"/>
              </w:rPr>
              <w:t>N</w:t>
            </w:r>
            <w:r w:rsidRPr="00D43E83">
              <w:rPr>
                <w:sz w:val="20"/>
                <w:szCs w:val="20"/>
                <w:lang w:val="en-IN"/>
              </w:rPr>
              <w:t>ight</w:t>
            </w:r>
          </w:p>
        </w:tc>
        <w:tc>
          <w:tcPr>
            <w:tcW w:w="2126" w:type="dxa"/>
          </w:tcPr>
          <w:p w:rsidR="00D86623" w:rsidRPr="00D43E83" w:rsidRDefault="00D86623" w:rsidP="001219BC">
            <w:pPr>
              <w:spacing w:before="0" w:after="0"/>
              <w:rPr>
                <w:sz w:val="20"/>
                <w:szCs w:val="20"/>
                <w:lang w:val="en-IN"/>
              </w:rPr>
            </w:pPr>
            <w:r>
              <w:rPr>
                <w:sz w:val="20"/>
                <w:szCs w:val="20"/>
                <w:lang w:val="en-IN"/>
              </w:rPr>
              <w:t>N</w:t>
            </w:r>
            <w:r w:rsidRPr="00D43E83">
              <w:rPr>
                <w:sz w:val="20"/>
                <w:szCs w:val="20"/>
                <w:lang w:val="en-IN"/>
              </w:rPr>
              <w:t>ight</w:t>
            </w:r>
          </w:p>
        </w:tc>
        <w:tc>
          <w:tcPr>
            <w:tcW w:w="2693" w:type="dxa"/>
          </w:tcPr>
          <w:p w:rsidR="00D86623" w:rsidRPr="00D43E83" w:rsidRDefault="00D86623" w:rsidP="003F1164">
            <w:pPr>
              <w:spacing w:before="0" w:after="0"/>
              <w:rPr>
                <w:sz w:val="20"/>
                <w:szCs w:val="20"/>
                <w:lang w:val="en-IN" w:bidi="mr-IN"/>
              </w:rPr>
            </w:pPr>
            <w:r>
              <w:rPr>
                <w:rFonts w:hint="cs"/>
                <w:sz w:val="20"/>
                <w:szCs w:val="20"/>
                <w:cs/>
                <w:lang w:val="en-IN" w:bidi="mr-IN"/>
              </w:rPr>
              <w:t>रात्री</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3F1164">
            <w:pPr>
              <w:spacing w:before="0" w:after="0"/>
              <w:rPr>
                <w:sz w:val="20"/>
                <w:szCs w:val="20"/>
                <w:lang w:val="en-IN"/>
              </w:rPr>
            </w:pPr>
            <w:r w:rsidRPr="00D43E83">
              <w:rPr>
                <w:sz w:val="20"/>
                <w:szCs w:val="20"/>
                <w:lang w:val="en-IN"/>
              </w:rPr>
              <w:t>timeOfDay</w:t>
            </w:r>
            <w:r>
              <w:rPr>
                <w:sz w:val="20"/>
                <w:szCs w:val="20"/>
                <w:lang w:val="en-IN"/>
              </w:rPr>
              <w:t>Midn</w:t>
            </w:r>
            <w:r w:rsidRPr="00D43E83">
              <w:rPr>
                <w:sz w:val="20"/>
                <w:szCs w:val="20"/>
                <w:lang w:val="en-IN"/>
              </w:rPr>
              <w:t>ight</w:t>
            </w:r>
          </w:p>
        </w:tc>
        <w:tc>
          <w:tcPr>
            <w:tcW w:w="2126" w:type="dxa"/>
          </w:tcPr>
          <w:p w:rsidR="00D86623" w:rsidRPr="00D43E83" w:rsidRDefault="00D86623" w:rsidP="003F1164">
            <w:pPr>
              <w:spacing w:before="0" w:after="0"/>
              <w:rPr>
                <w:sz w:val="20"/>
                <w:szCs w:val="20"/>
                <w:lang w:val="en-IN"/>
              </w:rPr>
            </w:pPr>
            <w:r>
              <w:rPr>
                <w:sz w:val="20"/>
                <w:szCs w:val="20"/>
                <w:lang w:val="en-IN"/>
              </w:rPr>
              <w:t>Midn</w:t>
            </w:r>
            <w:r w:rsidRPr="00D43E83">
              <w:rPr>
                <w:sz w:val="20"/>
                <w:szCs w:val="20"/>
                <w:lang w:val="en-IN"/>
              </w:rPr>
              <w:t>ight</w:t>
            </w:r>
          </w:p>
        </w:tc>
        <w:tc>
          <w:tcPr>
            <w:tcW w:w="2693" w:type="dxa"/>
          </w:tcPr>
          <w:p w:rsidR="00D86623" w:rsidRPr="00D43E83" w:rsidRDefault="00D86623" w:rsidP="00AF3B9C">
            <w:pPr>
              <w:spacing w:before="0" w:after="0"/>
              <w:rPr>
                <w:sz w:val="20"/>
                <w:szCs w:val="20"/>
                <w:lang w:val="en-IN" w:bidi="mr-IN"/>
              </w:rPr>
            </w:pPr>
            <w:r>
              <w:rPr>
                <w:rFonts w:hint="cs"/>
                <w:sz w:val="20"/>
                <w:szCs w:val="20"/>
                <w:cs/>
                <w:lang w:val="en-IN" w:bidi="mr-IN"/>
              </w:rPr>
              <w:t>मध्यरात्री</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86623" w:rsidTr="00FC2C33">
        <w:tc>
          <w:tcPr>
            <w:tcW w:w="900" w:type="dxa"/>
          </w:tcPr>
          <w:p w:rsidR="00D86623" w:rsidRPr="00D43E83" w:rsidRDefault="00D86623" w:rsidP="00E21FB2">
            <w:pPr>
              <w:pStyle w:val="ListParagraph"/>
              <w:numPr>
                <w:ilvl w:val="0"/>
                <w:numId w:val="19"/>
              </w:numPr>
              <w:spacing w:before="0" w:after="0"/>
              <w:rPr>
                <w:sz w:val="20"/>
                <w:szCs w:val="20"/>
                <w:lang w:val="en-IN"/>
              </w:rPr>
            </w:pPr>
          </w:p>
        </w:tc>
        <w:tc>
          <w:tcPr>
            <w:tcW w:w="2775" w:type="dxa"/>
          </w:tcPr>
          <w:p w:rsidR="00D86623" w:rsidRPr="00D43E83" w:rsidRDefault="00D86623" w:rsidP="00AF3B9C">
            <w:pPr>
              <w:spacing w:before="0" w:after="0"/>
              <w:rPr>
                <w:sz w:val="20"/>
                <w:szCs w:val="20"/>
                <w:lang w:val="en-IN"/>
              </w:rPr>
            </w:pPr>
            <w:r>
              <w:rPr>
                <w:sz w:val="20"/>
                <w:szCs w:val="20"/>
                <w:lang w:val="en-IN"/>
              </w:rPr>
              <w:t>timeOfDayHours</w:t>
            </w:r>
            <w:r w:rsidR="00466DE1">
              <w:rPr>
                <w:sz w:val="20"/>
                <w:szCs w:val="20"/>
                <w:lang w:val="en-IN"/>
              </w:rPr>
              <w:t>At</w:t>
            </w:r>
          </w:p>
        </w:tc>
        <w:tc>
          <w:tcPr>
            <w:tcW w:w="2126" w:type="dxa"/>
          </w:tcPr>
          <w:p w:rsidR="00D86623" w:rsidRDefault="00D86623" w:rsidP="00AF3B9C">
            <w:pPr>
              <w:spacing w:before="0" w:after="0"/>
              <w:rPr>
                <w:sz w:val="20"/>
                <w:szCs w:val="20"/>
                <w:lang w:val="en-IN"/>
              </w:rPr>
            </w:pPr>
            <w:r>
              <w:rPr>
                <w:sz w:val="20"/>
                <w:szCs w:val="20"/>
                <w:lang w:val="en-IN"/>
              </w:rPr>
              <w:t>Hours</w:t>
            </w:r>
          </w:p>
        </w:tc>
        <w:tc>
          <w:tcPr>
            <w:tcW w:w="2693" w:type="dxa"/>
          </w:tcPr>
          <w:p w:rsidR="00D86623" w:rsidRPr="00D43E83" w:rsidRDefault="00D86623" w:rsidP="00DD071B">
            <w:pPr>
              <w:spacing w:before="0" w:after="0"/>
              <w:rPr>
                <w:sz w:val="20"/>
                <w:szCs w:val="20"/>
                <w:lang w:val="en-IN" w:bidi="mr-IN"/>
              </w:rPr>
            </w:pPr>
            <w:r>
              <w:rPr>
                <w:rFonts w:hint="cs"/>
                <w:sz w:val="20"/>
                <w:szCs w:val="20"/>
                <w:cs/>
                <w:lang w:val="en-IN" w:bidi="mr-IN"/>
              </w:rPr>
              <w:t>वाजता</w:t>
            </w:r>
          </w:p>
        </w:tc>
        <w:tc>
          <w:tcPr>
            <w:tcW w:w="1317" w:type="dxa"/>
          </w:tcPr>
          <w:p w:rsidR="00D86623" w:rsidRPr="00D43E83" w:rsidRDefault="00D86623" w:rsidP="00AF3B9C">
            <w:pPr>
              <w:spacing w:before="0" w:after="0"/>
              <w:rPr>
                <w:sz w:val="20"/>
                <w:szCs w:val="20"/>
                <w:lang w:val="en-IN"/>
              </w:rPr>
            </w:pPr>
          </w:p>
        </w:tc>
        <w:tc>
          <w:tcPr>
            <w:tcW w:w="1800" w:type="dxa"/>
          </w:tcPr>
          <w:p w:rsidR="00D86623" w:rsidRPr="00D43E83" w:rsidRDefault="00D86623"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AF3B9C">
            <w:pPr>
              <w:spacing w:before="0" w:after="0"/>
              <w:rPr>
                <w:sz w:val="20"/>
                <w:szCs w:val="20"/>
                <w:lang w:val="en-IN"/>
              </w:rPr>
            </w:pPr>
            <w:r>
              <w:rPr>
                <w:sz w:val="20"/>
                <w:szCs w:val="20"/>
                <w:lang w:val="en-IN"/>
              </w:rPr>
              <w:t>timeOfDayHoursAfter</w:t>
            </w:r>
          </w:p>
        </w:tc>
        <w:tc>
          <w:tcPr>
            <w:tcW w:w="2126" w:type="dxa"/>
          </w:tcPr>
          <w:p w:rsidR="00DD071B" w:rsidRDefault="00DD071B" w:rsidP="00AF3B9C">
            <w:pPr>
              <w:spacing w:before="0" w:after="0"/>
              <w:rPr>
                <w:sz w:val="20"/>
                <w:szCs w:val="20"/>
                <w:lang w:val="en-IN"/>
              </w:rPr>
            </w:pPr>
            <w:r>
              <w:rPr>
                <w:sz w:val="20"/>
                <w:szCs w:val="20"/>
                <w:lang w:val="en-IN"/>
              </w:rPr>
              <w:t>Hours</w:t>
            </w:r>
          </w:p>
        </w:tc>
        <w:tc>
          <w:tcPr>
            <w:tcW w:w="2693" w:type="dxa"/>
          </w:tcPr>
          <w:p w:rsidR="00DD071B" w:rsidRDefault="00DD071B" w:rsidP="00AF3B9C">
            <w:pPr>
              <w:spacing w:before="0" w:after="0"/>
              <w:rPr>
                <w:sz w:val="20"/>
                <w:szCs w:val="20"/>
                <w:cs/>
                <w:lang w:val="en-IN" w:bidi="mr-IN"/>
              </w:rPr>
            </w:pPr>
            <w:r>
              <w:rPr>
                <w:rFonts w:hint="cs"/>
                <w:sz w:val="20"/>
                <w:szCs w:val="20"/>
                <w:cs/>
                <w:lang w:val="en-IN" w:bidi="mr-IN"/>
              </w:rPr>
              <w:t>वाजून</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AF3B9C">
            <w:pPr>
              <w:spacing w:before="0" w:after="0"/>
              <w:rPr>
                <w:sz w:val="20"/>
                <w:szCs w:val="20"/>
                <w:lang w:val="en-IN"/>
              </w:rPr>
            </w:pPr>
            <w:r>
              <w:rPr>
                <w:sz w:val="20"/>
                <w:szCs w:val="20"/>
                <w:lang w:val="en-IN"/>
              </w:rPr>
              <w:t>timeOfDayMinutes</w:t>
            </w:r>
          </w:p>
        </w:tc>
        <w:tc>
          <w:tcPr>
            <w:tcW w:w="2126" w:type="dxa"/>
          </w:tcPr>
          <w:p w:rsidR="00DD071B" w:rsidRDefault="00DD071B" w:rsidP="00AF3B9C">
            <w:pPr>
              <w:spacing w:before="0" w:after="0"/>
              <w:rPr>
                <w:sz w:val="20"/>
                <w:szCs w:val="20"/>
                <w:lang w:val="en-IN"/>
              </w:rPr>
            </w:pPr>
            <w:r>
              <w:rPr>
                <w:sz w:val="20"/>
                <w:szCs w:val="20"/>
                <w:lang w:val="en-IN"/>
              </w:rPr>
              <w:t>Minutes</w:t>
            </w:r>
          </w:p>
        </w:tc>
        <w:tc>
          <w:tcPr>
            <w:tcW w:w="2693" w:type="dxa"/>
          </w:tcPr>
          <w:p w:rsidR="00DD071B" w:rsidRPr="00D43E83" w:rsidRDefault="00DD071B" w:rsidP="00AF3B9C">
            <w:pPr>
              <w:spacing w:before="0" w:after="0"/>
              <w:rPr>
                <w:sz w:val="20"/>
                <w:szCs w:val="20"/>
                <w:lang w:val="en-IN" w:bidi="mr-IN"/>
              </w:rPr>
            </w:pPr>
            <w:r>
              <w:rPr>
                <w:rFonts w:hint="cs"/>
                <w:sz w:val="20"/>
                <w:szCs w:val="20"/>
                <w:cs/>
                <w:lang w:val="en-IN" w:bidi="mr-IN"/>
              </w:rPr>
              <w:t>मिनिटांनी</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AF3B9C">
            <w:pPr>
              <w:spacing w:before="0" w:after="0"/>
              <w:rPr>
                <w:sz w:val="20"/>
                <w:szCs w:val="20"/>
                <w:lang w:val="en-IN"/>
              </w:rPr>
            </w:pPr>
            <w:r>
              <w:rPr>
                <w:sz w:val="20"/>
                <w:szCs w:val="20"/>
                <w:lang w:val="en-IN"/>
              </w:rPr>
              <w:t>timeOfDayHoursAnd</w:t>
            </w:r>
          </w:p>
        </w:tc>
        <w:tc>
          <w:tcPr>
            <w:tcW w:w="2126" w:type="dxa"/>
          </w:tcPr>
          <w:p w:rsidR="00DD071B" w:rsidRDefault="00DD071B" w:rsidP="00AF3B9C">
            <w:pPr>
              <w:spacing w:before="0" w:after="0"/>
              <w:rPr>
                <w:sz w:val="20"/>
                <w:szCs w:val="20"/>
                <w:lang w:val="en-IN"/>
              </w:rPr>
            </w:pPr>
            <w:r>
              <w:rPr>
                <w:sz w:val="20"/>
                <w:szCs w:val="20"/>
                <w:lang w:val="en-IN"/>
              </w:rPr>
              <w:t>Hours and</w:t>
            </w:r>
          </w:p>
        </w:tc>
        <w:tc>
          <w:tcPr>
            <w:tcW w:w="2693" w:type="dxa"/>
          </w:tcPr>
          <w:p w:rsidR="00DD071B" w:rsidRPr="00D43E83" w:rsidRDefault="00DD071B" w:rsidP="00AF3B9C">
            <w:pPr>
              <w:spacing w:before="0" w:after="0"/>
              <w:rPr>
                <w:sz w:val="20"/>
                <w:szCs w:val="20"/>
                <w:lang w:val="en-IN" w:bidi="mr-IN"/>
              </w:rPr>
            </w:pPr>
            <w:r>
              <w:rPr>
                <w:rFonts w:hint="cs"/>
                <w:sz w:val="20"/>
                <w:szCs w:val="20"/>
                <w:cs/>
                <w:lang w:val="en-IN" w:bidi="mr-IN"/>
              </w:rPr>
              <w:t>?</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AF3B9C">
            <w:pPr>
              <w:spacing w:before="0" w:after="0"/>
              <w:rPr>
                <w:sz w:val="20"/>
                <w:szCs w:val="20"/>
                <w:lang w:val="en-IN"/>
              </w:rPr>
            </w:pPr>
            <w:r>
              <w:rPr>
                <w:sz w:val="20"/>
                <w:szCs w:val="20"/>
                <w:lang w:val="en-IN"/>
              </w:rPr>
              <w:t>timeOfDay12Noon</w:t>
            </w:r>
          </w:p>
        </w:tc>
        <w:tc>
          <w:tcPr>
            <w:tcW w:w="2126" w:type="dxa"/>
          </w:tcPr>
          <w:p w:rsidR="00DD071B" w:rsidRDefault="00DD071B" w:rsidP="00AF3B9C">
            <w:pPr>
              <w:spacing w:before="0" w:after="0"/>
              <w:rPr>
                <w:sz w:val="20"/>
                <w:szCs w:val="20"/>
                <w:lang w:val="en-IN"/>
              </w:rPr>
            </w:pPr>
            <w:r>
              <w:rPr>
                <w:sz w:val="20"/>
                <w:szCs w:val="20"/>
                <w:lang w:val="en-IN"/>
              </w:rPr>
              <w:t>12 noon</w:t>
            </w:r>
          </w:p>
        </w:tc>
        <w:tc>
          <w:tcPr>
            <w:tcW w:w="2693" w:type="dxa"/>
          </w:tcPr>
          <w:p w:rsidR="00DD071B" w:rsidRPr="00D43E83" w:rsidRDefault="00DD071B" w:rsidP="005309E8">
            <w:pPr>
              <w:spacing w:before="0" w:after="0"/>
              <w:rPr>
                <w:sz w:val="20"/>
                <w:szCs w:val="20"/>
                <w:lang w:val="en-IN" w:bidi="mr-IN"/>
              </w:rPr>
            </w:pPr>
            <w:r>
              <w:rPr>
                <w:rFonts w:hint="cs"/>
                <w:sz w:val="20"/>
                <w:szCs w:val="20"/>
                <w:cs/>
                <w:lang w:val="en-IN" w:bidi="mr-IN"/>
              </w:rPr>
              <w:t>दुपारी बारा वाजता</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A652A9">
            <w:pPr>
              <w:spacing w:before="0" w:after="0"/>
              <w:rPr>
                <w:sz w:val="20"/>
                <w:szCs w:val="20"/>
                <w:lang w:val="en-IN"/>
              </w:rPr>
            </w:pPr>
            <w:r>
              <w:rPr>
                <w:sz w:val="20"/>
                <w:szCs w:val="20"/>
                <w:lang w:val="en-IN"/>
              </w:rPr>
              <w:t>timeOfDay12Midnight</w:t>
            </w:r>
          </w:p>
        </w:tc>
        <w:tc>
          <w:tcPr>
            <w:tcW w:w="2126" w:type="dxa"/>
          </w:tcPr>
          <w:p w:rsidR="00DD071B" w:rsidRDefault="00DD071B" w:rsidP="00A652A9">
            <w:pPr>
              <w:spacing w:before="0" w:after="0"/>
              <w:rPr>
                <w:sz w:val="20"/>
                <w:szCs w:val="20"/>
                <w:lang w:val="en-IN"/>
              </w:rPr>
            </w:pPr>
            <w:r>
              <w:rPr>
                <w:sz w:val="20"/>
                <w:szCs w:val="20"/>
                <w:lang w:val="en-IN"/>
              </w:rPr>
              <w:t>12 midnight</w:t>
            </w:r>
          </w:p>
        </w:tc>
        <w:tc>
          <w:tcPr>
            <w:tcW w:w="2693" w:type="dxa"/>
          </w:tcPr>
          <w:p w:rsidR="00DD071B" w:rsidRDefault="00DD071B" w:rsidP="005309E8">
            <w:pPr>
              <w:spacing w:before="0" w:after="0"/>
              <w:rPr>
                <w:sz w:val="20"/>
                <w:szCs w:val="20"/>
                <w:cs/>
                <w:lang w:val="en-IN" w:bidi="mr-IN"/>
              </w:rPr>
            </w:pPr>
            <w:r>
              <w:rPr>
                <w:rFonts w:hint="cs"/>
                <w:sz w:val="20"/>
                <w:szCs w:val="20"/>
                <w:cs/>
                <w:lang w:val="en-IN" w:bidi="mr-IN"/>
              </w:rPr>
              <w:t>मध्यरात्री बारा वाजता</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r w:rsidR="00DD071B" w:rsidTr="00FC2C33">
        <w:tc>
          <w:tcPr>
            <w:tcW w:w="900" w:type="dxa"/>
          </w:tcPr>
          <w:p w:rsidR="00DD071B" w:rsidRPr="00D43E83" w:rsidRDefault="00DD071B" w:rsidP="00E21FB2">
            <w:pPr>
              <w:pStyle w:val="ListParagraph"/>
              <w:numPr>
                <w:ilvl w:val="0"/>
                <w:numId w:val="19"/>
              </w:numPr>
              <w:spacing w:before="0" w:after="0"/>
              <w:rPr>
                <w:sz w:val="20"/>
                <w:szCs w:val="20"/>
                <w:lang w:val="en-IN"/>
              </w:rPr>
            </w:pPr>
          </w:p>
        </w:tc>
        <w:tc>
          <w:tcPr>
            <w:tcW w:w="2775" w:type="dxa"/>
          </w:tcPr>
          <w:p w:rsidR="00DD071B" w:rsidRDefault="00DD071B" w:rsidP="00907E70">
            <w:pPr>
              <w:spacing w:after="0"/>
              <w:rPr>
                <w:sz w:val="20"/>
                <w:szCs w:val="20"/>
                <w:lang w:val="en-IN"/>
              </w:rPr>
            </w:pPr>
            <w:r>
              <w:rPr>
                <w:lang w:val="en-IN"/>
              </w:rPr>
              <w:t>timeOfDayAt</w:t>
            </w:r>
          </w:p>
        </w:tc>
        <w:tc>
          <w:tcPr>
            <w:tcW w:w="2126" w:type="dxa"/>
          </w:tcPr>
          <w:p w:rsidR="00DD071B" w:rsidRDefault="00DD071B" w:rsidP="00907E70">
            <w:pPr>
              <w:spacing w:after="0"/>
              <w:rPr>
                <w:sz w:val="20"/>
                <w:szCs w:val="20"/>
                <w:lang w:val="en-IN"/>
              </w:rPr>
            </w:pPr>
            <w:r>
              <w:rPr>
                <w:lang w:val="en-IN"/>
              </w:rPr>
              <w:t>at</w:t>
            </w:r>
          </w:p>
        </w:tc>
        <w:tc>
          <w:tcPr>
            <w:tcW w:w="2693" w:type="dxa"/>
          </w:tcPr>
          <w:p w:rsidR="00DD071B" w:rsidRPr="00D43E83" w:rsidRDefault="00DD071B" w:rsidP="00AF3B9C">
            <w:pPr>
              <w:spacing w:before="0" w:after="0"/>
              <w:rPr>
                <w:sz w:val="20"/>
                <w:szCs w:val="20"/>
                <w:lang w:val="en-IN" w:bidi="mr-IN"/>
              </w:rPr>
            </w:pPr>
            <w:r>
              <w:rPr>
                <w:rFonts w:hint="cs"/>
                <w:sz w:val="20"/>
                <w:szCs w:val="20"/>
                <w:cs/>
                <w:lang w:val="en-IN" w:bidi="mr-IN"/>
              </w:rPr>
              <w:t>?</w:t>
            </w:r>
          </w:p>
        </w:tc>
        <w:tc>
          <w:tcPr>
            <w:tcW w:w="1317" w:type="dxa"/>
          </w:tcPr>
          <w:p w:rsidR="00DD071B" w:rsidRPr="00D43E83" w:rsidRDefault="00DD071B" w:rsidP="00AF3B9C">
            <w:pPr>
              <w:spacing w:before="0" w:after="0"/>
              <w:rPr>
                <w:sz w:val="20"/>
                <w:szCs w:val="20"/>
                <w:lang w:val="en-IN"/>
              </w:rPr>
            </w:pPr>
          </w:p>
        </w:tc>
        <w:tc>
          <w:tcPr>
            <w:tcW w:w="1800" w:type="dxa"/>
          </w:tcPr>
          <w:p w:rsidR="00DD071B" w:rsidRPr="00D43E83" w:rsidRDefault="00DD071B" w:rsidP="00AF3B9C">
            <w:pPr>
              <w:spacing w:before="0" w:after="0"/>
              <w:rPr>
                <w:sz w:val="20"/>
                <w:szCs w:val="20"/>
                <w:lang w:val="en-IN"/>
              </w:rPr>
            </w:pPr>
          </w:p>
        </w:tc>
      </w:tr>
    </w:tbl>
    <w:p w:rsidR="00E21FB2" w:rsidRDefault="00E21FB2" w:rsidP="00A6225E">
      <w:pPr>
        <w:spacing w:before="0" w:after="0"/>
        <w:rPr>
          <w:ins w:id="219" w:author="Salil" w:date="2011-08-18T17:36:00Z"/>
          <w:lang w:val="en-IN"/>
        </w:rPr>
      </w:pPr>
    </w:p>
    <w:p w:rsidR="00352C45" w:rsidRDefault="00352C45" w:rsidP="00352C45">
      <w:pPr>
        <w:pStyle w:val="Heading3"/>
        <w:rPr>
          <w:ins w:id="220" w:author="Salil" w:date="2011-08-18T17:37:00Z"/>
          <w:lang w:val="en-IN"/>
        </w:rPr>
      </w:pPr>
      <w:bookmarkStart w:id="221" w:name="_Toc301455966"/>
      <w:ins w:id="222" w:author="Salil" w:date="2011-08-18T17:37:00Z">
        <w:r>
          <w:rPr>
            <w:lang w:val="en-IN"/>
          </w:rPr>
          <w:t xml:space="preserve">Time </w:t>
        </w:r>
      </w:ins>
      <w:ins w:id="223" w:author="Salil" w:date="2011-08-19T13:22:00Z">
        <w:r w:rsidR="00BA6AD1">
          <w:rPr>
            <w:lang w:val="en-IN"/>
          </w:rPr>
          <w:t>Zones</w:t>
        </w:r>
      </w:ins>
      <w:bookmarkEnd w:id="221"/>
    </w:p>
    <w:p w:rsidR="00FA5435" w:rsidRPr="00352C45" w:rsidRDefault="0097356B" w:rsidP="00FA5435">
      <w:pPr>
        <w:ind w:left="720"/>
        <w:rPr>
          <w:ins w:id="224" w:author="Salil" w:date="2011-08-18T18:02:00Z"/>
          <w:lang w:val="en-IN"/>
        </w:rPr>
      </w:pPr>
      <w:ins w:id="225" w:author="Salil" w:date="2011-08-18T18:02:00Z">
        <w:r>
          <w:rPr>
            <w:lang w:val="en-IN"/>
          </w:rPr>
          <w:t>E</w:t>
        </w:r>
      </w:ins>
      <w:ins w:id="226" w:author="Salil" w:date="2011-08-18T18:03:00Z">
        <w:r>
          <w:rPr>
            <w:lang w:val="en-IN"/>
          </w:rPr>
          <w:t>nglish</w:t>
        </w:r>
      </w:ins>
    </w:p>
    <w:tbl>
      <w:tblPr>
        <w:tblStyle w:val="TableGrid"/>
        <w:tblW w:w="0" w:type="auto"/>
        <w:tblInd w:w="828" w:type="dxa"/>
        <w:tblLook w:val="04A0"/>
      </w:tblPr>
      <w:tblGrid>
        <w:gridCol w:w="743"/>
        <w:gridCol w:w="1847"/>
        <w:gridCol w:w="1432"/>
        <w:gridCol w:w="1897"/>
      </w:tblGrid>
      <w:tr w:rsidR="00FA5435" w:rsidRPr="00D43E83" w:rsidTr="00027CC1">
        <w:trPr>
          <w:ins w:id="227" w:author="Salil" w:date="2011-08-18T18:02:00Z"/>
        </w:trPr>
        <w:tc>
          <w:tcPr>
            <w:tcW w:w="743" w:type="dxa"/>
            <w:shd w:val="pct10" w:color="auto" w:fill="auto"/>
          </w:tcPr>
          <w:p w:rsidR="00FA5435" w:rsidRPr="00D43E83" w:rsidRDefault="00FA5435" w:rsidP="00027CC1">
            <w:pPr>
              <w:spacing w:before="0" w:after="0"/>
              <w:rPr>
                <w:ins w:id="228" w:author="Salil" w:date="2011-08-18T18:02:00Z"/>
                <w:b/>
                <w:sz w:val="20"/>
                <w:szCs w:val="20"/>
                <w:lang w:val="en-IN"/>
              </w:rPr>
            </w:pPr>
            <w:ins w:id="229" w:author="Salil" w:date="2011-08-18T18:02:00Z">
              <w:r w:rsidRPr="00D43E83">
                <w:rPr>
                  <w:b/>
                  <w:sz w:val="20"/>
                  <w:szCs w:val="20"/>
                  <w:lang w:val="en-IN"/>
                </w:rPr>
                <w:t>No</w:t>
              </w:r>
              <w:r>
                <w:rPr>
                  <w:b/>
                  <w:sz w:val="20"/>
                  <w:szCs w:val="20"/>
                  <w:lang w:val="en-IN"/>
                </w:rPr>
                <w:t>.</w:t>
              </w:r>
            </w:ins>
          </w:p>
        </w:tc>
        <w:tc>
          <w:tcPr>
            <w:tcW w:w="1847" w:type="dxa"/>
            <w:shd w:val="pct10" w:color="auto" w:fill="auto"/>
          </w:tcPr>
          <w:p w:rsidR="00FA5435" w:rsidRPr="00D43E83" w:rsidRDefault="0097356B" w:rsidP="00027CC1">
            <w:pPr>
              <w:spacing w:before="0" w:after="0"/>
              <w:rPr>
                <w:ins w:id="230" w:author="Salil" w:date="2011-08-18T18:02:00Z"/>
                <w:b/>
                <w:sz w:val="20"/>
                <w:szCs w:val="20"/>
                <w:lang w:val="en-IN"/>
              </w:rPr>
            </w:pPr>
            <w:ins w:id="231" w:author="Salil" w:date="2011-08-18T18:03:00Z">
              <w:r>
                <w:rPr>
                  <w:b/>
                  <w:sz w:val="20"/>
                  <w:szCs w:val="20"/>
                  <w:lang w:val="en-IN"/>
                </w:rPr>
                <w:t>English</w:t>
              </w:r>
            </w:ins>
            <w:ins w:id="232" w:author="Salil" w:date="2011-08-18T18:02:00Z">
              <w:r w:rsidR="00FA5435">
                <w:rPr>
                  <w:b/>
                  <w:sz w:val="20"/>
                  <w:szCs w:val="20"/>
                  <w:lang w:val="en-IN"/>
                </w:rPr>
                <w:t xml:space="preserve"> Time Zone</w:t>
              </w:r>
            </w:ins>
          </w:p>
        </w:tc>
        <w:tc>
          <w:tcPr>
            <w:tcW w:w="1432" w:type="dxa"/>
            <w:shd w:val="pct10" w:color="auto" w:fill="auto"/>
          </w:tcPr>
          <w:p w:rsidR="00FA5435" w:rsidRPr="00D43E83" w:rsidRDefault="0097356B" w:rsidP="00027CC1">
            <w:pPr>
              <w:spacing w:before="0" w:after="0"/>
              <w:rPr>
                <w:ins w:id="233" w:author="Salil" w:date="2011-08-18T18:02:00Z"/>
                <w:b/>
                <w:sz w:val="20"/>
                <w:szCs w:val="20"/>
                <w:lang w:val="en-IN"/>
              </w:rPr>
            </w:pPr>
            <w:ins w:id="234" w:author="Salil" w:date="2011-08-18T18:03:00Z">
              <w:r>
                <w:rPr>
                  <w:b/>
                  <w:sz w:val="20"/>
                  <w:szCs w:val="20"/>
                  <w:lang w:val="en-IN"/>
                </w:rPr>
                <w:t xml:space="preserve">English </w:t>
              </w:r>
            </w:ins>
            <w:ins w:id="235" w:author="Salil" w:date="2011-08-18T18:02:00Z">
              <w:r w:rsidR="00FA5435">
                <w:rPr>
                  <w:b/>
                  <w:sz w:val="20"/>
                  <w:szCs w:val="20"/>
                  <w:lang w:val="en-IN"/>
                </w:rPr>
                <w:t>Label</w:t>
              </w:r>
            </w:ins>
          </w:p>
        </w:tc>
        <w:tc>
          <w:tcPr>
            <w:tcW w:w="1897" w:type="dxa"/>
            <w:shd w:val="pct10" w:color="auto" w:fill="auto"/>
          </w:tcPr>
          <w:p w:rsidR="00FA5435" w:rsidRPr="00D43E83" w:rsidRDefault="00FA5435" w:rsidP="00027CC1">
            <w:pPr>
              <w:spacing w:before="0" w:after="0"/>
              <w:rPr>
                <w:ins w:id="236" w:author="Salil" w:date="2011-08-18T18:02:00Z"/>
                <w:b/>
                <w:sz w:val="20"/>
                <w:szCs w:val="20"/>
                <w:lang w:val="en-IN"/>
              </w:rPr>
            </w:pPr>
            <w:ins w:id="237" w:author="Salil" w:date="2011-08-18T18:02:00Z">
              <w:r>
                <w:rPr>
                  <w:b/>
                  <w:sz w:val="20"/>
                  <w:szCs w:val="20"/>
                  <w:lang w:val="en-IN"/>
                </w:rPr>
                <w:t>Duration (in hours)</w:t>
              </w:r>
            </w:ins>
          </w:p>
        </w:tc>
      </w:tr>
      <w:tr w:rsidR="000C7246" w:rsidRPr="00D43E83" w:rsidTr="00027CC1">
        <w:trPr>
          <w:ins w:id="238" w:author="Salil" w:date="2011-08-18T18:02:00Z"/>
        </w:trPr>
        <w:tc>
          <w:tcPr>
            <w:tcW w:w="743" w:type="dxa"/>
          </w:tcPr>
          <w:p w:rsidR="000C7246" w:rsidRPr="00D43E83" w:rsidRDefault="000C7246" w:rsidP="00027CC1">
            <w:pPr>
              <w:pStyle w:val="ListParagraph"/>
              <w:numPr>
                <w:ilvl w:val="0"/>
                <w:numId w:val="24"/>
              </w:numPr>
              <w:spacing w:before="0" w:after="0"/>
              <w:rPr>
                <w:ins w:id="239" w:author="Salil" w:date="2011-08-18T18:02:00Z"/>
                <w:sz w:val="20"/>
                <w:szCs w:val="20"/>
                <w:lang w:val="en-IN"/>
              </w:rPr>
            </w:pPr>
          </w:p>
        </w:tc>
        <w:tc>
          <w:tcPr>
            <w:tcW w:w="1847" w:type="dxa"/>
          </w:tcPr>
          <w:p w:rsidR="000C7246" w:rsidRPr="00D43E83" w:rsidRDefault="000C7246" w:rsidP="00027CC1">
            <w:pPr>
              <w:spacing w:before="0" w:after="0"/>
              <w:rPr>
                <w:ins w:id="240" w:author="Salil" w:date="2011-08-18T18:02:00Z"/>
                <w:sz w:val="20"/>
                <w:szCs w:val="20"/>
                <w:lang w:val="en-IN"/>
              </w:rPr>
            </w:pPr>
            <w:ins w:id="241" w:author="Salil" w:date="2011-08-18T18:02:00Z">
              <w:r>
                <w:rPr>
                  <w:sz w:val="20"/>
                  <w:szCs w:val="20"/>
                  <w:lang w:val="en-IN"/>
                </w:rPr>
                <w:t>06:00:00</w:t>
              </w:r>
            </w:ins>
            <w:ins w:id="242" w:author="Salil" w:date="2011-08-18T18:06:00Z">
              <w:r>
                <w:rPr>
                  <w:sz w:val="20"/>
                  <w:szCs w:val="20"/>
                  <w:lang w:val="en-IN"/>
                </w:rPr>
                <w:t xml:space="preserve"> - </w:t>
              </w:r>
            </w:ins>
            <w:ins w:id="243" w:author="Salil" w:date="2011-08-18T18:02:00Z">
              <w:r>
                <w:rPr>
                  <w:sz w:val="20"/>
                  <w:szCs w:val="20"/>
                  <w:lang w:val="en-IN"/>
                </w:rPr>
                <w:t>11</w:t>
              </w:r>
            </w:ins>
            <w:ins w:id="244" w:author="Salil" w:date="2011-08-18T18:16:00Z">
              <w:r>
                <w:rPr>
                  <w:sz w:val="20"/>
                  <w:szCs w:val="20"/>
                  <w:lang w:val="en-IN"/>
                </w:rPr>
                <w:t>:59:59</w:t>
              </w:r>
            </w:ins>
          </w:p>
        </w:tc>
        <w:tc>
          <w:tcPr>
            <w:tcW w:w="1432" w:type="dxa"/>
          </w:tcPr>
          <w:p w:rsidR="000C7246" w:rsidRPr="00D43E83" w:rsidRDefault="000C7246" w:rsidP="00027CC1">
            <w:pPr>
              <w:spacing w:before="0" w:after="0"/>
              <w:rPr>
                <w:ins w:id="245" w:author="Salil" w:date="2011-08-18T18:02:00Z"/>
                <w:sz w:val="20"/>
                <w:szCs w:val="20"/>
                <w:lang w:val="en-IN" w:bidi="mr-IN"/>
              </w:rPr>
            </w:pPr>
            <w:ins w:id="246" w:author="Salil" w:date="2011-08-18T18:03:00Z">
              <w:r>
                <w:rPr>
                  <w:sz w:val="20"/>
                  <w:szCs w:val="20"/>
                  <w:lang w:val="en-IN" w:bidi="mr-IN"/>
                </w:rPr>
                <w:t>Morning</w:t>
              </w:r>
            </w:ins>
          </w:p>
        </w:tc>
        <w:tc>
          <w:tcPr>
            <w:tcW w:w="1897" w:type="dxa"/>
          </w:tcPr>
          <w:p w:rsidR="000C7246" w:rsidRPr="00D43E83" w:rsidRDefault="000C7246" w:rsidP="00027CC1">
            <w:pPr>
              <w:spacing w:before="0" w:after="0"/>
              <w:rPr>
                <w:ins w:id="247" w:author="Salil" w:date="2011-08-18T18:02:00Z"/>
                <w:sz w:val="20"/>
                <w:szCs w:val="20"/>
                <w:lang w:val="en-IN"/>
              </w:rPr>
            </w:pPr>
            <w:ins w:id="248" w:author="Salil" w:date="2011-08-18T18:16:00Z">
              <w:r>
                <w:rPr>
                  <w:sz w:val="20"/>
                  <w:szCs w:val="20"/>
                  <w:lang w:val="en-IN"/>
                </w:rPr>
                <w:t>6:00</w:t>
              </w:r>
            </w:ins>
          </w:p>
        </w:tc>
      </w:tr>
      <w:tr w:rsidR="000C7246" w:rsidRPr="00D43E83" w:rsidTr="00027CC1">
        <w:trPr>
          <w:ins w:id="249" w:author="Salil" w:date="2011-08-18T18:02:00Z"/>
        </w:trPr>
        <w:tc>
          <w:tcPr>
            <w:tcW w:w="743" w:type="dxa"/>
          </w:tcPr>
          <w:p w:rsidR="000C7246" w:rsidRPr="00D43E83" w:rsidRDefault="000C7246" w:rsidP="00027CC1">
            <w:pPr>
              <w:pStyle w:val="ListParagraph"/>
              <w:numPr>
                <w:ilvl w:val="0"/>
                <w:numId w:val="24"/>
              </w:numPr>
              <w:spacing w:before="0" w:after="0"/>
              <w:rPr>
                <w:ins w:id="250" w:author="Salil" w:date="2011-08-18T18:02:00Z"/>
                <w:sz w:val="20"/>
                <w:szCs w:val="20"/>
                <w:lang w:val="en-IN"/>
              </w:rPr>
            </w:pPr>
          </w:p>
        </w:tc>
        <w:tc>
          <w:tcPr>
            <w:tcW w:w="1847" w:type="dxa"/>
          </w:tcPr>
          <w:p w:rsidR="000C7246" w:rsidRPr="00D43E83" w:rsidRDefault="000C7246" w:rsidP="0097356B">
            <w:pPr>
              <w:spacing w:before="0" w:after="0"/>
              <w:rPr>
                <w:ins w:id="251" w:author="Salil" w:date="2011-08-18T18:02:00Z"/>
                <w:sz w:val="20"/>
                <w:szCs w:val="20"/>
                <w:lang w:val="en-IN"/>
              </w:rPr>
            </w:pPr>
            <w:ins w:id="252" w:author="Salil" w:date="2011-08-18T18:02:00Z">
              <w:r>
                <w:rPr>
                  <w:sz w:val="20"/>
                  <w:szCs w:val="20"/>
                  <w:lang w:val="en-IN"/>
                </w:rPr>
                <w:t>1</w:t>
              </w:r>
            </w:ins>
            <w:ins w:id="253" w:author="Salil" w:date="2011-08-18T18:04:00Z">
              <w:r>
                <w:rPr>
                  <w:sz w:val="20"/>
                  <w:szCs w:val="20"/>
                  <w:lang w:val="en-IN"/>
                </w:rPr>
                <w:t>2</w:t>
              </w:r>
            </w:ins>
            <w:ins w:id="254" w:author="Salil" w:date="2011-08-18T18:02:00Z">
              <w:r>
                <w:rPr>
                  <w:sz w:val="20"/>
                  <w:szCs w:val="20"/>
                  <w:lang w:val="en-IN"/>
                </w:rPr>
                <w:t>:</w:t>
              </w:r>
            </w:ins>
            <w:ins w:id="255" w:author="Salil" w:date="2011-08-18T18:04:00Z">
              <w:r>
                <w:rPr>
                  <w:sz w:val="20"/>
                  <w:szCs w:val="20"/>
                  <w:lang w:val="en-IN"/>
                </w:rPr>
                <w:t>00</w:t>
              </w:r>
            </w:ins>
            <w:ins w:id="256" w:author="Salil" w:date="2011-08-18T18:02:00Z">
              <w:r>
                <w:rPr>
                  <w:sz w:val="20"/>
                  <w:szCs w:val="20"/>
                  <w:lang w:val="en-IN"/>
                </w:rPr>
                <w:t>:00</w:t>
              </w:r>
            </w:ins>
          </w:p>
        </w:tc>
        <w:tc>
          <w:tcPr>
            <w:tcW w:w="1432" w:type="dxa"/>
          </w:tcPr>
          <w:p w:rsidR="000C7246" w:rsidRPr="00D43E83" w:rsidRDefault="000C7246" w:rsidP="00027CC1">
            <w:pPr>
              <w:spacing w:before="0" w:after="0"/>
              <w:rPr>
                <w:ins w:id="257" w:author="Salil" w:date="2011-08-18T18:02:00Z"/>
                <w:sz w:val="20"/>
                <w:szCs w:val="20"/>
                <w:lang w:val="en-IN" w:bidi="mr-IN"/>
              </w:rPr>
            </w:pPr>
            <w:ins w:id="258" w:author="Salil" w:date="2011-08-18T18:03:00Z">
              <w:r>
                <w:rPr>
                  <w:sz w:val="20"/>
                  <w:szCs w:val="20"/>
                  <w:lang w:val="en-IN" w:bidi="mr-IN"/>
                </w:rPr>
                <w:t>Noon</w:t>
              </w:r>
            </w:ins>
          </w:p>
        </w:tc>
        <w:tc>
          <w:tcPr>
            <w:tcW w:w="1897" w:type="dxa"/>
          </w:tcPr>
          <w:p w:rsidR="000C7246" w:rsidRPr="00D43E83" w:rsidRDefault="000C7246" w:rsidP="00027CC1">
            <w:pPr>
              <w:spacing w:before="0" w:after="0"/>
              <w:rPr>
                <w:ins w:id="259" w:author="Salil" w:date="2011-08-18T18:02:00Z"/>
                <w:sz w:val="20"/>
                <w:szCs w:val="20"/>
                <w:lang w:val="en-IN"/>
              </w:rPr>
            </w:pPr>
            <w:ins w:id="260" w:author="Salil" w:date="2011-08-18T18:11:00Z">
              <w:r>
                <w:rPr>
                  <w:sz w:val="20"/>
                  <w:szCs w:val="20"/>
                  <w:lang w:val="en-IN"/>
                </w:rPr>
                <w:t>0</w:t>
              </w:r>
            </w:ins>
            <w:ins w:id="261" w:author="Salil" w:date="2011-08-18T18:02:00Z">
              <w:r>
                <w:rPr>
                  <w:sz w:val="20"/>
                  <w:szCs w:val="20"/>
                  <w:lang w:val="en-IN"/>
                </w:rPr>
                <w:t>:00</w:t>
              </w:r>
            </w:ins>
          </w:p>
        </w:tc>
      </w:tr>
      <w:tr w:rsidR="000C7246" w:rsidRPr="00D43E83" w:rsidTr="00027CC1">
        <w:trPr>
          <w:ins w:id="262" w:author="Salil" w:date="2011-08-18T18:02:00Z"/>
        </w:trPr>
        <w:tc>
          <w:tcPr>
            <w:tcW w:w="743" w:type="dxa"/>
          </w:tcPr>
          <w:p w:rsidR="000C7246" w:rsidRPr="00D43E83" w:rsidRDefault="000C7246" w:rsidP="00027CC1">
            <w:pPr>
              <w:pStyle w:val="ListParagraph"/>
              <w:numPr>
                <w:ilvl w:val="0"/>
                <w:numId w:val="24"/>
              </w:numPr>
              <w:spacing w:before="0" w:after="0"/>
              <w:rPr>
                <w:ins w:id="263" w:author="Salil" w:date="2011-08-18T18:02:00Z"/>
                <w:sz w:val="20"/>
                <w:szCs w:val="20"/>
                <w:lang w:val="en-IN"/>
              </w:rPr>
            </w:pPr>
          </w:p>
        </w:tc>
        <w:tc>
          <w:tcPr>
            <w:tcW w:w="1847" w:type="dxa"/>
          </w:tcPr>
          <w:p w:rsidR="000C7246" w:rsidRPr="00D43E83" w:rsidRDefault="000C7246" w:rsidP="0097356B">
            <w:pPr>
              <w:spacing w:before="0" w:after="0"/>
              <w:rPr>
                <w:ins w:id="264" w:author="Salil" w:date="2011-08-18T18:02:00Z"/>
                <w:sz w:val="20"/>
                <w:szCs w:val="20"/>
                <w:lang w:val="en-IN"/>
              </w:rPr>
            </w:pPr>
            <w:ins w:id="265" w:author="Salil" w:date="2011-08-18T18:05:00Z">
              <w:r>
                <w:rPr>
                  <w:sz w:val="20"/>
                  <w:szCs w:val="20"/>
                  <w:lang w:val="en-IN"/>
                </w:rPr>
                <w:t>12:00:0</w:t>
              </w:r>
            </w:ins>
            <w:ins w:id="266" w:author="Salil" w:date="2011-08-18T18:11:00Z">
              <w:r>
                <w:rPr>
                  <w:sz w:val="20"/>
                  <w:szCs w:val="20"/>
                  <w:lang w:val="en-IN"/>
                </w:rPr>
                <w:t>0</w:t>
              </w:r>
            </w:ins>
            <w:ins w:id="267" w:author="Salil" w:date="2011-08-18T18:05:00Z">
              <w:r>
                <w:rPr>
                  <w:sz w:val="20"/>
                  <w:szCs w:val="20"/>
                  <w:lang w:val="en-IN"/>
                </w:rPr>
                <w:t xml:space="preserve"> - </w:t>
              </w:r>
            </w:ins>
            <w:ins w:id="268" w:author="Salil" w:date="2011-08-18T18:02:00Z">
              <w:r>
                <w:rPr>
                  <w:sz w:val="20"/>
                  <w:szCs w:val="20"/>
                  <w:lang w:val="en-IN"/>
                </w:rPr>
                <w:t>16:45:00</w:t>
              </w:r>
            </w:ins>
          </w:p>
        </w:tc>
        <w:tc>
          <w:tcPr>
            <w:tcW w:w="1432" w:type="dxa"/>
          </w:tcPr>
          <w:p w:rsidR="000C7246" w:rsidRPr="00D43E83" w:rsidRDefault="000C7246" w:rsidP="00027CC1">
            <w:pPr>
              <w:spacing w:before="0" w:after="0"/>
              <w:rPr>
                <w:ins w:id="269" w:author="Salil" w:date="2011-08-18T18:02:00Z"/>
                <w:sz w:val="20"/>
                <w:szCs w:val="20"/>
                <w:lang w:val="en-IN" w:bidi="mr-IN"/>
              </w:rPr>
            </w:pPr>
            <w:ins w:id="270" w:author="Salil" w:date="2011-08-18T18:03:00Z">
              <w:r>
                <w:rPr>
                  <w:sz w:val="20"/>
                  <w:szCs w:val="20"/>
                  <w:lang w:val="en-IN" w:bidi="mr-IN"/>
                </w:rPr>
                <w:t>Afternoon</w:t>
              </w:r>
            </w:ins>
          </w:p>
        </w:tc>
        <w:tc>
          <w:tcPr>
            <w:tcW w:w="1897" w:type="dxa"/>
          </w:tcPr>
          <w:p w:rsidR="000C7246" w:rsidRPr="00D43E83" w:rsidRDefault="000C7246" w:rsidP="00027CC1">
            <w:pPr>
              <w:spacing w:before="0" w:after="0"/>
              <w:rPr>
                <w:ins w:id="271" w:author="Salil" w:date="2011-08-18T18:02:00Z"/>
                <w:sz w:val="20"/>
                <w:szCs w:val="20"/>
                <w:lang w:val="en-IN"/>
              </w:rPr>
            </w:pPr>
            <w:ins w:id="272" w:author="Salil" w:date="2011-08-18T18:11:00Z">
              <w:r>
                <w:rPr>
                  <w:sz w:val="20"/>
                  <w:szCs w:val="20"/>
                  <w:lang w:val="en-IN"/>
                </w:rPr>
                <w:t>4:45</w:t>
              </w:r>
            </w:ins>
          </w:p>
        </w:tc>
      </w:tr>
      <w:tr w:rsidR="000C7246" w:rsidRPr="00D43E83" w:rsidTr="00027CC1">
        <w:trPr>
          <w:ins w:id="273" w:author="Salil" w:date="2011-08-18T18:02:00Z"/>
        </w:trPr>
        <w:tc>
          <w:tcPr>
            <w:tcW w:w="743" w:type="dxa"/>
          </w:tcPr>
          <w:p w:rsidR="000C7246" w:rsidRPr="00D43E83" w:rsidRDefault="000C7246" w:rsidP="00027CC1">
            <w:pPr>
              <w:pStyle w:val="ListParagraph"/>
              <w:numPr>
                <w:ilvl w:val="0"/>
                <w:numId w:val="24"/>
              </w:numPr>
              <w:spacing w:before="0" w:after="0"/>
              <w:rPr>
                <w:ins w:id="274" w:author="Salil" w:date="2011-08-18T18:02:00Z"/>
                <w:sz w:val="20"/>
                <w:szCs w:val="20"/>
                <w:lang w:val="en-IN"/>
              </w:rPr>
            </w:pPr>
          </w:p>
        </w:tc>
        <w:tc>
          <w:tcPr>
            <w:tcW w:w="1847" w:type="dxa"/>
          </w:tcPr>
          <w:p w:rsidR="000C7246" w:rsidRPr="00D43E83" w:rsidRDefault="000C7246" w:rsidP="00A9700F">
            <w:pPr>
              <w:spacing w:before="0" w:after="0"/>
              <w:rPr>
                <w:ins w:id="275" w:author="Salil" w:date="2011-08-18T18:02:00Z"/>
                <w:sz w:val="20"/>
                <w:szCs w:val="20"/>
                <w:lang w:val="en-IN"/>
              </w:rPr>
            </w:pPr>
            <w:ins w:id="276" w:author="Salil" w:date="2011-08-18T18:09:00Z">
              <w:r>
                <w:rPr>
                  <w:sz w:val="20"/>
                  <w:szCs w:val="20"/>
                  <w:lang w:val="en-IN"/>
                </w:rPr>
                <w:t>16:45:00 – 19:44:59</w:t>
              </w:r>
            </w:ins>
          </w:p>
        </w:tc>
        <w:tc>
          <w:tcPr>
            <w:tcW w:w="1432" w:type="dxa"/>
          </w:tcPr>
          <w:p w:rsidR="000C7246" w:rsidRPr="00D43E83" w:rsidRDefault="000C7246" w:rsidP="0097356B">
            <w:pPr>
              <w:spacing w:before="0" w:after="0"/>
              <w:rPr>
                <w:ins w:id="277" w:author="Salil" w:date="2011-08-18T18:02:00Z"/>
                <w:sz w:val="20"/>
                <w:szCs w:val="20"/>
                <w:lang w:val="en-IN" w:bidi="mr-IN"/>
              </w:rPr>
            </w:pPr>
            <w:ins w:id="278" w:author="Salil" w:date="2011-08-18T18:09:00Z">
              <w:r>
                <w:rPr>
                  <w:sz w:val="20"/>
                  <w:szCs w:val="20"/>
                  <w:lang w:val="en-IN" w:bidi="mr-IN"/>
                </w:rPr>
                <w:t>Evening</w:t>
              </w:r>
            </w:ins>
          </w:p>
        </w:tc>
        <w:tc>
          <w:tcPr>
            <w:tcW w:w="1897" w:type="dxa"/>
          </w:tcPr>
          <w:p w:rsidR="000C7246" w:rsidRPr="00D43E83" w:rsidRDefault="00197260" w:rsidP="000C7246">
            <w:pPr>
              <w:spacing w:before="0" w:after="0"/>
              <w:rPr>
                <w:ins w:id="279" w:author="Salil" w:date="2011-08-18T18:02:00Z"/>
                <w:sz w:val="20"/>
                <w:szCs w:val="20"/>
                <w:lang w:val="en-IN"/>
              </w:rPr>
            </w:pPr>
            <w:ins w:id="280" w:author="Salil" w:date="2011-08-18T18:20:00Z">
              <w:r>
                <w:rPr>
                  <w:sz w:val="20"/>
                  <w:szCs w:val="20"/>
                  <w:lang w:val="en-IN"/>
                </w:rPr>
                <w:t>3</w:t>
              </w:r>
            </w:ins>
            <w:ins w:id="281" w:author="Salil" w:date="2011-08-18T18:17:00Z">
              <w:r w:rsidR="000C7246">
                <w:rPr>
                  <w:sz w:val="20"/>
                  <w:szCs w:val="20"/>
                  <w:lang w:val="en-IN"/>
                </w:rPr>
                <w:t>:00</w:t>
              </w:r>
            </w:ins>
          </w:p>
        </w:tc>
      </w:tr>
      <w:tr w:rsidR="000C7246" w:rsidRPr="00D43E83" w:rsidTr="00027CC1">
        <w:trPr>
          <w:ins w:id="282" w:author="Salil" w:date="2011-08-18T18:02:00Z"/>
        </w:trPr>
        <w:tc>
          <w:tcPr>
            <w:tcW w:w="743" w:type="dxa"/>
          </w:tcPr>
          <w:p w:rsidR="000C7246" w:rsidRPr="00D43E83" w:rsidRDefault="000C7246" w:rsidP="00027CC1">
            <w:pPr>
              <w:pStyle w:val="ListParagraph"/>
              <w:numPr>
                <w:ilvl w:val="0"/>
                <w:numId w:val="24"/>
              </w:numPr>
              <w:spacing w:before="0" w:after="0"/>
              <w:rPr>
                <w:ins w:id="283" w:author="Salil" w:date="2011-08-18T18:02:00Z"/>
                <w:sz w:val="20"/>
                <w:szCs w:val="20"/>
                <w:lang w:val="en-IN"/>
              </w:rPr>
            </w:pPr>
          </w:p>
        </w:tc>
        <w:tc>
          <w:tcPr>
            <w:tcW w:w="1847" w:type="dxa"/>
          </w:tcPr>
          <w:p w:rsidR="000C7246" w:rsidRPr="00D43E83" w:rsidRDefault="000C7246" w:rsidP="00027CC1">
            <w:pPr>
              <w:spacing w:before="0" w:after="0"/>
              <w:rPr>
                <w:ins w:id="284" w:author="Salil" w:date="2011-08-18T18:02:00Z"/>
                <w:sz w:val="20"/>
                <w:szCs w:val="20"/>
                <w:lang w:val="en-IN"/>
              </w:rPr>
            </w:pPr>
            <w:ins w:id="285" w:author="Salil" w:date="2011-08-18T18:09:00Z">
              <w:r>
                <w:rPr>
                  <w:sz w:val="20"/>
                  <w:szCs w:val="20"/>
                  <w:lang w:val="en-IN"/>
                </w:rPr>
                <w:t>19:45:00 - 23:59:59</w:t>
              </w:r>
            </w:ins>
          </w:p>
        </w:tc>
        <w:tc>
          <w:tcPr>
            <w:tcW w:w="1432" w:type="dxa"/>
          </w:tcPr>
          <w:p w:rsidR="000C7246" w:rsidRPr="00D43E83" w:rsidRDefault="000C7246" w:rsidP="00027CC1">
            <w:pPr>
              <w:spacing w:before="0" w:after="0"/>
              <w:rPr>
                <w:ins w:id="286" w:author="Salil" w:date="2011-08-18T18:02:00Z"/>
                <w:sz w:val="20"/>
                <w:szCs w:val="20"/>
                <w:lang w:val="en-IN" w:bidi="mr-IN"/>
              </w:rPr>
            </w:pPr>
            <w:ins w:id="287" w:author="Salil" w:date="2011-08-18T18:09:00Z">
              <w:r>
                <w:rPr>
                  <w:sz w:val="20"/>
                  <w:szCs w:val="20"/>
                  <w:lang w:val="en-IN" w:bidi="mr-IN"/>
                </w:rPr>
                <w:t>Night</w:t>
              </w:r>
            </w:ins>
          </w:p>
        </w:tc>
        <w:tc>
          <w:tcPr>
            <w:tcW w:w="1897" w:type="dxa"/>
          </w:tcPr>
          <w:p w:rsidR="000C7246" w:rsidRPr="00D43E83" w:rsidRDefault="000C7246" w:rsidP="000C7246">
            <w:pPr>
              <w:spacing w:before="0" w:after="0"/>
              <w:rPr>
                <w:ins w:id="288" w:author="Salil" w:date="2011-08-18T18:02:00Z"/>
                <w:sz w:val="20"/>
                <w:szCs w:val="20"/>
                <w:lang w:val="en-IN"/>
              </w:rPr>
            </w:pPr>
            <w:ins w:id="289" w:author="Salil" w:date="2011-08-18T18:02:00Z">
              <w:r>
                <w:rPr>
                  <w:sz w:val="20"/>
                  <w:szCs w:val="20"/>
                  <w:lang w:val="en-IN"/>
                </w:rPr>
                <w:t>4:</w:t>
              </w:r>
            </w:ins>
            <w:ins w:id="290" w:author="Salil" w:date="2011-08-18T18:17:00Z">
              <w:r>
                <w:rPr>
                  <w:sz w:val="20"/>
                  <w:szCs w:val="20"/>
                  <w:lang w:val="en-IN"/>
                </w:rPr>
                <w:t>15</w:t>
              </w:r>
            </w:ins>
          </w:p>
        </w:tc>
      </w:tr>
      <w:tr w:rsidR="000C7246" w:rsidRPr="00D43E83" w:rsidTr="00027CC1">
        <w:trPr>
          <w:ins w:id="291" w:author="Salil" w:date="2011-08-18T18:02:00Z"/>
        </w:trPr>
        <w:tc>
          <w:tcPr>
            <w:tcW w:w="743" w:type="dxa"/>
          </w:tcPr>
          <w:p w:rsidR="000C7246" w:rsidRPr="00D43E83" w:rsidRDefault="000C7246" w:rsidP="00027CC1">
            <w:pPr>
              <w:pStyle w:val="ListParagraph"/>
              <w:numPr>
                <w:ilvl w:val="0"/>
                <w:numId w:val="24"/>
              </w:numPr>
              <w:spacing w:before="0" w:after="0"/>
              <w:rPr>
                <w:ins w:id="292" w:author="Salil" w:date="2011-08-18T18:02:00Z"/>
                <w:sz w:val="20"/>
                <w:szCs w:val="20"/>
                <w:lang w:val="en-IN"/>
              </w:rPr>
            </w:pPr>
          </w:p>
        </w:tc>
        <w:tc>
          <w:tcPr>
            <w:tcW w:w="1847" w:type="dxa"/>
          </w:tcPr>
          <w:p w:rsidR="000C7246" w:rsidRPr="00D43E83" w:rsidRDefault="000C7246" w:rsidP="00027CC1">
            <w:pPr>
              <w:spacing w:before="0" w:after="0"/>
              <w:rPr>
                <w:ins w:id="293" w:author="Salil" w:date="2011-08-18T18:02:00Z"/>
                <w:sz w:val="20"/>
                <w:szCs w:val="20"/>
                <w:lang w:val="en-IN"/>
              </w:rPr>
            </w:pPr>
            <w:ins w:id="294" w:author="Salil" w:date="2011-08-18T18:09:00Z">
              <w:r>
                <w:rPr>
                  <w:sz w:val="20"/>
                  <w:szCs w:val="20"/>
                  <w:lang w:val="en-IN"/>
                </w:rPr>
                <w:t>00:00:00 - 03:44:59</w:t>
              </w:r>
            </w:ins>
          </w:p>
        </w:tc>
        <w:tc>
          <w:tcPr>
            <w:tcW w:w="1432" w:type="dxa"/>
          </w:tcPr>
          <w:p w:rsidR="000C7246" w:rsidRPr="00D43E83" w:rsidRDefault="000C7246" w:rsidP="00027CC1">
            <w:pPr>
              <w:spacing w:before="0" w:after="0"/>
              <w:rPr>
                <w:ins w:id="295" w:author="Salil" w:date="2011-08-18T18:02:00Z"/>
                <w:sz w:val="20"/>
                <w:szCs w:val="20"/>
                <w:lang w:val="en-IN" w:bidi="mr-IN"/>
              </w:rPr>
            </w:pPr>
            <w:ins w:id="296" w:author="Salil" w:date="2011-08-18T18:08:00Z">
              <w:r>
                <w:rPr>
                  <w:sz w:val="20"/>
                  <w:szCs w:val="20"/>
                  <w:lang w:val="en-IN" w:bidi="mr-IN"/>
                </w:rPr>
                <w:t>Midnight</w:t>
              </w:r>
            </w:ins>
          </w:p>
        </w:tc>
        <w:tc>
          <w:tcPr>
            <w:tcW w:w="1897" w:type="dxa"/>
          </w:tcPr>
          <w:p w:rsidR="000C7246" w:rsidRPr="00D43E83" w:rsidRDefault="000C7246" w:rsidP="00197260">
            <w:pPr>
              <w:spacing w:before="0" w:after="0"/>
              <w:rPr>
                <w:ins w:id="297" w:author="Salil" w:date="2011-08-18T18:02:00Z"/>
                <w:sz w:val="20"/>
                <w:szCs w:val="20"/>
                <w:lang w:val="en-IN"/>
              </w:rPr>
            </w:pPr>
            <w:ins w:id="298" w:author="Salil" w:date="2011-08-18T18:02:00Z">
              <w:r>
                <w:rPr>
                  <w:sz w:val="20"/>
                  <w:szCs w:val="20"/>
                  <w:lang w:val="en-IN"/>
                </w:rPr>
                <w:t>3:</w:t>
              </w:r>
            </w:ins>
            <w:ins w:id="299" w:author="Salil" w:date="2011-08-18T18:20:00Z">
              <w:r w:rsidR="00197260">
                <w:rPr>
                  <w:sz w:val="20"/>
                  <w:szCs w:val="20"/>
                  <w:lang w:val="en-IN"/>
                </w:rPr>
                <w:t>45</w:t>
              </w:r>
            </w:ins>
          </w:p>
        </w:tc>
      </w:tr>
      <w:tr w:rsidR="000C7246" w:rsidRPr="00D43E83" w:rsidTr="00027CC1">
        <w:trPr>
          <w:ins w:id="300" w:author="Salil" w:date="2011-08-18T18:08:00Z"/>
        </w:trPr>
        <w:tc>
          <w:tcPr>
            <w:tcW w:w="743" w:type="dxa"/>
          </w:tcPr>
          <w:p w:rsidR="000C7246" w:rsidRPr="00D43E83" w:rsidRDefault="000C7246" w:rsidP="00027CC1">
            <w:pPr>
              <w:pStyle w:val="ListParagraph"/>
              <w:numPr>
                <w:ilvl w:val="0"/>
                <w:numId w:val="24"/>
              </w:numPr>
              <w:spacing w:before="0" w:after="0"/>
              <w:rPr>
                <w:ins w:id="301" w:author="Salil" w:date="2011-08-18T18:08:00Z"/>
                <w:sz w:val="20"/>
                <w:szCs w:val="20"/>
                <w:lang w:val="en-IN"/>
              </w:rPr>
            </w:pPr>
          </w:p>
        </w:tc>
        <w:tc>
          <w:tcPr>
            <w:tcW w:w="1847" w:type="dxa"/>
          </w:tcPr>
          <w:p w:rsidR="000C7246" w:rsidRDefault="000C7246" w:rsidP="00027CC1">
            <w:pPr>
              <w:spacing w:before="0" w:after="0"/>
              <w:rPr>
                <w:ins w:id="302" w:author="Salil" w:date="2011-08-18T18:08:00Z"/>
                <w:sz w:val="20"/>
                <w:szCs w:val="20"/>
                <w:lang w:val="en-IN"/>
              </w:rPr>
            </w:pPr>
            <w:ins w:id="303" w:author="Salil" w:date="2011-08-18T18:09:00Z">
              <w:r>
                <w:rPr>
                  <w:sz w:val="20"/>
                  <w:szCs w:val="20"/>
                  <w:lang w:val="en-IN"/>
                </w:rPr>
                <w:t>03:45:00 - 05:59:59</w:t>
              </w:r>
            </w:ins>
          </w:p>
        </w:tc>
        <w:tc>
          <w:tcPr>
            <w:tcW w:w="1432" w:type="dxa"/>
          </w:tcPr>
          <w:p w:rsidR="000C7246" w:rsidRDefault="000C7246" w:rsidP="00027CC1">
            <w:pPr>
              <w:spacing w:before="0" w:after="0"/>
              <w:rPr>
                <w:ins w:id="304" w:author="Salil" w:date="2011-08-18T18:08:00Z"/>
                <w:sz w:val="20"/>
                <w:szCs w:val="20"/>
                <w:lang w:val="en-IN" w:bidi="mr-IN"/>
              </w:rPr>
            </w:pPr>
            <w:ins w:id="305" w:author="Salil" w:date="2011-08-18T18:09:00Z">
              <w:r>
                <w:rPr>
                  <w:sz w:val="20"/>
                  <w:szCs w:val="20"/>
                  <w:lang w:val="en-IN" w:bidi="mr-IN"/>
                </w:rPr>
                <w:t>Early morning</w:t>
              </w:r>
            </w:ins>
          </w:p>
        </w:tc>
        <w:tc>
          <w:tcPr>
            <w:tcW w:w="1897" w:type="dxa"/>
          </w:tcPr>
          <w:p w:rsidR="000C7246" w:rsidRDefault="000C7246" w:rsidP="00027CC1">
            <w:pPr>
              <w:spacing w:before="0" w:after="0"/>
              <w:rPr>
                <w:ins w:id="306" w:author="Salil" w:date="2011-08-18T18:08:00Z"/>
                <w:sz w:val="20"/>
                <w:szCs w:val="20"/>
                <w:lang w:val="en-IN"/>
              </w:rPr>
            </w:pPr>
            <w:ins w:id="307" w:author="Salil" w:date="2011-08-18T18:17:00Z">
              <w:r>
                <w:rPr>
                  <w:sz w:val="20"/>
                  <w:szCs w:val="20"/>
                  <w:lang w:val="en-IN"/>
                </w:rPr>
                <w:t>2:15</w:t>
              </w:r>
            </w:ins>
          </w:p>
        </w:tc>
      </w:tr>
      <w:tr w:rsidR="00197260" w:rsidRPr="00D43E83" w:rsidTr="00027CC1">
        <w:trPr>
          <w:ins w:id="308" w:author="Salil" w:date="2011-08-18T18:19:00Z"/>
        </w:trPr>
        <w:tc>
          <w:tcPr>
            <w:tcW w:w="743" w:type="dxa"/>
          </w:tcPr>
          <w:p w:rsidR="00197260" w:rsidRPr="00D43E83" w:rsidRDefault="00197260" w:rsidP="00197260">
            <w:pPr>
              <w:pStyle w:val="ListParagraph"/>
              <w:spacing w:before="0" w:after="0"/>
              <w:rPr>
                <w:ins w:id="309" w:author="Salil" w:date="2011-08-18T18:19:00Z"/>
                <w:sz w:val="20"/>
                <w:szCs w:val="20"/>
                <w:lang w:val="en-IN"/>
              </w:rPr>
            </w:pPr>
          </w:p>
        </w:tc>
        <w:tc>
          <w:tcPr>
            <w:tcW w:w="1847" w:type="dxa"/>
          </w:tcPr>
          <w:p w:rsidR="00197260" w:rsidRDefault="00197260" w:rsidP="00027CC1">
            <w:pPr>
              <w:spacing w:before="0" w:after="0"/>
              <w:rPr>
                <w:ins w:id="310" w:author="Salil" w:date="2011-08-18T18:19:00Z"/>
                <w:sz w:val="20"/>
                <w:szCs w:val="20"/>
                <w:lang w:val="en-IN"/>
              </w:rPr>
            </w:pPr>
          </w:p>
        </w:tc>
        <w:tc>
          <w:tcPr>
            <w:tcW w:w="1432" w:type="dxa"/>
          </w:tcPr>
          <w:p w:rsidR="00197260" w:rsidRDefault="00197260" w:rsidP="00027CC1">
            <w:pPr>
              <w:spacing w:before="0" w:after="0"/>
              <w:rPr>
                <w:ins w:id="311" w:author="Salil" w:date="2011-08-18T18:19:00Z"/>
                <w:sz w:val="20"/>
                <w:szCs w:val="20"/>
                <w:lang w:val="en-IN" w:bidi="mr-IN"/>
              </w:rPr>
            </w:pPr>
          </w:p>
        </w:tc>
        <w:tc>
          <w:tcPr>
            <w:tcW w:w="1897" w:type="dxa"/>
          </w:tcPr>
          <w:p w:rsidR="00197260" w:rsidRDefault="00197260" w:rsidP="00027CC1">
            <w:pPr>
              <w:spacing w:before="0" w:after="0"/>
              <w:rPr>
                <w:ins w:id="312" w:author="Salil" w:date="2011-08-18T18:19:00Z"/>
                <w:sz w:val="20"/>
                <w:szCs w:val="20"/>
                <w:lang w:val="en-IN"/>
              </w:rPr>
            </w:pPr>
            <w:commentRangeStart w:id="313"/>
            <w:ins w:id="314" w:author="Salil" w:date="2011-08-18T18:19:00Z">
              <w:r>
                <w:rPr>
                  <w:sz w:val="20"/>
                  <w:szCs w:val="20"/>
                  <w:lang w:val="en-IN"/>
                </w:rPr>
                <w:t>24:00</w:t>
              </w:r>
            </w:ins>
            <w:commentRangeEnd w:id="313"/>
            <w:ins w:id="315" w:author="Salil" w:date="2011-08-18T18:23:00Z">
              <w:r w:rsidR="00581FAA">
                <w:rPr>
                  <w:rStyle w:val="CommentReference"/>
                </w:rPr>
                <w:commentReference w:id="313"/>
              </w:r>
            </w:ins>
          </w:p>
        </w:tc>
      </w:tr>
    </w:tbl>
    <w:p w:rsidR="00341F32" w:rsidRDefault="00341F32" w:rsidP="00352C45">
      <w:pPr>
        <w:ind w:left="720"/>
        <w:rPr>
          <w:ins w:id="316" w:author="Salil" w:date="2011-08-19T13:05:00Z"/>
          <w:lang w:val="en-IN"/>
        </w:rPr>
      </w:pPr>
    </w:p>
    <w:tbl>
      <w:tblPr>
        <w:tblStyle w:val="TableGrid"/>
        <w:tblW w:w="0" w:type="auto"/>
        <w:tblInd w:w="828" w:type="dxa"/>
        <w:tblLook w:val="04A0"/>
      </w:tblPr>
      <w:tblGrid>
        <w:gridCol w:w="698"/>
        <w:gridCol w:w="1843"/>
        <w:gridCol w:w="2268"/>
      </w:tblGrid>
      <w:tr w:rsidR="00341F32" w:rsidRPr="00D43E83" w:rsidTr="00AC16E0">
        <w:trPr>
          <w:ins w:id="317" w:author="Salil" w:date="2011-08-19T13:01:00Z"/>
        </w:trPr>
        <w:tc>
          <w:tcPr>
            <w:tcW w:w="698" w:type="dxa"/>
            <w:shd w:val="pct10" w:color="auto" w:fill="auto"/>
          </w:tcPr>
          <w:p w:rsidR="00341F32" w:rsidRPr="00D43E83" w:rsidRDefault="00341F32" w:rsidP="0004165E">
            <w:pPr>
              <w:spacing w:before="0" w:after="0"/>
              <w:rPr>
                <w:ins w:id="318" w:author="Salil" w:date="2011-08-19T13:01:00Z"/>
                <w:b/>
                <w:sz w:val="20"/>
                <w:szCs w:val="20"/>
                <w:lang w:val="en-IN"/>
              </w:rPr>
            </w:pPr>
            <w:ins w:id="319" w:author="Salil" w:date="2011-08-19T13:01:00Z">
              <w:r w:rsidRPr="00D43E83">
                <w:rPr>
                  <w:b/>
                  <w:sz w:val="20"/>
                  <w:szCs w:val="20"/>
                  <w:lang w:val="en-IN"/>
                </w:rPr>
                <w:t>No</w:t>
              </w:r>
              <w:r>
                <w:rPr>
                  <w:b/>
                  <w:sz w:val="20"/>
                  <w:szCs w:val="20"/>
                  <w:lang w:val="en-IN"/>
                </w:rPr>
                <w:t>.</w:t>
              </w:r>
            </w:ins>
          </w:p>
        </w:tc>
        <w:tc>
          <w:tcPr>
            <w:tcW w:w="1843" w:type="dxa"/>
            <w:shd w:val="pct10" w:color="auto" w:fill="auto"/>
          </w:tcPr>
          <w:p w:rsidR="00341F32" w:rsidRPr="00D43E83" w:rsidRDefault="00341F32" w:rsidP="0004165E">
            <w:pPr>
              <w:spacing w:before="0" w:after="0"/>
              <w:rPr>
                <w:ins w:id="320" w:author="Salil" w:date="2011-08-19T13:01:00Z"/>
                <w:b/>
                <w:sz w:val="20"/>
                <w:szCs w:val="20"/>
                <w:lang w:val="en-IN"/>
              </w:rPr>
            </w:pPr>
            <w:ins w:id="321" w:author="Salil" w:date="2011-08-19T13:01:00Z">
              <w:r>
                <w:rPr>
                  <w:b/>
                  <w:sz w:val="20"/>
                  <w:szCs w:val="20"/>
                  <w:lang w:val="en-IN"/>
                </w:rPr>
                <w:t>English Time Zone</w:t>
              </w:r>
            </w:ins>
          </w:p>
        </w:tc>
        <w:tc>
          <w:tcPr>
            <w:tcW w:w="2268" w:type="dxa"/>
            <w:shd w:val="pct10" w:color="auto" w:fill="auto"/>
          </w:tcPr>
          <w:p w:rsidR="00341F32" w:rsidRPr="00D43E83" w:rsidRDefault="00341F32" w:rsidP="0004165E">
            <w:pPr>
              <w:spacing w:before="0" w:after="0"/>
              <w:rPr>
                <w:ins w:id="322" w:author="Salil" w:date="2011-08-19T13:01:00Z"/>
                <w:b/>
                <w:sz w:val="20"/>
                <w:szCs w:val="20"/>
                <w:lang w:val="en-IN"/>
              </w:rPr>
            </w:pPr>
            <w:ins w:id="323" w:author="Salil" w:date="2011-08-19T13:01:00Z">
              <w:r>
                <w:rPr>
                  <w:b/>
                  <w:sz w:val="20"/>
                  <w:szCs w:val="20"/>
                  <w:lang w:val="en-IN"/>
                </w:rPr>
                <w:t>English Label</w:t>
              </w:r>
            </w:ins>
          </w:p>
        </w:tc>
      </w:tr>
      <w:tr w:rsidR="00341F32" w:rsidRPr="00D43E83" w:rsidTr="00AC16E0">
        <w:trPr>
          <w:ins w:id="324" w:author="Salil" w:date="2011-08-19T13:01:00Z"/>
        </w:trPr>
        <w:tc>
          <w:tcPr>
            <w:tcW w:w="698" w:type="dxa"/>
          </w:tcPr>
          <w:p w:rsidR="00341F32" w:rsidRPr="00D43E83" w:rsidRDefault="00341F32" w:rsidP="00341F32">
            <w:pPr>
              <w:pStyle w:val="ListParagraph"/>
              <w:numPr>
                <w:ilvl w:val="0"/>
                <w:numId w:val="32"/>
              </w:numPr>
              <w:spacing w:before="0" w:after="0"/>
              <w:rPr>
                <w:ins w:id="325" w:author="Salil" w:date="2011-08-19T13:01:00Z"/>
                <w:sz w:val="20"/>
                <w:szCs w:val="20"/>
                <w:lang w:val="en-IN"/>
              </w:rPr>
            </w:pPr>
          </w:p>
        </w:tc>
        <w:tc>
          <w:tcPr>
            <w:tcW w:w="1843" w:type="dxa"/>
          </w:tcPr>
          <w:p w:rsidR="00341F32" w:rsidRPr="00D43E83" w:rsidRDefault="00341F32" w:rsidP="00341F32">
            <w:pPr>
              <w:spacing w:before="0" w:after="0"/>
              <w:rPr>
                <w:ins w:id="326" w:author="Salil" w:date="2011-08-19T13:01:00Z"/>
                <w:sz w:val="20"/>
                <w:szCs w:val="20"/>
                <w:lang w:val="en-IN"/>
              </w:rPr>
            </w:pPr>
            <w:ins w:id="327" w:author="Salil" w:date="2011-08-19T13:01:00Z">
              <w:r>
                <w:rPr>
                  <w:sz w:val="20"/>
                  <w:szCs w:val="20"/>
                  <w:lang w:val="en-IN"/>
                </w:rPr>
                <w:t>0</w:t>
              </w:r>
            </w:ins>
            <w:ins w:id="328" w:author="Salil" w:date="2011-08-19T13:02:00Z">
              <w:r>
                <w:rPr>
                  <w:sz w:val="20"/>
                  <w:szCs w:val="20"/>
                  <w:lang w:val="en-IN"/>
                </w:rPr>
                <w:t>0</w:t>
              </w:r>
            </w:ins>
            <w:ins w:id="329" w:author="Salil" w:date="2011-08-19T13:01:00Z">
              <w:r>
                <w:rPr>
                  <w:sz w:val="20"/>
                  <w:szCs w:val="20"/>
                  <w:lang w:val="en-IN"/>
                </w:rPr>
                <w:t>:00:0</w:t>
              </w:r>
            </w:ins>
            <w:ins w:id="330" w:author="Salil" w:date="2011-08-19T13:02:00Z">
              <w:r>
                <w:rPr>
                  <w:sz w:val="20"/>
                  <w:szCs w:val="20"/>
                  <w:lang w:val="en-IN"/>
                </w:rPr>
                <w:t>1</w:t>
              </w:r>
            </w:ins>
            <w:ins w:id="331" w:author="Salil" w:date="2011-08-19T13:01:00Z">
              <w:r>
                <w:rPr>
                  <w:sz w:val="20"/>
                  <w:szCs w:val="20"/>
                  <w:lang w:val="en-IN"/>
                </w:rPr>
                <w:t xml:space="preserve"> - 11:59:59</w:t>
              </w:r>
            </w:ins>
          </w:p>
        </w:tc>
        <w:tc>
          <w:tcPr>
            <w:tcW w:w="2268" w:type="dxa"/>
          </w:tcPr>
          <w:p w:rsidR="00341F32" w:rsidRPr="00D43E83" w:rsidRDefault="00341F32" w:rsidP="0004165E">
            <w:pPr>
              <w:spacing w:before="0" w:after="0"/>
              <w:rPr>
                <w:ins w:id="332" w:author="Salil" w:date="2011-08-19T13:01:00Z"/>
                <w:sz w:val="20"/>
                <w:szCs w:val="20"/>
                <w:lang w:val="en-IN" w:bidi="mr-IN"/>
              </w:rPr>
            </w:pPr>
            <w:ins w:id="333" w:author="Salil" w:date="2011-08-19T13:05:00Z">
              <w:r>
                <w:rPr>
                  <w:sz w:val="20"/>
                  <w:szCs w:val="20"/>
                  <w:lang w:val="en-IN" w:bidi="mr-IN"/>
                </w:rPr>
                <w:t>AM (Ante Meridian)</w:t>
              </w:r>
            </w:ins>
          </w:p>
        </w:tc>
      </w:tr>
      <w:tr w:rsidR="00341F32" w:rsidRPr="00D43E83" w:rsidTr="00AC16E0">
        <w:trPr>
          <w:ins w:id="334" w:author="Salil" w:date="2011-08-19T13:01:00Z"/>
        </w:trPr>
        <w:tc>
          <w:tcPr>
            <w:tcW w:w="698" w:type="dxa"/>
          </w:tcPr>
          <w:p w:rsidR="00341F32" w:rsidRPr="00D43E83" w:rsidRDefault="00341F32" w:rsidP="00341F32">
            <w:pPr>
              <w:pStyle w:val="ListParagraph"/>
              <w:numPr>
                <w:ilvl w:val="0"/>
                <w:numId w:val="32"/>
              </w:numPr>
              <w:spacing w:before="0" w:after="0"/>
              <w:rPr>
                <w:ins w:id="335" w:author="Salil" w:date="2011-08-19T13:01:00Z"/>
                <w:sz w:val="20"/>
                <w:szCs w:val="20"/>
                <w:lang w:val="en-IN"/>
              </w:rPr>
            </w:pPr>
          </w:p>
        </w:tc>
        <w:tc>
          <w:tcPr>
            <w:tcW w:w="1843" w:type="dxa"/>
          </w:tcPr>
          <w:p w:rsidR="00341F32" w:rsidRPr="00D43E83" w:rsidRDefault="00341F32" w:rsidP="0004165E">
            <w:pPr>
              <w:spacing w:before="0" w:after="0"/>
              <w:rPr>
                <w:ins w:id="336" w:author="Salil" w:date="2011-08-19T13:01:00Z"/>
                <w:sz w:val="20"/>
                <w:szCs w:val="20"/>
                <w:lang w:val="en-IN"/>
              </w:rPr>
            </w:pPr>
            <w:ins w:id="337" w:author="Salil" w:date="2011-08-19T13:01:00Z">
              <w:r>
                <w:rPr>
                  <w:sz w:val="20"/>
                  <w:szCs w:val="20"/>
                  <w:lang w:val="en-IN"/>
                </w:rPr>
                <w:t>12:00:00</w:t>
              </w:r>
            </w:ins>
          </w:p>
        </w:tc>
        <w:tc>
          <w:tcPr>
            <w:tcW w:w="2268" w:type="dxa"/>
          </w:tcPr>
          <w:p w:rsidR="00341F32" w:rsidRPr="00D43E83" w:rsidRDefault="00341F32" w:rsidP="00341F32">
            <w:pPr>
              <w:spacing w:before="0" w:after="0"/>
              <w:rPr>
                <w:ins w:id="338" w:author="Salil" w:date="2011-08-19T13:01:00Z"/>
                <w:sz w:val="20"/>
                <w:szCs w:val="20"/>
                <w:lang w:val="en-IN" w:bidi="mr-IN"/>
              </w:rPr>
            </w:pPr>
            <w:ins w:id="339" w:author="Salil" w:date="2011-08-19T13:04:00Z">
              <w:r>
                <w:rPr>
                  <w:sz w:val="20"/>
                  <w:szCs w:val="20"/>
                  <w:lang w:val="en-IN" w:bidi="mr-IN"/>
                </w:rPr>
                <w:t xml:space="preserve">Noon or </w:t>
              </w:r>
            </w:ins>
            <w:ins w:id="340" w:author="Salil" w:date="2011-08-19T13:03:00Z">
              <w:r>
                <w:rPr>
                  <w:sz w:val="20"/>
                  <w:szCs w:val="20"/>
                  <w:lang w:val="en-IN" w:bidi="mr-IN"/>
                </w:rPr>
                <w:t xml:space="preserve">12 </w:t>
              </w:r>
            </w:ins>
            <w:ins w:id="341" w:author="Salil" w:date="2011-08-19T13:01:00Z">
              <w:r>
                <w:rPr>
                  <w:sz w:val="20"/>
                  <w:szCs w:val="20"/>
                  <w:lang w:val="en-IN" w:bidi="mr-IN"/>
                </w:rPr>
                <w:t>Noon</w:t>
              </w:r>
            </w:ins>
          </w:p>
        </w:tc>
      </w:tr>
      <w:tr w:rsidR="00341F32" w:rsidRPr="00D43E83" w:rsidTr="00AC16E0">
        <w:trPr>
          <w:ins w:id="342" w:author="Salil" w:date="2011-08-19T13:01:00Z"/>
        </w:trPr>
        <w:tc>
          <w:tcPr>
            <w:tcW w:w="698" w:type="dxa"/>
          </w:tcPr>
          <w:p w:rsidR="00341F32" w:rsidRPr="00D43E83" w:rsidRDefault="00341F32" w:rsidP="00341F32">
            <w:pPr>
              <w:pStyle w:val="ListParagraph"/>
              <w:numPr>
                <w:ilvl w:val="0"/>
                <w:numId w:val="32"/>
              </w:numPr>
              <w:spacing w:before="0" w:after="0"/>
              <w:rPr>
                <w:ins w:id="343" w:author="Salil" w:date="2011-08-19T13:01:00Z"/>
                <w:sz w:val="20"/>
                <w:szCs w:val="20"/>
                <w:lang w:val="en-IN"/>
              </w:rPr>
            </w:pPr>
          </w:p>
        </w:tc>
        <w:tc>
          <w:tcPr>
            <w:tcW w:w="1843" w:type="dxa"/>
          </w:tcPr>
          <w:p w:rsidR="00341F32" w:rsidRPr="00D43E83" w:rsidRDefault="00341F32" w:rsidP="00341F32">
            <w:pPr>
              <w:spacing w:before="0" w:after="0"/>
              <w:rPr>
                <w:ins w:id="344" w:author="Salil" w:date="2011-08-19T13:01:00Z"/>
                <w:sz w:val="20"/>
                <w:szCs w:val="20"/>
                <w:lang w:val="en-IN"/>
              </w:rPr>
            </w:pPr>
            <w:ins w:id="345" w:author="Salil" w:date="2011-08-19T13:01:00Z">
              <w:r>
                <w:rPr>
                  <w:sz w:val="20"/>
                  <w:szCs w:val="20"/>
                  <w:lang w:val="en-IN"/>
                </w:rPr>
                <w:t>12:00:0</w:t>
              </w:r>
            </w:ins>
            <w:ins w:id="346" w:author="Salil" w:date="2011-08-19T13:03:00Z">
              <w:r>
                <w:rPr>
                  <w:sz w:val="20"/>
                  <w:szCs w:val="20"/>
                  <w:lang w:val="en-IN"/>
                </w:rPr>
                <w:t>1</w:t>
              </w:r>
            </w:ins>
            <w:ins w:id="347" w:author="Salil" w:date="2011-08-19T13:01:00Z">
              <w:r>
                <w:rPr>
                  <w:sz w:val="20"/>
                  <w:szCs w:val="20"/>
                  <w:lang w:val="en-IN"/>
                </w:rPr>
                <w:t xml:space="preserve"> - </w:t>
              </w:r>
            </w:ins>
            <w:ins w:id="348" w:author="Salil" w:date="2011-08-19T13:03:00Z">
              <w:r>
                <w:rPr>
                  <w:sz w:val="20"/>
                  <w:szCs w:val="20"/>
                  <w:lang w:val="en-IN"/>
                </w:rPr>
                <w:t>23:59:59</w:t>
              </w:r>
            </w:ins>
          </w:p>
        </w:tc>
        <w:tc>
          <w:tcPr>
            <w:tcW w:w="2268" w:type="dxa"/>
          </w:tcPr>
          <w:p w:rsidR="00341F32" w:rsidRPr="00D43E83" w:rsidRDefault="00341F32" w:rsidP="00341F32">
            <w:pPr>
              <w:spacing w:before="0" w:after="0"/>
              <w:rPr>
                <w:ins w:id="349" w:author="Salil" w:date="2011-08-19T13:01:00Z"/>
                <w:sz w:val="20"/>
                <w:szCs w:val="20"/>
                <w:lang w:val="en-IN" w:bidi="mr-IN"/>
              </w:rPr>
            </w:pPr>
            <w:ins w:id="350" w:author="Salil" w:date="2011-08-19T13:05:00Z">
              <w:r>
                <w:rPr>
                  <w:sz w:val="20"/>
                  <w:szCs w:val="20"/>
                  <w:lang w:val="en-IN" w:bidi="mr-IN"/>
                </w:rPr>
                <w:t>PM (Post Meridian)</w:t>
              </w:r>
            </w:ins>
          </w:p>
        </w:tc>
      </w:tr>
      <w:tr w:rsidR="00341F32" w:rsidRPr="00D43E83" w:rsidTr="00AC16E0">
        <w:trPr>
          <w:ins w:id="351" w:author="Salil" w:date="2011-08-19T13:01:00Z"/>
        </w:trPr>
        <w:tc>
          <w:tcPr>
            <w:tcW w:w="698" w:type="dxa"/>
          </w:tcPr>
          <w:p w:rsidR="00341F32" w:rsidRPr="00D43E83" w:rsidRDefault="00341F32" w:rsidP="00341F32">
            <w:pPr>
              <w:pStyle w:val="ListParagraph"/>
              <w:numPr>
                <w:ilvl w:val="0"/>
                <w:numId w:val="32"/>
              </w:numPr>
              <w:spacing w:before="0" w:after="0"/>
              <w:rPr>
                <w:ins w:id="352" w:author="Salil" w:date="2011-08-19T13:01:00Z"/>
                <w:sz w:val="20"/>
                <w:szCs w:val="20"/>
                <w:lang w:val="en-IN"/>
              </w:rPr>
            </w:pPr>
          </w:p>
        </w:tc>
        <w:tc>
          <w:tcPr>
            <w:tcW w:w="1843" w:type="dxa"/>
          </w:tcPr>
          <w:p w:rsidR="00341F32" w:rsidRPr="00D43E83" w:rsidRDefault="00341F32" w:rsidP="0004165E">
            <w:pPr>
              <w:spacing w:before="0" w:after="0"/>
              <w:rPr>
                <w:ins w:id="353" w:author="Salil" w:date="2011-08-19T13:01:00Z"/>
                <w:sz w:val="20"/>
                <w:szCs w:val="20"/>
                <w:lang w:val="en-IN"/>
              </w:rPr>
            </w:pPr>
            <w:ins w:id="354" w:author="Salil" w:date="2011-08-19T13:03:00Z">
              <w:r>
                <w:rPr>
                  <w:sz w:val="20"/>
                  <w:szCs w:val="20"/>
                  <w:lang w:val="en-IN"/>
                </w:rPr>
                <w:t>00</w:t>
              </w:r>
            </w:ins>
            <w:ins w:id="355" w:author="Salil" w:date="2011-08-19T13:02:00Z">
              <w:r>
                <w:rPr>
                  <w:sz w:val="20"/>
                  <w:szCs w:val="20"/>
                  <w:lang w:val="en-IN"/>
                </w:rPr>
                <w:t>:00:00</w:t>
              </w:r>
            </w:ins>
          </w:p>
        </w:tc>
        <w:tc>
          <w:tcPr>
            <w:tcW w:w="2268" w:type="dxa"/>
          </w:tcPr>
          <w:p w:rsidR="00341F32" w:rsidRPr="00D43E83" w:rsidRDefault="00341F32" w:rsidP="0004165E">
            <w:pPr>
              <w:spacing w:before="0" w:after="0"/>
              <w:rPr>
                <w:ins w:id="356" w:author="Salil" w:date="2011-08-19T13:01:00Z"/>
                <w:sz w:val="20"/>
                <w:szCs w:val="20"/>
                <w:lang w:val="en-IN" w:bidi="mr-IN"/>
              </w:rPr>
            </w:pPr>
            <w:ins w:id="357" w:author="Salil" w:date="2011-08-19T13:04:00Z">
              <w:r>
                <w:rPr>
                  <w:sz w:val="20"/>
                  <w:szCs w:val="20"/>
                  <w:lang w:val="en-IN" w:bidi="mr-IN"/>
                </w:rPr>
                <w:t xml:space="preserve">Midnight or </w:t>
              </w:r>
            </w:ins>
            <w:ins w:id="358" w:author="Salil" w:date="2011-08-19T13:03:00Z">
              <w:r>
                <w:rPr>
                  <w:sz w:val="20"/>
                  <w:szCs w:val="20"/>
                  <w:lang w:val="en-IN" w:bidi="mr-IN"/>
                </w:rPr>
                <w:t xml:space="preserve">12 </w:t>
              </w:r>
            </w:ins>
            <w:ins w:id="359" w:author="Salil" w:date="2011-08-19T13:01:00Z">
              <w:r>
                <w:rPr>
                  <w:sz w:val="20"/>
                  <w:szCs w:val="20"/>
                  <w:lang w:val="en-IN" w:bidi="mr-IN"/>
                </w:rPr>
                <w:t>Midnight</w:t>
              </w:r>
            </w:ins>
          </w:p>
        </w:tc>
      </w:tr>
    </w:tbl>
    <w:p w:rsidR="00341F32" w:rsidRDefault="00341F32" w:rsidP="00352C45">
      <w:pPr>
        <w:ind w:left="720"/>
        <w:rPr>
          <w:ins w:id="360" w:author="Salil" w:date="2011-08-19T13:01:00Z"/>
          <w:lang w:val="en-IN"/>
        </w:rPr>
      </w:pPr>
    </w:p>
    <w:p w:rsidR="00352C45" w:rsidRPr="00352C45" w:rsidRDefault="00352C45" w:rsidP="00352C45">
      <w:pPr>
        <w:ind w:left="720"/>
        <w:rPr>
          <w:ins w:id="361" w:author="Salil" w:date="2011-08-18T17:37:00Z"/>
          <w:lang w:val="en-IN"/>
        </w:rPr>
      </w:pPr>
      <w:ins w:id="362" w:author="Salil" w:date="2011-08-18T17:37:00Z">
        <w:r>
          <w:rPr>
            <w:lang w:val="en-IN"/>
          </w:rPr>
          <w:t>Marathi</w:t>
        </w:r>
      </w:ins>
    </w:p>
    <w:tbl>
      <w:tblPr>
        <w:tblStyle w:val="TableGrid"/>
        <w:tblW w:w="0" w:type="auto"/>
        <w:tblInd w:w="828" w:type="dxa"/>
        <w:tblLook w:val="04A0"/>
      </w:tblPr>
      <w:tblGrid>
        <w:gridCol w:w="743"/>
        <w:gridCol w:w="1847"/>
        <w:gridCol w:w="1432"/>
        <w:gridCol w:w="1897"/>
      </w:tblGrid>
      <w:tr w:rsidR="00352C45" w:rsidRPr="00D43E83" w:rsidTr="00380D0D">
        <w:trPr>
          <w:ins w:id="363" w:author="Salil" w:date="2011-08-18T17:37:00Z"/>
        </w:trPr>
        <w:tc>
          <w:tcPr>
            <w:tcW w:w="743" w:type="dxa"/>
            <w:shd w:val="pct10" w:color="auto" w:fill="auto"/>
          </w:tcPr>
          <w:p w:rsidR="00352C45" w:rsidRPr="00D43E83" w:rsidRDefault="00352C45" w:rsidP="00352C45">
            <w:pPr>
              <w:spacing w:before="0" w:after="0"/>
              <w:rPr>
                <w:ins w:id="364" w:author="Salil" w:date="2011-08-18T17:37:00Z"/>
                <w:b/>
                <w:sz w:val="20"/>
                <w:szCs w:val="20"/>
                <w:lang w:val="en-IN"/>
              </w:rPr>
            </w:pPr>
            <w:ins w:id="365" w:author="Salil" w:date="2011-08-18T17:37:00Z">
              <w:r w:rsidRPr="00D43E83">
                <w:rPr>
                  <w:b/>
                  <w:sz w:val="20"/>
                  <w:szCs w:val="20"/>
                  <w:lang w:val="en-IN"/>
                </w:rPr>
                <w:t>No</w:t>
              </w:r>
              <w:r>
                <w:rPr>
                  <w:b/>
                  <w:sz w:val="20"/>
                  <w:szCs w:val="20"/>
                  <w:lang w:val="en-IN"/>
                </w:rPr>
                <w:t>.</w:t>
              </w:r>
            </w:ins>
          </w:p>
        </w:tc>
        <w:tc>
          <w:tcPr>
            <w:tcW w:w="1847" w:type="dxa"/>
            <w:shd w:val="pct10" w:color="auto" w:fill="auto"/>
          </w:tcPr>
          <w:p w:rsidR="00352C45" w:rsidRPr="00D43E83" w:rsidRDefault="00D94417" w:rsidP="00352C45">
            <w:pPr>
              <w:spacing w:before="0" w:after="0"/>
              <w:rPr>
                <w:ins w:id="366" w:author="Salil" w:date="2011-08-18T17:37:00Z"/>
                <w:b/>
                <w:sz w:val="20"/>
                <w:szCs w:val="20"/>
                <w:lang w:val="en-IN"/>
              </w:rPr>
            </w:pPr>
            <w:ins w:id="367" w:author="Salil" w:date="2011-08-18T18:02:00Z">
              <w:r>
                <w:rPr>
                  <w:b/>
                  <w:sz w:val="20"/>
                  <w:szCs w:val="20"/>
                  <w:lang w:val="en-IN"/>
                </w:rPr>
                <w:t xml:space="preserve">Marathi </w:t>
              </w:r>
            </w:ins>
            <w:ins w:id="368" w:author="Salil" w:date="2011-08-18T17:38:00Z">
              <w:r w:rsidR="00352C45">
                <w:rPr>
                  <w:b/>
                  <w:sz w:val="20"/>
                  <w:szCs w:val="20"/>
                  <w:lang w:val="en-IN"/>
                </w:rPr>
                <w:t>Time Zone</w:t>
              </w:r>
            </w:ins>
          </w:p>
        </w:tc>
        <w:tc>
          <w:tcPr>
            <w:tcW w:w="1432" w:type="dxa"/>
            <w:shd w:val="pct10" w:color="auto" w:fill="auto"/>
          </w:tcPr>
          <w:p w:rsidR="00352C45" w:rsidRPr="00D43E83" w:rsidRDefault="00352C45" w:rsidP="00352C45">
            <w:pPr>
              <w:spacing w:before="0" w:after="0"/>
              <w:rPr>
                <w:ins w:id="369" w:author="Salil" w:date="2011-08-18T17:37:00Z"/>
                <w:b/>
                <w:sz w:val="20"/>
                <w:szCs w:val="20"/>
                <w:lang w:val="en-IN"/>
              </w:rPr>
            </w:pPr>
            <w:ins w:id="370" w:author="Salil" w:date="2011-08-18T17:37:00Z">
              <w:r w:rsidRPr="00D43E83">
                <w:rPr>
                  <w:b/>
                  <w:sz w:val="20"/>
                  <w:szCs w:val="20"/>
                  <w:lang w:val="en-IN"/>
                </w:rPr>
                <w:t>Marathi</w:t>
              </w:r>
            </w:ins>
            <w:ins w:id="371" w:author="Salil" w:date="2011-08-18T17:38:00Z">
              <w:r>
                <w:rPr>
                  <w:b/>
                  <w:sz w:val="20"/>
                  <w:szCs w:val="20"/>
                  <w:lang w:val="en-IN"/>
                </w:rPr>
                <w:t xml:space="preserve"> Label</w:t>
              </w:r>
            </w:ins>
          </w:p>
        </w:tc>
        <w:tc>
          <w:tcPr>
            <w:tcW w:w="1897" w:type="dxa"/>
            <w:shd w:val="pct10" w:color="auto" w:fill="auto"/>
          </w:tcPr>
          <w:p w:rsidR="00352C45" w:rsidRPr="00D43E83" w:rsidRDefault="00352C45" w:rsidP="00352C45">
            <w:pPr>
              <w:spacing w:before="0" w:after="0"/>
              <w:rPr>
                <w:ins w:id="372" w:author="Salil" w:date="2011-08-18T17:39:00Z"/>
                <w:b/>
                <w:sz w:val="20"/>
                <w:szCs w:val="20"/>
                <w:lang w:val="en-IN"/>
              </w:rPr>
            </w:pPr>
            <w:ins w:id="373" w:author="Salil" w:date="2011-08-18T17:40:00Z">
              <w:r>
                <w:rPr>
                  <w:b/>
                  <w:sz w:val="20"/>
                  <w:szCs w:val="20"/>
                  <w:lang w:val="en-IN"/>
                </w:rPr>
                <w:t>Duration</w:t>
              </w:r>
            </w:ins>
            <w:ins w:id="374" w:author="Salil" w:date="2011-08-18T18:00:00Z">
              <w:r w:rsidR="00380D0D">
                <w:rPr>
                  <w:b/>
                  <w:sz w:val="20"/>
                  <w:szCs w:val="20"/>
                  <w:lang w:val="en-IN"/>
                </w:rPr>
                <w:t xml:space="preserve"> (in hours)</w:t>
              </w:r>
            </w:ins>
          </w:p>
        </w:tc>
      </w:tr>
      <w:tr w:rsidR="00352C45" w:rsidRPr="00D43E83" w:rsidTr="00380D0D">
        <w:trPr>
          <w:ins w:id="375" w:author="Salil" w:date="2011-08-18T17:37:00Z"/>
        </w:trPr>
        <w:tc>
          <w:tcPr>
            <w:tcW w:w="743" w:type="dxa"/>
          </w:tcPr>
          <w:p w:rsidR="00352C45" w:rsidRPr="00D43E83" w:rsidRDefault="00352C45" w:rsidP="00197260">
            <w:pPr>
              <w:pStyle w:val="ListParagraph"/>
              <w:numPr>
                <w:ilvl w:val="0"/>
                <w:numId w:val="31"/>
              </w:numPr>
              <w:spacing w:before="0" w:after="0"/>
              <w:rPr>
                <w:ins w:id="376" w:author="Salil" w:date="2011-08-18T17:37:00Z"/>
                <w:sz w:val="20"/>
                <w:szCs w:val="20"/>
                <w:lang w:val="en-IN"/>
              </w:rPr>
            </w:pPr>
          </w:p>
        </w:tc>
        <w:tc>
          <w:tcPr>
            <w:tcW w:w="1847" w:type="dxa"/>
          </w:tcPr>
          <w:p w:rsidR="00352C45" w:rsidRPr="00D43E83" w:rsidRDefault="00CF063D" w:rsidP="00561B2B">
            <w:pPr>
              <w:spacing w:before="0" w:after="0"/>
              <w:rPr>
                <w:ins w:id="377" w:author="Salil" w:date="2011-08-18T17:37:00Z"/>
                <w:sz w:val="20"/>
                <w:szCs w:val="20"/>
                <w:lang w:val="en-IN"/>
              </w:rPr>
            </w:pPr>
            <w:ins w:id="378" w:author="Salil" w:date="2011-08-18T17:51:00Z">
              <w:r>
                <w:rPr>
                  <w:sz w:val="20"/>
                  <w:szCs w:val="20"/>
                  <w:lang w:val="en-IN"/>
                </w:rPr>
                <w:t>06:</w:t>
              </w:r>
            </w:ins>
            <w:ins w:id="379" w:author="Salil" w:date="2011-08-18T17:59:00Z">
              <w:r w:rsidR="00561B2B">
                <w:rPr>
                  <w:sz w:val="20"/>
                  <w:szCs w:val="20"/>
                  <w:lang w:val="en-IN"/>
                </w:rPr>
                <w:t>00</w:t>
              </w:r>
            </w:ins>
            <w:ins w:id="380" w:author="Salil" w:date="2011-08-18T17:51:00Z">
              <w:r>
                <w:rPr>
                  <w:sz w:val="20"/>
                  <w:szCs w:val="20"/>
                  <w:lang w:val="en-IN"/>
                </w:rPr>
                <w:t>:00 – 11:</w:t>
              </w:r>
            </w:ins>
            <w:ins w:id="381" w:author="Salil" w:date="2011-08-18T18:12:00Z">
              <w:r w:rsidR="00A74B0E">
                <w:rPr>
                  <w:sz w:val="20"/>
                  <w:szCs w:val="20"/>
                  <w:lang w:val="en-IN"/>
                </w:rPr>
                <w:t>59</w:t>
              </w:r>
            </w:ins>
            <w:ins w:id="382" w:author="Salil" w:date="2011-08-18T17:51:00Z">
              <w:r>
                <w:rPr>
                  <w:sz w:val="20"/>
                  <w:szCs w:val="20"/>
                  <w:lang w:val="en-IN"/>
                </w:rPr>
                <w:t>:59</w:t>
              </w:r>
            </w:ins>
          </w:p>
        </w:tc>
        <w:tc>
          <w:tcPr>
            <w:tcW w:w="1432" w:type="dxa"/>
          </w:tcPr>
          <w:p w:rsidR="00352C45" w:rsidRPr="00D43E83" w:rsidRDefault="00352C45" w:rsidP="00352C45">
            <w:pPr>
              <w:spacing w:before="0" w:after="0"/>
              <w:rPr>
                <w:ins w:id="383" w:author="Salil" w:date="2011-08-18T17:37:00Z"/>
                <w:sz w:val="20"/>
                <w:szCs w:val="20"/>
                <w:lang w:val="en-IN" w:bidi="mr-IN"/>
              </w:rPr>
            </w:pPr>
            <w:ins w:id="384" w:author="Salil" w:date="2011-08-18T17:40:00Z">
              <w:r>
                <w:rPr>
                  <w:rFonts w:hint="cs"/>
                  <w:sz w:val="20"/>
                  <w:szCs w:val="20"/>
                  <w:cs/>
                  <w:lang w:val="en-IN" w:bidi="mr-IN"/>
                </w:rPr>
                <w:t>सकाळ</w:t>
              </w:r>
            </w:ins>
          </w:p>
        </w:tc>
        <w:tc>
          <w:tcPr>
            <w:tcW w:w="1897" w:type="dxa"/>
          </w:tcPr>
          <w:p w:rsidR="00352C45" w:rsidRPr="00D43E83" w:rsidRDefault="00197260" w:rsidP="00352C45">
            <w:pPr>
              <w:spacing w:before="0" w:after="0"/>
              <w:rPr>
                <w:ins w:id="385" w:author="Salil" w:date="2011-08-18T17:39:00Z"/>
                <w:sz w:val="20"/>
                <w:szCs w:val="20"/>
                <w:lang w:val="en-IN"/>
              </w:rPr>
            </w:pPr>
            <w:ins w:id="386" w:author="Salil" w:date="2011-08-18T18:19:00Z">
              <w:r>
                <w:rPr>
                  <w:sz w:val="20"/>
                  <w:szCs w:val="20"/>
                  <w:lang w:val="en-IN"/>
                </w:rPr>
                <w:t>0</w:t>
              </w:r>
            </w:ins>
            <w:ins w:id="387" w:author="Salil" w:date="2011-08-18T18:12:00Z">
              <w:r w:rsidR="00A74B0E">
                <w:rPr>
                  <w:sz w:val="20"/>
                  <w:szCs w:val="20"/>
                  <w:lang w:val="en-IN"/>
                </w:rPr>
                <w:t>6:00</w:t>
              </w:r>
            </w:ins>
          </w:p>
        </w:tc>
      </w:tr>
      <w:tr w:rsidR="00352C45" w:rsidRPr="00D43E83" w:rsidTr="00380D0D">
        <w:trPr>
          <w:ins w:id="388" w:author="Salil" w:date="2011-08-18T17:37:00Z"/>
        </w:trPr>
        <w:tc>
          <w:tcPr>
            <w:tcW w:w="743" w:type="dxa"/>
          </w:tcPr>
          <w:p w:rsidR="00352C45" w:rsidRPr="00D43E83" w:rsidRDefault="00352C45" w:rsidP="00197260">
            <w:pPr>
              <w:pStyle w:val="ListParagraph"/>
              <w:numPr>
                <w:ilvl w:val="0"/>
                <w:numId w:val="31"/>
              </w:numPr>
              <w:spacing w:before="0" w:after="0"/>
              <w:rPr>
                <w:ins w:id="389" w:author="Salil" w:date="2011-08-18T17:37:00Z"/>
                <w:sz w:val="20"/>
                <w:szCs w:val="20"/>
                <w:lang w:val="en-IN"/>
              </w:rPr>
            </w:pPr>
          </w:p>
        </w:tc>
        <w:tc>
          <w:tcPr>
            <w:tcW w:w="1847" w:type="dxa"/>
          </w:tcPr>
          <w:p w:rsidR="00352C45" w:rsidRPr="00D43E83" w:rsidRDefault="0089480C" w:rsidP="00D763B6">
            <w:pPr>
              <w:spacing w:before="0" w:after="0"/>
              <w:rPr>
                <w:ins w:id="390" w:author="Salil" w:date="2011-08-18T17:37:00Z"/>
                <w:sz w:val="20"/>
                <w:szCs w:val="20"/>
                <w:lang w:val="en-IN"/>
              </w:rPr>
            </w:pPr>
            <w:ins w:id="391" w:author="Salil" w:date="2011-08-18T17:54:00Z">
              <w:r>
                <w:rPr>
                  <w:sz w:val="20"/>
                  <w:szCs w:val="20"/>
                  <w:lang w:val="en-IN"/>
                </w:rPr>
                <w:t>1</w:t>
              </w:r>
            </w:ins>
            <w:ins w:id="392" w:author="Salil" w:date="2011-08-18T18:14:00Z">
              <w:r w:rsidR="00D763B6">
                <w:rPr>
                  <w:sz w:val="20"/>
                  <w:szCs w:val="20"/>
                  <w:lang w:val="en-IN"/>
                </w:rPr>
                <w:t>2</w:t>
              </w:r>
            </w:ins>
            <w:ins w:id="393" w:author="Salil" w:date="2011-08-18T17:53:00Z">
              <w:r w:rsidR="00CF063D">
                <w:rPr>
                  <w:sz w:val="20"/>
                  <w:szCs w:val="20"/>
                  <w:lang w:val="en-IN"/>
                </w:rPr>
                <w:t>:</w:t>
              </w:r>
            </w:ins>
            <w:ins w:id="394" w:author="Salil" w:date="2011-08-18T18:14:00Z">
              <w:r w:rsidR="00D763B6">
                <w:rPr>
                  <w:sz w:val="20"/>
                  <w:szCs w:val="20"/>
                  <w:lang w:val="en-IN"/>
                </w:rPr>
                <w:t>00:00</w:t>
              </w:r>
            </w:ins>
            <w:ins w:id="395" w:author="Salil" w:date="2011-08-18T17:53:00Z">
              <w:r w:rsidR="00CF063D">
                <w:rPr>
                  <w:sz w:val="20"/>
                  <w:szCs w:val="20"/>
                  <w:lang w:val="en-IN"/>
                </w:rPr>
                <w:t xml:space="preserve"> – 1</w:t>
              </w:r>
            </w:ins>
            <w:ins w:id="396" w:author="Salil" w:date="2011-08-18T17:57:00Z">
              <w:r w:rsidR="00561B2B">
                <w:rPr>
                  <w:sz w:val="20"/>
                  <w:szCs w:val="20"/>
                  <w:lang w:val="en-IN"/>
                </w:rPr>
                <w:t>6</w:t>
              </w:r>
            </w:ins>
            <w:ins w:id="397" w:author="Salil" w:date="2011-08-18T17:53:00Z">
              <w:r w:rsidR="00CF063D">
                <w:rPr>
                  <w:sz w:val="20"/>
                  <w:szCs w:val="20"/>
                  <w:lang w:val="en-IN"/>
                </w:rPr>
                <w:t>:44:59</w:t>
              </w:r>
            </w:ins>
          </w:p>
        </w:tc>
        <w:tc>
          <w:tcPr>
            <w:tcW w:w="1432" w:type="dxa"/>
          </w:tcPr>
          <w:p w:rsidR="00352C45" w:rsidRPr="00D43E83" w:rsidRDefault="00352C45" w:rsidP="00352C45">
            <w:pPr>
              <w:spacing w:before="0" w:after="0"/>
              <w:rPr>
                <w:ins w:id="398" w:author="Salil" w:date="2011-08-18T17:37:00Z"/>
                <w:sz w:val="20"/>
                <w:szCs w:val="20"/>
                <w:lang w:val="en-IN" w:bidi="mr-IN"/>
              </w:rPr>
            </w:pPr>
            <w:ins w:id="399" w:author="Salil" w:date="2011-08-18T17:40:00Z">
              <w:r>
                <w:rPr>
                  <w:rFonts w:hint="cs"/>
                  <w:sz w:val="20"/>
                  <w:szCs w:val="20"/>
                  <w:cs/>
                  <w:lang w:val="en-IN" w:bidi="mr-IN"/>
                </w:rPr>
                <w:t>दुपार</w:t>
              </w:r>
            </w:ins>
          </w:p>
        </w:tc>
        <w:tc>
          <w:tcPr>
            <w:tcW w:w="1897" w:type="dxa"/>
          </w:tcPr>
          <w:p w:rsidR="00352C45" w:rsidRPr="00D43E83" w:rsidRDefault="00197260" w:rsidP="00D763B6">
            <w:pPr>
              <w:spacing w:before="0" w:after="0"/>
              <w:rPr>
                <w:ins w:id="400" w:author="Salil" w:date="2011-08-18T17:39:00Z"/>
                <w:sz w:val="20"/>
                <w:szCs w:val="20"/>
                <w:lang w:val="en-IN"/>
              </w:rPr>
            </w:pPr>
            <w:ins w:id="401" w:author="Salil" w:date="2011-08-18T18:19:00Z">
              <w:r>
                <w:rPr>
                  <w:sz w:val="20"/>
                  <w:szCs w:val="20"/>
                  <w:lang w:val="en-IN"/>
                </w:rPr>
                <w:t>0</w:t>
              </w:r>
            </w:ins>
            <w:ins w:id="402" w:author="Salil" w:date="2011-08-18T18:13:00Z">
              <w:r w:rsidR="00D763B6">
                <w:rPr>
                  <w:sz w:val="20"/>
                  <w:szCs w:val="20"/>
                  <w:lang w:val="en-IN"/>
                </w:rPr>
                <w:t>4:4</w:t>
              </w:r>
            </w:ins>
            <w:ins w:id="403" w:author="Salil" w:date="2011-08-18T18:01:00Z">
              <w:r w:rsidR="00380D0D">
                <w:rPr>
                  <w:sz w:val="20"/>
                  <w:szCs w:val="20"/>
                  <w:lang w:val="en-IN"/>
                </w:rPr>
                <w:t>5</w:t>
              </w:r>
            </w:ins>
          </w:p>
        </w:tc>
      </w:tr>
      <w:tr w:rsidR="00352C45" w:rsidRPr="00D43E83" w:rsidTr="00380D0D">
        <w:trPr>
          <w:ins w:id="404" w:author="Salil" w:date="2011-08-18T17:37:00Z"/>
        </w:trPr>
        <w:tc>
          <w:tcPr>
            <w:tcW w:w="743" w:type="dxa"/>
          </w:tcPr>
          <w:p w:rsidR="00352C45" w:rsidRPr="00D43E83" w:rsidRDefault="00352C45" w:rsidP="00197260">
            <w:pPr>
              <w:pStyle w:val="ListParagraph"/>
              <w:numPr>
                <w:ilvl w:val="0"/>
                <w:numId w:val="31"/>
              </w:numPr>
              <w:spacing w:before="0" w:after="0"/>
              <w:rPr>
                <w:ins w:id="405" w:author="Salil" w:date="2011-08-18T17:37:00Z"/>
                <w:sz w:val="20"/>
                <w:szCs w:val="20"/>
                <w:lang w:val="en-IN"/>
              </w:rPr>
            </w:pPr>
          </w:p>
        </w:tc>
        <w:tc>
          <w:tcPr>
            <w:tcW w:w="1847" w:type="dxa"/>
          </w:tcPr>
          <w:p w:rsidR="00352C45" w:rsidRPr="00D43E83" w:rsidRDefault="0089480C" w:rsidP="00561B2B">
            <w:pPr>
              <w:spacing w:before="0" w:after="0"/>
              <w:rPr>
                <w:ins w:id="406" w:author="Salil" w:date="2011-08-18T17:37:00Z"/>
                <w:sz w:val="20"/>
                <w:szCs w:val="20"/>
                <w:lang w:val="en-IN"/>
              </w:rPr>
            </w:pPr>
            <w:ins w:id="407" w:author="Salil" w:date="2011-08-18T17:54:00Z">
              <w:r>
                <w:rPr>
                  <w:sz w:val="20"/>
                  <w:szCs w:val="20"/>
                  <w:lang w:val="en-IN"/>
                </w:rPr>
                <w:t>1</w:t>
              </w:r>
            </w:ins>
            <w:ins w:id="408" w:author="Salil" w:date="2011-08-18T17:53:00Z">
              <w:r w:rsidR="00CF063D">
                <w:rPr>
                  <w:sz w:val="20"/>
                  <w:szCs w:val="20"/>
                  <w:lang w:val="en-IN"/>
                </w:rPr>
                <w:t>6:45:00 – 1</w:t>
              </w:r>
            </w:ins>
            <w:ins w:id="409" w:author="Salil" w:date="2011-08-18T17:58:00Z">
              <w:r w:rsidR="00561B2B">
                <w:rPr>
                  <w:sz w:val="20"/>
                  <w:szCs w:val="20"/>
                  <w:lang w:val="en-IN"/>
                </w:rPr>
                <w:t>9</w:t>
              </w:r>
            </w:ins>
            <w:ins w:id="410" w:author="Salil" w:date="2011-08-18T17:53:00Z">
              <w:r w:rsidR="00CF063D">
                <w:rPr>
                  <w:sz w:val="20"/>
                  <w:szCs w:val="20"/>
                  <w:lang w:val="en-IN"/>
                </w:rPr>
                <w:t>:44:59</w:t>
              </w:r>
            </w:ins>
          </w:p>
        </w:tc>
        <w:tc>
          <w:tcPr>
            <w:tcW w:w="1432" w:type="dxa"/>
          </w:tcPr>
          <w:p w:rsidR="00352C45" w:rsidRPr="00D43E83" w:rsidRDefault="00352C45" w:rsidP="00352C45">
            <w:pPr>
              <w:spacing w:before="0" w:after="0"/>
              <w:rPr>
                <w:ins w:id="411" w:author="Salil" w:date="2011-08-18T17:37:00Z"/>
                <w:sz w:val="20"/>
                <w:szCs w:val="20"/>
                <w:lang w:val="en-IN" w:bidi="mr-IN"/>
              </w:rPr>
            </w:pPr>
            <w:ins w:id="412" w:author="Salil" w:date="2011-08-18T17:40:00Z">
              <w:r>
                <w:rPr>
                  <w:rFonts w:hint="cs"/>
                  <w:sz w:val="20"/>
                  <w:szCs w:val="20"/>
                  <w:cs/>
                  <w:lang w:val="en-IN" w:bidi="mr-IN"/>
                </w:rPr>
                <w:t>संध्याकाळ</w:t>
              </w:r>
            </w:ins>
          </w:p>
        </w:tc>
        <w:tc>
          <w:tcPr>
            <w:tcW w:w="1897" w:type="dxa"/>
          </w:tcPr>
          <w:p w:rsidR="00352C45" w:rsidRPr="00D43E83" w:rsidRDefault="00197260" w:rsidP="00352C45">
            <w:pPr>
              <w:spacing w:before="0" w:after="0"/>
              <w:rPr>
                <w:ins w:id="413" w:author="Salil" w:date="2011-08-18T17:39:00Z"/>
                <w:sz w:val="20"/>
                <w:szCs w:val="20"/>
                <w:lang w:val="en-IN"/>
              </w:rPr>
            </w:pPr>
            <w:ins w:id="414" w:author="Salil" w:date="2011-08-18T18:19:00Z">
              <w:r>
                <w:rPr>
                  <w:sz w:val="20"/>
                  <w:szCs w:val="20"/>
                  <w:lang w:val="en-IN"/>
                </w:rPr>
                <w:t>0</w:t>
              </w:r>
            </w:ins>
            <w:ins w:id="415" w:author="Salil" w:date="2011-08-18T18:01:00Z">
              <w:r w:rsidR="00380D0D">
                <w:rPr>
                  <w:sz w:val="20"/>
                  <w:szCs w:val="20"/>
                  <w:lang w:val="en-IN"/>
                </w:rPr>
                <w:t>3:00</w:t>
              </w:r>
            </w:ins>
          </w:p>
        </w:tc>
      </w:tr>
      <w:tr w:rsidR="00CF063D" w:rsidRPr="00D43E83" w:rsidTr="00380D0D">
        <w:trPr>
          <w:ins w:id="416" w:author="Salil" w:date="2011-08-18T17:37:00Z"/>
        </w:trPr>
        <w:tc>
          <w:tcPr>
            <w:tcW w:w="743" w:type="dxa"/>
          </w:tcPr>
          <w:p w:rsidR="00CF063D" w:rsidRPr="00D43E83" w:rsidRDefault="00CF063D" w:rsidP="00197260">
            <w:pPr>
              <w:pStyle w:val="ListParagraph"/>
              <w:numPr>
                <w:ilvl w:val="0"/>
                <w:numId w:val="31"/>
              </w:numPr>
              <w:spacing w:before="0" w:after="0"/>
              <w:rPr>
                <w:ins w:id="417" w:author="Salil" w:date="2011-08-18T17:37:00Z"/>
                <w:sz w:val="20"/>
                <w:szCs w:val="20"/>
                <w:lang w:val="en-IN"/>
              </w:rPr>
            </w:pPr>
          </w:p>
        </w:tc>
        <w:tc>
          <w:tcPr>
            <w:tcW w:w="1847" w:type="dxa"/>
          </w:tcPr>
          <w:p w:rsidR="00CF063D" w:rsidRPr="00D43E83" w:rsidRDefault="0089480C" w:rsidP="00561B2B">
            <w:pPr>
              <w:spacing w:before="0" w:after="0"/>
              <w:rPr>
                <w:ins w:id="418" w:author="Salil" w:date="2011-08-18T17:37:00Z"/>
                <w:sz w:val="20"/>
                <w:szCs w:val="20"/>
                <w:lang w:val="en-IN"/>
              </w:rPr>
            </w:pPr>
            <w:ins w:id="419" w:author="Salil" w:date="2011-08-18T17:54:00Z">
              <w:r>
                <w:rPr>
                  <w:sz w:val="20"/>
                  <w:szCs w:val="20"/>
                  <w:lang w:val="en-IN"/>
                </w:rPr>
                <w:t>19</w:t>
              </w:r>
              <w:r w:rsidR="00CF063D">
                <w:rPr>
                  <w:sz w:val="20"/>
                  <w:szCs w:val="20"/>
                  <w:lang w:val="en-IN"/>
                </w:rPr>
                <w:t xml:space="preserve">:45:00 – </w:t>
              </w:r>
            </w:ins>
            <w:ins w:id="420" w:author="Salil" w:date="2011-08-18T17:57:00Z">
              <w:r w:rsidR="00561B2B">
                <w:rPr>
                  <w:sz w:val="20"/>
                  <w:szCs w:val="20"/>
                  <w:lang w:val="en-IN"/>
                </w:rPr>
                <w:t>23</w:t>
              </w:r>
            </w:ins>
            <w:ins w:id="421" w:author="Salil" w:date="2011-08-18T17:54:00Z">
              <w:r w:rsidR="00CF063D">
                <w:rPr>
                  <w:sz w:val="20"/>
                  <w:szCs w:val="20"/>
                  <w:lang w:val="en-IN"/>
                </w:rPr>
                <w:t>:59</w:t>
              </w:r>
            </w:ins>
            <w:ins w:id="422" w:author="Salil" w:date="2011-08-18T17:57:00Z">
              <w:r w:rsidR="00561B2B">
                <w:rPr>
                  <w:sz w:val="20"/>
                  <w:szCs w:val="20"/>
                  <w:lang w:val="en-IN"/>
                </w:rPr>
                <w:t>:59</w:t>
              </w:r>
            </w:ins>
          </w:p>
        </w:tc>
        <w:tc>
          <w:tcPr>
            <w:tcW w:w="1432" w:type="dxa"/>
          </w:tcPr>
          <w:p w:rsidR="00CF063D" w:rsidRPr="00D43E83" w:rsidRDefault="00CF063D" w:rsidP="00352C45">
            <w:pPr>
              <w:spacing w:before="0" w:after="0"/>
              <w:rPr>
                <w:ins w:id="423" w:author="Salil" w:date="2011-08-18T17:37:00Z"/>
                <w:sz w:val="20"/>
                <w:szCs w:val="20"/>
                <w:lang w:val="en-IN" w:bidi="mr-IN"/>
              </w:rPr>
            </w:pPr>
            <w:ins w:id="424" w:author="Salil" w:date="2011-08-18T17:40:00Z">
              <w:r>
                <w:rPr>
                  <w:rFonts w:hint="cs"/>
                  <w:sz w:val="20"/>
                  <w:szCs w:val="20"/>
                  <w:cs/>
                  <w:lang w:val="en-IN" w:bidi="mr-IN"/>
                </w:rPr>
                <w:t>रात्र</w:t>
              </w:r>
            </w:ins>
          </w:p>
        </w:tc>
        <w:tc>
          <w:tcPr>
            <w:tcW w:w="1897" w:type="dxa"/>
          </w:tcPr>
          <w:p w:rsidR="00CF063D" w:rsidRPr="00D43E83" w:rsidRDefault="00197260" w:rsidP="00380D0D">
            <w:pPr>
              <w:spacing w:before="0" w:after="0"/>
              <w:rPr>
                <w:ins w:id="425" w:author="Salil" w:date="2011-08-18T17:39:00Z"/>
                <w:sz w:val="20"/>
                <w:szCs w:val="20"/>
                <w:lang w:val="en-IN"/>
              </w:rPr>
            </w:pPr>
            <w:ins w:id="426" w:author="Salil" w:date="2011-08-18T18:19:00Z">
              <w:r>
                <w:rPr>
                  <w:sz w:val="20"/>
                  <w:szCs w:val="20"/>
                  <w:lang w:val="en-IN"/>
                </w:rPr>
                <w:t>0</w:t>
              </w:r>
            </w:ins>
            <w:ins w:id="427" w:author="Salil" w:date="2011-08-18T18:02:00Z">
              <w:r w:rsidR="00380D0D">
                <w:rPr>
                  <w:sz w:val="20"/>
                  <w:szCs w:val="20"/>
                  <w:lang w:val="en-IN"/>
                </w:rPr>
                <w:t>4</w:t>
              </w:r>
            </w:ins>
            <w:ins w:id="428" w:author="Salil" w:date="2011-08-18T18:01:00Z">
              <w:r w:rsidR="00380D0D">
                <w:rPr>
                  <w:sz w:val="20"/>
                  <w:szCs w:val="20"/>
                  <w:lang w:val="en-IN"/>
                </w:rPr>
                <w:t>:</w:t>
              </w:r>
            </w:ins>
            <w:ins w:id="429" w:author="Salil" w:date="2011-08-18T18:02:00Z">
              <w:r w:rsidR="00380D0D">
                <w:rPr>
                  <w:sz w:val="20"/>
                  <w:szCs w:val="20"/>
                  <w:lang w:val="en-IN"/>
                </w:rPr>
                <w:t>15</w:t>
              </w:r>
            </w:ins>
          </w:p>
        </w:tc>
      </w:tr>
      <w:tr w:rsidR="00CF063D" w:rsidRPr="00D43E83" w:rsidTr="00380D0D">
        <w:trPr>
          <w:ins w:id="430" w:author="Salil" w:date="2011-08-18T17:37:00Z"/>
        </w:trPr>
        <w:tc>
          <w:tcPr>
            <w:tcW w:w="743" w:type="dxa"/>
          </w:tcPr>
          <w:p w:rsidR="00CF063D" w:rsidRPr="00D43E83" w:rsidRDefault="00CF063D" w:rsidP="00197260">
            <w:pPr>
              <w:pStyle w:val="ListParagraph"/>
              <w:numPr>
                <w:ilvl w:val="0"/>
                <w:numId w:val="31"/>
              </w:numPr>
              <w:spacing w:before="0" w:after="0"/>
              <w:rPr>
                <w:ins w:id="431" w:author="Salil" w:date="2011-08-18T17:37:00Z"/>
                <w:sz w:val="20"/>
                <w:szCs w:val="20"/>
                <w:lang w:val="en-IN"/>
              </w:rPr>
            </w:pPr>
          </w:p>
        </w:tc>
        <w:tc>
          <w:tcPr>
            <w:tcW w:w="1847" w:type="dxa"/>
          </w:tcPr>
          <w:p w:rsidR="00CF063D" w:rsidRPr="00D43E83" w:rsidRDefault="00561B2B" w:rsidP="00561B2B">
            <w:pPr>
              <w:spacing w:before="0" w:after="0"/>
              <w:rPr>
                <w:ins w:id="432" w:author="Salil" w:date="2011-08-18T17:37:00Z"/>
                <w:sz w:val="20"/>
                <w:szCs w:val="20"/>
                <w:lang w:val="en-IN"/>
              </w:rPr>
            </w:pPr>
            <w:ins w:id="433" w:author="Salil" w:date="2011-08-18T17:56:00Z">
              <w:r>
                <w:rPr>
                  <w:sz w:val="20"/>
                  <w:szCs w:val="20"/>
                  <w:lang w:val="en-IN"/>
                </w:rPr>
                <w:t>00</w:t>
              </w:r>
            </w:ins>
            <w:ins w:id="434" w:author="Salil" w:date="2011-08-18T17:54:00Z">
              <w:r w:rsidR="00CF063D">
                <w:rPr>
                  <w:sz w:val="20"/>
                  <w:szCs w:val="20"/>
                  <w:lang w:val="en-IN"/>
                </w:rPr>
                <w:t>:</w:t>
              </w:r>
            </w:ins>
            <w:ins w:id="435" w:author="Salil" w:date="2011-08-18T17:56:00Z">
              <w:r>
                <w:rPr>
                  <w:sz w:val="20"/>
                  <w:szCs w:val="20"/>
                  <w:lang w:val="en-IN"/>
                </w:rPr>
                <w:t>00</w:t>
              </w:r>
            </w:ins>
            <w:ins w:id="436" w:author="Salil" w:date="2011-08-18T17:54:00Z">
              <w:r w:rsidR="00CF063D">
                <w:rPr>
                  <w:sz w:val="20"/>
                  <w:szCs w:val="20"/>
                  <w:lang w:val="en-IN"/>
                </w:rPr>
                <w:t xml:space="preserve">:00 – </w:t>
              </w:r>
            </w:ins>
            <w:ins w:id="437" w:author="Salil" w:date="2011-08-18T17:59:00Z">
              <w:r>
                <w:rPr>
                  <w:sz w:val="20"/>
                  <w:szCs w:val="20"/>
                  <w:lang w:val="en-IN"/>
                </w:rPr>
                <w:t>03</w:t>
              </w:r>
            </w:ins>
            <w:ins w:id="438" w:author="Salil" w:date="2011-08-18T17:54:00Z">
              <w:r w:rsidR="00CF063D">
                <w:rPr>
                  <w:sz w:val="20"/>
                  <w:szCs w:val="20"/>
                  <w:lang w:val="en-IN"/>
                </w:rPr>
                <w:t>:44:59</w:t>
              </w:r>
            </w:ins>
          </w:p>
        </w:tc>
        <w:tc>
          <w:tcPr>
            <w:tcW w:w="1432" w:type="dxa"/>
          </w:tcPr>
          <w:p w:rsidR="00CF063D" w:rsidRPr="00D43E83" w:rsidRDefault="00CF063D" w:rsidP="00352C45">
            <w:pPr>
              <w:spacing w:before="0" w:after="0"/>
              <w:rPr>
                <w:ins w:id="439" w:author="Salil" w:date="2011-08-18T17:37:00Z"/>
                <w:sz w:val="20"/>
                <w:szCs w:val="20"/>
                <w:lang w:val="en-IN" w:bidi="mr-IN"/>
              </w:rPr>
            </w:pPr>
            <w:ins w:id="440" w:author="Salil" w:date="2011-08-18T17:40:00Z">
              <w:r>
                <w:rPr>
                  <w:rFonts w:hint="cs"/>
                  <w:sz w:val="20"/>
                  <w:szCs w:val="20"/>
                  <w:cs/>
                  <w:lang w:val="en-IN" w:bidi="mr-IN"/>
                </w:rPr>
                <w:t>मध्यरात्र</w:t>
              </w:r>
            </w:ins>
          </w:p>
        </w:tc>
        <w:tc>
          <w:tcPr>
            <w:tcW w:w="1897" w:type="dxa"/>
          </w:tcPr>
          <w:p w:rsidR="00CF063D" w:rsidRPr="00D43E83" w:rsidRDefault="00197260" w:rsidP="00D763B6">
            <w:pPr>
              <w:spacing w:before="0" w:after="0"/>
              <w:rPr>
                <w:ins w:id="441" w:author="Salil" w:date="2011-08-18T17:39:00Z"/>
                <w:sz w:val="20"/>
                <w:szCs w:val="20"/>
                <w:lang w:val="en-IN"/>
              </w:rPr>
            </w:pPr>
            <w:ins w:id="442" w:author="Salil" w:date="2011-08-18T18:19:00Z">
              <w:r>
                <w:rPr>
                  <w:sz w:val="20"/>
                  <w:szCs w:val="20"/>
                  <w:lang w:val="en-IN"/>
                </w:rPr>
                <w:t>0</w:t>
              </w:r>
            </w:ins>
            <w:ins w:id="443" w:author="Salil" w:date="2011-08-18T18:14:00Z">
              <w:r w:rsidR="00D763B6">
                <w:rPr>
                  <w:sz w:val="20"/>
                  <w:szCs w:val="20"/>
                  <w:lang w:val="en-IN"/>
                </w:rPr>
                <w:t>3:</w:t>
              </w:r>
            </w:ins>
            <w:ins w:id="444" w:author="Salil" w:date="2011-08-18T18:02:00Z">
              <w:r w:rsidR="00380D0D">
                <w:rPr>
                  <w:sz w:val="20"/>
                  <w:szCs w:val="20"/>
                  <w:lang w:val="en-IN"/>
                </w:rPr>
                <w:t>4</w:t>
              </w:r>
            </w:ins>
            <w:ins w:id="445" w:author="Salil" w:date="2011-08-18T18:14:00Z">
              <w:r w:rsidR="00D763B6">
                <w:rPr>
                  <w:sz w:val="20"/>
                  <w:szCs w:val="20"/>
                  <w:lang w:val="en-IN"/>
                </w:rPr>
                <w:t>5</w:t>
              </w:r>
            </w:ins>
          </w:p>
        </w:tc>
      </w:tr>
      <w:tr w:rsidR="00CF063D" w:rsidRPr="00D43E83" w:rsidTr="00380D0D">
        <w:trPr>
          <w:ins w:id="446" w:author="Salil" w:date="2011-08-18T17:37:00Z"/>
        </w:trPr>
        <w:tc>
          <w:tcPr>
            <w:tcW w:w="743" w:type="dxa"/>
          </w:tcPr>
          <w:p w:rsidR="00CF063D" w:rsidRPr="00D43E83" w:rsidRDefault="00CF063D" w:rsidP="00197260">
            <w:pPr>
              <w:pStyle w:val="ListParagraph"/>
              <w:numPr>
                <w:ilvl w:val="0"/>
                <w:numId w:val="31"/>
              </w:numPr>
              <w:spacing w:before="0" w:after="0"/>
              <w:rPr>
                <w:ins w:id="447" w:author="Salil" w:date="2011-08-18T17:37:00Z"/>
                <w:sz w:val="20"/>
                <w:szCs w:val="20"/>
                <w:lang w:val="en-IN"/>
              </w:rPr>
            </w:pPr>
          </w:p>
        </w:tc>
        <w:tc>
          <w:tcPr>
            <w:tcW w:w="1847" w:type="dxa"/>
          </w:tcPr>
          <w:p w:rsidR="00CF063D" w:rsidRPr="00D43E83" w:rsidRDefault="00CF063D" w:rsidP="00561B2B">
            <w:pPr>
              <w:spacing w:before="0" w:after="0"/>
              <w:rPr>
                <w:ins w:id="448" w:author="Salil" w:date="2011-08-18T17:37:00Z"/>
                <w:sz w:val="20"/>
                <w:szCs w:val="20"/>
                <w:lang w:val="en-IN"/>
              </w:rPr>
            </w:pPr>
            <w:ins w:id="449" w:author="Salil" w:date="2011-08-18T17:54:00Z">
              <w:r>
                <w:rPr>
                  <w:sz w:val="20"/>
                  <w:szCs w:val="20"/>
                  <w:lang w:val="en-IN"/>
                </w:rPr>
                <w:t>0</w:t>
              </w:r>
            </w:ins>
            <w:ins w:id="450" w:author="Salil" w:date="2011-08-18T17:59:00Z">
              <w:r w:rsidR="00561B2B">
                <w:rPr>
                  <w:sz w:val="20"/>
                  <w:szCs w:val="20"/>
                  <w:lang w:val="en-IN"/>
                </w:rPr>
                <w:t>3</w:t>
              </w:r>
            </w:ins>
            <w:ins w:id="451" w:author="Salil" w:date="2011-08-18T17:54:00Z">
              <w:r>
                <w:rPr>
                  <w:sz w:val="20"/>
                  <w:szCs w:val="20"/>
                  <w:lang w:val="en-IN"/>
                </w:rPr>
                <w:t xml:space="preserve">:45:00 – </w:t>
              </w:r>
            </w:ins>
            <w:ins w:id="452" w:author="Salil" w:date="2011-08-18T18:00:00Z">
              <w:r w:rsidR="00561B2B">
                <w:rPr>
                  <w:sz w:val="20"/>
                  <w:szCs w:val="20"/>
                  <w:lang w:val="en-IN"/>
                </w:rPr>
                <w:t>05:59:59</w:t>
              </w:r>
            </w:ins>
          </w:p>
        </w:tc>
        <w:tc>
          <w:tcPr>
            <w:tcW w:w="1432" w:type="dxa"/>
          </w:tcPr>
          <w:p w:rsidR="00CF063D" w:rsidRPr="00D43E83" w:rsidRDefault="00CF063D" w:rsidP="00352C45">
            <w:pPr>
              <w:spacing w:before="0" w:after="0"/>
              <w:rPr>
                <w:ins w:id="453" w:author="Salil" w:date="2011-08-18T17:37:00Z"/>
                <w:sz w:val="20"/>
                <w:szCs w:val="20"/>
                <w:lang w:val="en-IN" w:bidi="mr-IN"/>
              </w:rPr>
            </w:pPr>
            <w:ins w:id="454" w:author="Salil" w:date="2011-08-18T17:40:00Z">
              <w:r>
                <w:rPr>
                  <w:rFonts w:hint="cs"/>
                  <w:sz w:val="20"/>
                  <w:szCs w:val="20"/>
                  <w:cs/>
                  <w:lang w:val="en-IN" w:bidi="mr-IN"/>
                </w:rPr>
                <w:t>पहाट</w:t>
              </w:r>
            </w:ins>
          </w:p>
        </w:tc>
        <w:tc>
          <w:tcPr>
            <w:tcW w:w="1897" w:type="dxa"/>
          </w:tcPr>
          <w:p w:rsidR="00CF063D" w:rsidRPr="00D43E83" w:rsidRDefault="00197260" w:rsidP="00D763B6">
            <w:pPr>
              <w:spacing w:before="0" w:after="0"/>
              <w:rPr>
                <w:ins w:id="455" w:author="Salil" w:date="2011-08-18T17:39:00Z"/>
                <w:sz w:val="20"/>
                <w:szCs w:val="20"/>
                <w:lang w:val="en-IN"/>
              </w:rPr>
            </w:pPr>
            <w:ins w:id="456" w:author="Salil" w:date="2011-08-18T18:19:00Z">
              <w:r>
                <w:rPr>
                  <w:sz w:val="20"/>
                  <w:szCs w:val="20"/>
                  <w:lang w:val="en-IN"/>
                </w:rPr>
                <w:t>0</w:t>
              </w:r>
            </w:ins>
            <w:ins w:id="457" w:author="Salil" w:date="2011-08-18T18:16:00Z">
              <w:r w:rsidR="00A0488A">
                <w:rPr>
                  <w:sz w:val="20"/>
                  <w:szCs w:val="20"/>
                  <w:lang w:val="en-IN"/>
                </w:rPr>
                <w:t>2</w:t>
              </w:r>
            </w:ins>
            <w:ins w:id="458" w:author="Salil" w:date="2011-08-18T18:01:00Z">
              <w:r w:rsidR="00380D0D">
                <w:rPr>
                  <w:sz w:val="20"/>
                  <w:szCs w:val="20"/>
                  <w:lang w:val="en-IN"/>
                </w:rPr>
                <w:t>:</w:t>
              </w:r>
            </w:ins>
            <w:ins w:id="459" w:author="Salil" w:date="2011-08-18T18:15:00Z">
              <w:r w:rsidR="00D763B6">
                <w:rPr>
                  <w:sz w:val="20"/>
                  <w:szCs w:val="20"/>
                  <w:lang w:val="en-IN"/>
                </w:rPr>
                <w:t>15</w:t>
              </w:r>
            </w:ins>
          </w:p>
        </w:tc>
      </w:tr>
      <w:tr w:rsidR="00197260" w:rsidRPr="00D43E83" w:rsidTr="00380D0D">
        <w:trPr>
          <w:ins w:id="460" w:author="Salil" w:date="2011-08-18T18:18:00Z"/>
        </w:trPr>
        <w:tc>
          <w:tcPr>
            <w:tcW w:w="743" w:type="dxa"/>
          </w:tcPr>
          <w:p w:rsidR="00197260" w:rsidRPr="00D43E83" w:rsidRDefault="00197260" w:rsidP="00197260">
            <w:pPr>
              <w:pStyle w:val="ListParagraph"/>
              <w:spacing w:before="0" w:after="0"/>
              <w:rPr>
                <w:ins w:id="461" w:author="Salil" w:date="2011-08-18T18:18:00Z"/>
                <w:sz w:val="20"/>
                <w:szCs w:val="20"/>
                <w:lang w:val="en-IN"/>
              </w:rPr>
            </w:pPr>
          </w:p>
        </w:tc>
        <w:tc>
          <w:tcPr>
            <w:tcW w:w="1847" w:type="dxa"/>
          </w:tcPr>
          <w:p w:rsidR="00197260" w:rsidRDefault="00197260" w:rsidP="00561B2B">
            <w:pPr>
              <w:spacing w:before="0" w:after="0"/>
              <w:rPr>
                <w:ins w:id="462" w:author="Salil" w:date="2011-08-18T18:18:00Z"/>
                <w:sz w:val="20"/>
                <w:szCs w:val="20"/>
                <w:lang w:val="en-IN"/>
              </w:rPr>
            </w:pPr>
          </w:p>
        </w:tc>
        <w:tc>
          <w:tcPr>
            <w:tcW w:w="1432" w:type="dxa"/>
          </w:tcPr>
          <w:p w:rsidR="00197260" w:rsidRDefault="00197260" w:rsidP="00352C45">
            <w:pPr>
              <w:spacing w:before="0" w:after="0"/>
              <w:rPr>
                <w:ins w:id="463" w:author="Salil" w:date="2011-08-18T18:18:00Z"/>
                <w:sz w:val="20"/>
                <w:szCs w:val="20"/>
                <w:cs/>
                <w:lang w:val="en-IN" w:bidi="mr-IN"/>
              </w:rPr>
            </w:pPr>
          </w:p>
        </w:tc>
        <w:tc>
          <w:tcPr>
            <w:tcW w:w="1897" w:type="dxa"/>
          </w:tcPr>
          <w:p w:rsidR="00197260" w:rsidRDefault="00197260" w:rsidP="00D763B6">
            <w:pPr>
              <w:spacing w:before="0" w:after="0"/>
              <w:rPr>
                <w:ins w:id="464" w:author="Salil" w:date="2011-08-18T18:18:00Z"/>
                <w:sz w:val="20"/>
                <w:szCs w:val="20"/>
                <w:lang w:val="en-IN"/>
              </w:rPr>
            </w:pPr>
            <w:ins w:id="465" w:author="Salil" w:date="2011-08-18T18:18:00Z">
              <w:r>
                <w:rPr>
                  <w:sz w:val="20"/>
                  <w:szCs w:val="20"/>
                  <w:lang w:val="en-IN"/>
                </w:rPr>
                <w:t>24:00</w:t>
              </w:r>
            </w:ins>
          </w:p>
        </w:tc>
      </w:tr>
    </w:tbl>
    <w:p w:rsidR="00352C45" w:rsidRDefault="00352C45" w:rsidP="00A6225E">
      <w:pPr>
        <w:spacing w:before="0" w:after="0"/>
        <w:rPr>
          <w:ins w:id="466" w:author="Salil" w:date="2011-08-18T18:10:00Z"/>
          <w:lang w:val="en-IN"/>
        </w:rPr>
      </w:pPr>
    </w:p>
    <w:p w:rsidR="00A74B0E" w:rsidRPr="00352C45" w:rsidRDefault="00A74B0E" w:rsidP="00A74B0E">
      <w:pPr>
        <w:ind w:left="720"/>
        <w:rPr>
          <w:ins w:id="467" w:author="Salil" w:date="2011-08-18T18:10:00Z"/>
          <w:lang w:val="en-IN"/>
        </w:rPr>
      </w:pPr>
      <w:ins w:id="468" w:author="Salil" w:date="2011-08-18T18:10:00Z">
        <w:r>
          <w:rPr>
            <w:lang w:val="en-IN"/>
          </w:rPr>
          <w:t>Hindi</w:t>
        </w:r>
      </w:ins>
    </w:p>
    <w:tbl>
      <w:tblPr>
        <w:tblStyle w:val="TableGrid"/>
        <w:tblW w:w="0" w:type="auto"/>
        <w:tblInd w:w="828" w:type="dxa"/>
        <w:tblLook w:val="04A0"/>
      </w:tblPr>
      <w:tblGrid>
        <w:gridCol w:w="743"/>
        <w:gridCol w:w="1847"/>
        <w:gridCol w:w="1432"/>
        <w:gridCol w:w="1897"/>
      </w:tblGrid>
      <w:tr w:rsidR="00A74B0E" w:rsidRPr="00D43E83" w:rsidTr="00027CC1">
        <w:trPr>
          <w:ins w:id="469" w:author="Salil" w:date="2011-08-18T18:10:00Z"/>
        </w:trPr>
        <w:tc>
          <w:tcPr>
            <w:tcW w:w="743" w:type="dxa"/>
            <w:shd w:val="pct10" w:color="auto" w:fill="auto"/>
          </w:tcPr>
          <w:p w:rsidR="00A74B0E" w:rsidRPr="00D43E83" w:rsidRDefault="00A74B0E" w:rsidP="00027CC1">
            <w:pPr>
              <w:spacing w:before="0" w:after="0"/>
              <w:rPr>
                <w:ins w:id="470" w:author="Salil" w:date="2011-08-18T18:10:00Z"/>
                <w:b/>
                <w:sz w:val="20"/>
                <w:szCs w:val="20"/>
                <w:lang w:val="en-IN"/>
              </w:rPr>
            </w:pPr>
            <w:ins w:id="471" w:author="Salil" w:date="2011-08-18T18:10:00Z">
              <w:r w:rsidRPr="00D43E83">
                <w:rPr>
                  <w:b/>
                  <w:sz w:val="20"/>
                  <w:szCs w:val="20"/>
                  <w:lang w:val="en-IN"/>
                </w:rPr>
                <w:t>No</w:t>
              </w:r>
              <w:r>
                <w:rPr>
                  <w:b/>
                  <w:sz w:val="20"/>
                  <w:szCs w:val="20"/>
                  <w:lang w:val="en-IN"/>
                </w:rPr>
                <w:t>.</w:t>
              </w:r>
            </w:ins>
          </w:p>
        </w:tc>
        <w:tc>
          <w:tcPr>
            <w:tcW w:w="1847" w:type="dxa"/>
            <w:shd w:val="pct10" w:color="auto" w:fill="auto"/>
          </w:tcPr>
          <w:p w:rsidR="00A74B0E" w:rsidRPr="00D43E83" w:rsidRDefault="00A74B0E" w:rsidP="00027CC1">
            <w:pPr>
              <w:spacing w:before="0" w:after="0"/>
              <w:rPr>
                <w:ins w:id="472" w:author="Salil" w:date="2011-08-18T18:10:00Z"/>
                <w:b/>
                <w:sz w:val="20"/>
                <w:szCs w:val="20"/>
                <w:lang w:val="en-IN"/>
              </w:rPr>
            </w:pPr>
            <w:ins w:id="473" w:author="Salil" w:date="2011-08-18T18:10:00Z">
              <w:r>
                <w:rPr>
                  <w:b/>
                  <w:sz w:val="20"/>
                  <w:szCs w:val="20"/>
                  <w:lang w:val="en-IN"/>
                </w:rPr>
                <w:t>Hindi Time Zone</w:t>
              </w:r>
            </w:ins>
          </w:p>
        </w:tc>
        <w:tc>
          <w:tcPr>
            <w:tcW w:w="1432" w:type="dxa"/>
            <w:shd w:val="pct10" w:color="auto" w:fill="auto"/>
          </w:tcPr>
          <w:p w:rsidR="00A74B0E" w:rsidRPr="00D43E83" w:rsidRDefault="00A74B0E" w:rsidP="00027CC1">
            <w:pPr>
              <w:spacing w:before="0" w:after="0"/>
              <w:rPr>
                <w:ins w:id="474" w:author="Salil" w:date="2011-08-18T18:10:00Z"/>
                <w:b/>
                <w:sz w:val="20"/>
                <w:szCs w:val="20"/>
                <w:lang w:val="en-IN"/>
              </w:rPr>
            </w:pPr>
            <w:ins w:id="475" w:author="Salil" w:date="2011-08-18T18:10:00Z">
              <w:r>
                <w:rPr>
                  <w:b/>
                  <w:sz w:val="20"/>
                  <w:szCs w:val="20"/>
                  <w:lang w:val="en-IN"/>
                </w:rPr>
                <w:t>Hindi Label</w:t>
              </w:r>
            </w:ins>
          </w:p>
        </w:tc>
        <w:tc>
          <w:tcPr>
            <w:tcW w:w="1897" w:type="dxa"/>
            <w:shd w:val="pct10" w:color="auto" w:fill="auto"/>
          </w:tcPr>
          <w:p w:rsidR="00A74B0E" w:rsidRPr="00D43E83" w:rsidRDefault="00A74B0E" w:rsidP="00027CC1">
            <w:pPr>
              <w:spacing w:before="0" w:after="0"/>
              <w:rPr>
                <w:ins w:id="476" w:author="Salil" w:date="2011-08-18T18:10:00Z"/>
                <w:b/>
                <w:sz w:val="20"/>
                <w:szCs w:val="20"/>
                <w:lang w:val="en-IN"/>
              </w:rPr>
            </w:pPr>
            <w:ins w:id="477" w:author="Salil" w:date="2011-08-18T18:10:00Z">
              <w:r>
                <w:rPr>
                  <w:b/>
                  <w:sz w:val="20"/>
                  <w:szCs w:val="20"/>
                  <w:lang w:val="en-IN"/>
                </w:rPr>
                <w:t>Duration (in hours)</w:t>
              </w:r>
            </w:ins>
          </w:p>
        </w:tc>
      </w:tr>
      <w:tr w:rsidR="006E14DD" w:rsidRPr="00D43E83" w:rsidTr="00027CC1">
        <w:trPr>
          <w:ins w:id="478" w:author="Salil" w:date="2011-08-18T18:10:00Z"/>
        </w:trPr>
        <w:tc>
          <w:tcPr>
            <w:tcW w:w="743" w:type="dxa"/>
          </w:tcPr>
          <w:p w:rsidR="006E14DD" w:rsidRPr="00D43E83" w:rsidRDefault="006E14DD" w:rsidP="00A74B0E">
            <w:pPr>
              <w:pStyle w:val="ListParagraph"/>
              <w:numPr>
                <w:ilvl w:val="0"/>
                <w:numId w:val="30"/>
              </w:numPr>
              <w:spacing w:before="0" w:after="0"/>
              <w:rPr>
                <w:ins w:id="479" w:author="Salil" w:date="2011-08-18T18:10:00Z"/>
                <w:sz w:val="20"/>
                <w:szCs w:val="20"/>
                <w:lang w:val="en-IN"/>
              </w:rPr>
            </w:pPr>
          </w:p>
        </w:tc>
        <w:tc>
          <w:tcPr>
            <w:tcW w:w="1847" w:type="dxa"/>
          </w:tcPr>
          <w:p w:rsidR="006E14DD" w:rsidRPr="00D43E83" w:rsidRDefault="006E14DD" w:rsidP="00027CC1">
            <w:pPr>
              <w:spacing w:before="0" w:after="0"/>
              <w:rPr>
                <w:ins w:id="480" w:author="Salil" w:date="2011-08-18T18:10:00Z"/>
                <w:sz w:val="20"/>
                <w:szCs w:val="20"/>
                <w:lang w:val="en-IN"/>
              </w:rPr>
            </w:pPr>
            <w:ins w:id="481" w:author="Salil" w:date="2011-08-18T18:22:00Z">
              <w:r>
                <w:rPr>
                  <w:sz w:val="20"/>
                  <w:szCs w:val="20"/>
                  <w:lang w:val="en-IN"/>
                </w:rPr>
                <w:t>06:00:00 – 11:59:59</w:t>
              </w:r>
            </w:ins>
          </w:p>
        </w:tc>
        <w:tc>
          <w:tcPr>
            <w:tcW w:w="1432" w:type="dxa"/>
          </w:tcPr>
          <w:p w:rsidR="006E14DD" w:rsidRPr="00D43E83" w:rsidRDefault="006E14DD" w:rsidP="006E14DD">
            <w:pPr>
              <w:spacing w:before="0" w:after="0"/>
              <w:rPr>
                <w:ins w:id="482" w:author="Salil" w:date="2011-08-18T18:10:00Z"/>
                <w:sz w:val="20"/>
                <w:szCs w:val="20"/>
                <w:lang w:val="en-IN" w:bidi="mr-IN"/>
              </w:rPr>
            </w:pPr>
            <w:ins w:id="483" w:author="Salil" w:date="2011-08-18T18:22:00Z">
              <w:r>
                <w:rPr>
                  <w:rFonts w:hint="cs"/>
                  <w:sz w:val="20"/>
                  <w:szCs w:val="20"/>
                  <w:cs/>
                  <w:lang w:val="en-IN" w:bidi="mr-IN"/>
                </w:rPr>
                <w:t>सुबह</w:t>
              </w:r>
            </w:ins>
          </w:p>
        </w:tc>
        <w:tc>
          <w:tcPr>
            <w:tcW w:w="1897" w:type="dxa"/>
          </w:tcPr>
          <w:p w:rsidR="006E14DD" w:rsidRPr="00D43E83" w:rsidRDefault="006E14DD" w:rsidP="00027CC1">
            <w:pPr>
              <w:spacing w:before="0" w:after="0"/>
              <w:rPr>
                <w:ins w:id="484" w:author="Salil" w:date="2011-08-18T18:10:00Z"/>
                <w:sz w:val="20"/>
                <w:szCs w:val="20"/>
                <w:lang w:val="en-IN"/>
              </w:rPr>
            </w:pPr>
            <w:ins w:id="485" w:author="Salil" w:date="2011-08-18T18:22:00Z">
              <w:r>
                <w:rPr>
                  <w:sz w:val="20"/>
                  <w:szCs w:val="20"/>
                  <w:lang w:val="en-IN"/>
                </w:rPr>
                <w:t>06:00</w:t>
              </w:r>
            </w:ins>
          </w:p>
        </w:tc>
      </w:tr>
      <w:tr w:rsidR="006E14DD" w:rsidRPr="00D43E83" w:rsidTr="00027CC1">
        <w:trPr>
          <w:ins w:id="486" w:author="Salil" w:date="2011-08-18T18:10:00Z"/>
        </w:trPr>
        <w:tc>
          <w:tcPr>
            <w:tcW w:w="743" w:type="dxa"/>
          </w:tcPr>
          <w:p w:rsidR="006E14DD" w:rsidRPr="00D43E83" w:rsidRDefault="006E14DD" w:rsidP="00A74B0E">
            <w:pPr>
              <w:pStyle w:val="ListParagraph"/>
              <w:numPr>
                <w:ilvl w:val="0"/>
                <w:numId w:val="30"/>
              </w:numPr>
              <w:spacing w:before="0" w:after="0"/>
              <w:rPr>
                <w:ins w:id="487" w:author="Salil" w:date="2011-08-18T18:10:00Z"/>
                <w:sz w:val="20"/>
                <w:szCs w:val="20"/>
                <w:lang w:val="en-IN"/>
              </w:rPr>
            </w:pPr>
          </w:p>
        </w:tc>
        <w:tc>
          <w:tcPr>
            <w:tcW w:w="1847" w:type="dxa"/>
          </w:tcPr>
          <w:p w:rsidR="006E14DD" w:rsidRPr="00D43E83" w:rsidRDefault="006E14DD" w:rsidP="00027CC1">
            <w:pPr>
              <w:spacing w:before="0" w:after="0"/>
              <w:rPr>
                <w:ins w:id="488" w:author="Salil" w:date="2011-08-18T18:10:00Z"/>
                <w:sz w:val="20"/>
                <w:szCs w:val="20"/>
                <w:lang w:val="en-IN"/>
              </w:rPr>
            </w:pPr>
            <w:ins w:id="489" w:author="Salil" w:date="2011-08-18T18:22:00Z">
              <w:r>
                <w:rPr>
                  <w:sz w:val="20"/>
                  <w:szCs w:val="20"/>
                  <w:lang w:val="en-IN"/>
                </w:rPr>
                <w:t>12:00:00 – 16:44:59</w:t>
              </w:r>
            </w:ins>
          </w:p>
        </w:tc>
        <w:tc>
          <w:tcPr>
            <w:tcW w:w="1432" w:type="dxa"/>
          </w:tcPr>
          <w:p w:rsidR="006E14DD" w:rsidRPr="00D43E83" w:rsidRDefault="006E14DD" w:rsidP="006E14DD">
            <w:pPr>
              <w:spacing w:before="0" w:after="0"/>
              <w:rPr>
                <w:ins w:id="490" w:author="Salil" w:date="2011-08-18T18:10:00Z"/>
                <w:sz w:val="20"/>
                <w:szCs w:val="20"/>
                <w:lang w:val="en-IN" w:bidi="mr-IN"/>
              </w:rPr>
            </w:pPr>
            <w:ins w:id="491" w:author="Salil" w:date="2011-08-18T18:22:00Z">
              <w:r>
                <w:rPr>
                  <w:rFonts w:hint="cs"/>
                  <w:sz w:val="20"/>
                  <w:szCs w:val="20"/>
                  <w:cs/>
                  <w:lang w:val="en-IN" w:bidi="mr-IN"/>
                </w:rPr>
                <w:t>दोपहर</w:t>
              </w:r>
            </w:ins>
          </w:p>
        </w:tc>
        <w:tc>
          <w:tcPr>
            <w:tcW w:w="1897" w:type="dxa"/>
          </w:tcPr>
          <w:p w:rsidR="006E14DD" w:rsidRPr="00D43E83" w:rsidRDefault="006E14DD" w:rsidP="00027CC1">
            <w:pPr>
              <w:spacing w:before="0" w:after="0"/>
              <w:rPr>
                <w:ins w:id="492" w:author="Salil" w:date="2011-08-18T18:10:00Z"/>
                <w:sz w:val="20"/>
                <w:szCs w:val="20"/>
                <w:lang w:val="en-IN"/>
              </w:rPr>
            </w:pPr>
            <w:ins w:id="493" w:author="Salil" w:date="2011-08-18T18:22:00Z">
              <w:r>
                <w:rPr>
                  <w:sz w:val="20"/>
                  <w:szCs w:val="20"/>
                  <w:lang w:val="en-IN"/>
                </w:rPr>
                <w:t>04:45</w:t>
              </w:r>
            </w:ins>
          </w:p>
        </w:tc>
      </w:tr>
      <w:tr w:rsidR="006E14DD" w:rsidRPr="00D43E83" w:rsidTr="00027CC1">
        <w:trPr>
          <w:ins w:id="494" w:author="Salil" w:date="2011-08-18T18:10:00Z"/>
        </w:trPr>
        <w:tc>
          <w:tcPr>
            <w:tcW w:w="743" w:type="dxa"/>
          </w:tcPr>
          <w:p w:rsidR="006E14DD" w:rsidRPr="00D43E83" w:rsidRDefault="006E14DD" w:rsidP="00A74B0E">
            <w:pPr>
              <w:pStyle w:val="ListParagraph"/>
              <w:numPr>
                <w:ilvl w:val="0"/>
                <w:numId w:val="30"/>
              </w:numPr>
              <w:spacing w:before="0" w:after="0"/>
              <w:rPr>
                <w:ins w:id="495" w:author="Salil" w:date="2011-08-18T18:10:00Z"/>
                <w:sz w:val="20"/>
                <w:szCs w:val="20"/>
                <w:lang w:val="en-IN"/>
              </w:rPr>
            </w:pPr>
          </w:p>
        </w:tc>
        <w:tc>
          <w:tcPr>
            <w:tcW w:w="1847" w:type="dxa"/>
          </w:tcPr>
          <w:p w:rsidR="006E14DD" w:rsidRPr="00D43E83" w:rsidRDefault="006E14DD" w:rsidP="00027CC1">
            <w:pPr>
              <w:spacing w:before="0" w:after="0"/>
              <w:rPr>
                <w:ins w:id="496" w:author="Salil" w:date="2011-08-18T18:10:00Z"/>
                <w:sz w:val="20"/>
                <w:szCs w:val="20"/>
                <w:lang w:val="en-IN"/>
              </w:rPr>
            </w:pPr>
            <w:ins w:id="497" w:author="Salil" w:date="2011-08-18T18:22:00Z">
              <w:r>
                <w:rPr>
                  <w:sz w:val="20"/>
                  <w:szCs w:val="20"/>
                  <w:lang w:val="en-IN"/>
                </w:rPr>
                <w:t>16:45:00 – 19:44:59</w:t>
              </w:r>
            </w:ins>
          </w:p>
        </w:tc>
        <w:tc>
          <w:tcPr>
            <w:tcW w:w="1432" w:type="dxa"/>
          </w:tcPr>
          <w:p w:rsidR="006E14DD" w:rsidRPr="00D43E83" w:rsidRDefault="006E14DD" w:rsidP="006E14DD">
            <w:pPr>
              <w:spacing w:before="0" w:after="0"/>
              <w:rPr>
                <w:ins w:id="498" w:author="Salil" w:date="2011-08-18T18:10:00Z"/>
                <w:sz w:val="20"/>
                <w:szCs w:val="20"/>
                <w:lang w:val="en-IN" w:bidi="mr-IN"/>
              </w:rPr>
            </w:pPr>
            <w:ins w:id="499" w:author="Salil" w:date="2011-08-18T18:22:00Z">
              <w:r>
                <w:rPr>
                  <w:rFonts w:hint="cs"/>
                  <w:sz w:val="20"/>
                  <w:szCs w:val="20"/>
                  <w:cs/>
                  <w:lang w:val="en-IN" w:bidi="mr-IN"/>
                </w:rPr>
                <w:t>शाम</w:t>
              </w:r>
            </w:ins>
          </w:p>
        </w:tc>
        <w:tc>
          <w:tcPr>
            <w:tcW w:w="1897" w:type="dxa"/>
          </w:tcPr>
          <w:p w:rsidR="006E14DD" w:rsidRPr="00D43E83" w:rsidRDefault="006E14DD" w:rsidP="00027CC1">
            <w:pPr>
              <w:spacing w:before="0" w:after="0"/>
              <w:rPr>
                <w:ins w:id="500" w:author="Salil" w:date="2011-08-18T18:10:00Z"/>
                <w:sz w:val="20"/>
                <w:szCs w:val="20"/>
                <w:lang w:val="en-IN"/>
              </w:rPr>
            </w:pPr>
            <w:ins w:id="501" w:author="Salil" w:date="2011-08-18T18:22:00Z">
              <w:r>
                <w:rPr>
                  <w:sz w:val="20"/>
                  <w:szCs w:val="20"/>
                  <w:lang w:val="en-IN"/>
                </w:rPr>
                <w:t>03:00</w:t>
              </w:r>
            </w:ins>
          </w:p>
        </w:tc>
      </w:tr>
      <w:tr w:rsidR="006E14DD" w:rsidRPr="00D43E83" w:rsidTr="00027CC1">
        <w:trPr>
          <w:ins w:id="502" w:author="Salil" w:date="2011-08-18T18:10:00Z"/>
        </w:trPr>
        <w:tc>
          <w:tcPr>
            <w:tcW w:w="743" w:type="dxa"/>
          </w:tcPr>
          <w:p w:rsidR="006E14DD" w:rsidRPr="00D43E83" w:rsidRDefault="006E14DD" w:rsidP="00A74B0E">
            <w:pPr>
              <w:pStyle w:val="ListParagraph"/>
              <w:numPr>
                <w:ilvl w:val="0"/>
                <w:numId w:val="30"/>
              </w:numPr>
              <w:spacing w:before="0" w:after="0"/>
              <w:rPr>
                <w:ins w:id="503" w:author="Salil" w:date="2011-08-18T18:10:00Z"/>
                <w:sz w:val="20"/>
                <w:szCs w:val="20"/>
                <w:lang w:val="en-IN"/>
              </w:rPr>
            </w:pPr>
          </w:p>
        </w:tc>
        <w:tc>
          <w:tcPr>
            <w:tcW w:w="1847" w:type="dxa"/>
          </w:tcPr>
          <w:p w:rsidR="006E14DD" w:rsidRPr="00D43E83" w:rsidRDefault="006E14DD" w:rsidP="00027CC1">
            <w:pPr>
              <w:spacing w:before="0" w:after="0"/>
              <w:rPr>
                <w:ins w:id="504" w:author="Salil" w:date="2011-08-18T18:10:00Z"/>
                <w:sz w:val="20"/>
                <w:szCs w:val="20"/>
                <w:lang w:val="en-IN"/>
              </w:rPr>
            </w:pPr>
            <w:ins w:id="505" w:author="Salil" w:date="2011-08-18T18:22:00Z">
              <w:r>
                <w:rPr>
                  <w:sz w:val="20"/>
                  <w:szCs w:val="20"/>
                  <w:lang w:val="en-IN"/>
                </w:rPr>
                <w:t>19:45:00 – 23:59:59</w:t>
              </w:r>
            </w:ins>
          </w:p>
        </w:tc>
        <w:tc>
          <w:tcPr>
            <w:tcW w:w="1432" w:type="dxa"/>
          </w:tcPr>
          <w:p w:rsidR="006E14DD" w:rsidRPr="00D43E83" w:rsidRDefault="006E14DD" w:rsidP="00027CC1">
            <w:pPr>
              <w:spacing w:before="0" w:after="0"/>
              <w:rPr>
                <w:ins w:id="506" w:author="Salil" w:date="2011-08-18T18:10:00Z"/>
                <w:sz w:val="20"/>
                <w:szCs w:val="20"/>
                <w:lang w:val="en-IN" w:bidi="mr-IN"/>
              </w:rPr>
            </w:pPr>
            <w:ins w:id="507" w:author="Salil" w:date="2011-08-18T18:22:00Z">
              <w:r>
                <w:rPr>
                  <w:rFonts w:hint="cs"/>
                  <w:sz w:val="20"/>
                  <w:szCs w:val="20"/>
                  <w:cs/>
                  <w:lang w:val="en-IN" w:bidi="mr-IN"/>
                </w:rPr>
                <w:t>रात</w:t>
              </w:r>
            </w:ins>
          </w:p>
        </w:tc>
        <w:tc>
          <w:tcPr>
            <w:tcW w:w="1897" w:type="dxa"/>
          </w:tcPr>
          <w:p w:rsidR="006E14DD" w:rsidRPr="00D43E83" w:rsidRDefault="006E14DD" w:rsidP="00027CC1">
            <w:pPr>
              <w:spacing w:before="0" w:after="0"/>
              <w:rPr>
                <w:ins w:id="508" w:author="Salil" w:date="2011-08-18T18:10:00Z"/>
                <w:sz w:val="20"/>
                <w:szCs w:val="20"/>
                <w:lang w:val="en-IN"/>
              </w:rPr>
            </w:pPr>
            <w:ins w:id="509" w:author="Salil" w:date="2011-08-18T18:22:00Z">
              <w:r>
                <w:rPr>
                  <w:sz w:val="20"/>
                  <w:szCs w:val="20"/>
                  <w:lang w:val="en-IN"/>
                </w:rPr>
                <w:t>04:15</w:t>
              </w:r>
            </w:ins>
          </w:p>
        </w:tc>
      </w:tr>
      <w:tr w:rsidR="006E14DD" w:rsidRPr="00D43E83" w:rsidTr="00027CC1">
        <w:trPr>
          <w:ins w:id="510" w:author="Salil" w:date="2011-08-18T18:10:00Z"/>
        </w:trPr>
        <w:tc>
          <w:tcPr>
            <w:tcW w:w="743" w:type="dxa"/>
          </w:tcPr>
          <w:p w:rsidR="006E14DD" w:rsidRPr="00D43E83" w:rsidRDefault="006E14DD" w:rsidP="00A74B0E">
            <w:pPr>
              <w:pStyle w:val="ListParagraph"/>
              <w:numPr>
                <w:ilvl w:val="0"/>
                <w:numId w:val="30"/>
              </w:numPr>
              <w:spacing w:before="0" w:after="0"/>
              <w:rPr>
                <w:ins w:id="511" w:author="Salil" w:date="2011-08-18T18:10:00Z"/>
                <w:sz w:val="20"/>
                <w:szCs w:val="20"/>
                <w:lang w:val="en-IN"/>
              </w:rPr>
            </w:pPr>
          </w:p>
        </w:tc>
        <w:tc>
          <w:tcPr>
            <w:tcW w:w="1847" w:type="dxa"/>
          </w:tcPr>
          <w:p w:rsidR="006E14DD" w:rsidRPr="00D43E83" w:rsidRDefault="006E14DD" w:rsidP="00027CC1">
            <w:pPr>
              <w:spacing w:before="0" w:after="0"/>
              <w:rPr>
                <w:ins w:id="512" w:author="Salil" w:date="2011-08-18T18:10:00Z"/>
                <w:sz w:val="20"/>
                <w:szCs w:val="20"/>
                <w:lang w:val="en-IN"/>
              </w:rPr>
            </w:pPr>
          </w:p>
        </w:tc>
        <w:tc>
          <w:tcPr>
            <w:tcW w:w="1432" w:type="dxa"/>
          </w:tcPr>
          <w:p w:rsidR="006E14DD" w:rsidRPr="00D43E83" w:rsidRDefault="006E14DD" w:rsidP="00027CC1">
            <w:pPr>
              <w:spacing w:before="0" w:after="0"/>
              <w:rPr>
                <w:ins w:id="513" w:author="Salil" w:date="2011-08-18T18:10:00Z"/>
                <w:sz w:val="20"/>
                <w:szCs w:val="20"/>
                <w:lang w:val="en-IN" w:bidi="mr-IN"/>
              </w:rPr>
            </w:pPr>
          </w:p>
        </w:tc>
        <w:tc>
          <w:tcPr>
            <w:tcW w:w="1897" w:type="dxa"/>
          </w:tcPr>
          <w:p w:rsidR="006E14DD" w:rsidRPr="00D43E83" w:rsidRDefault="006E14DD" w:rsidP="00027CC1">
            <w:pPr>
              <w:spacing w:before="0" w:after="0"/>
              <w:rPr>
                <w:ins w:id="514" w:author="Salil" w:date="2011-08-18T18:10:00Z"/>
                <w:sz w:val="20"/>
                <w:szCs w:val="20"/>
                <w:lang w:val="en-IN"/>
              </w:rPr>
            </w:pPr>
          </w:p>
        </w:tc>
      </w:tr>
      <w:tr w:rsidR="006E14DD" w:rsidRPr="00D43E83" w:rsidTr="00027CC1">
        <w:trPr>
          <w:ins w:id="515" w:author="Salil" w:date="2011-08-18T18:10:00Z"/>
        </w:trPr>
        <w:tc>
          <w:tcPr>
            <w:tcW w:w="743" w:type="dxa"/>
          </w:tcPr>
          <w:p w:rsidR="006E14DD" w:rsidRPr="00D43E83" w:rsidRDefault="006E14DD" w:rsidP="00A74B0E">
            <w:pPr>
              <w:pStyle w:val="ListParagraph"/>
              <w:numPr>
                <w:ilvl w:val="0"/>
                <w:numId w:val="30"/>
              </w:numPr>
              <w:spacing w:before="0" w:after="0"/>
              <w:rPr>
                <w:ins w:id="516" w:author="Salil" w:date="2011-08-18T18:10:00Z"/>
                <w:sz w:val="20"/>
                <w:szCs w:val="20"/>
                <w:lang w:val="en-IN"/>
              </w:rPr>
            </w:pPr>
          </w:p>
        </w:tc>
        <w:tc>
          <w:tcPr>
            <w:tcW w:w="1847" w:type="dxa"/>
          </w:tcPr>
          <w:p w:rsidR="006E14DD" w:rsidRPr="00D43E83" w:rsidRDefault="006E14DD" w:rsidP="00027CC1">
            <w:pPr>
              <w:spacing w:before="0" w:after="0"/>
              <w:rPr>
                <w:ins w:id="517" w:author="Salil" w:date="2011-08-18T18:10:00Z"/>
                <w:sz w:val="20"/>
                <w:szCs w:val="20"/>
                <w:lang w:val="en-IN"/>
              </w:rPr>
            </w:pPr>
          </w:p>
        </w:tc>
        <w:tc>
          <w:tcPr>
            <w:tcW w:w="1432" w:type="dxa"/>
          </w:tcPr>
          <w:p w:rsidR="006E14DD" w:rsidRPr="00D43E83" w:rsidRDefault="006E14DD" w:rsidP="00027CC1">
            <w:pPr>
              <w:spacing w:before="0" w:after="0"/>
              <w:rPr>
                <w:ins w:id="518" w:author="Salil" w:date="2011-08-18T18:10:00Z"/>
                <w:sz w:val="20"/>
                <w:szCs w:val="20"/>
                <w:lang w:val="en-IN" w:bidi="mr-IN"/>
              </w:rPr>
            </w:pPr>
          </w:p>
        </w:tc>
        <w:tc>
          <w:tcPr>
            <w:tcW w:w="1897" w:type="dxa"/>
          </w:tcPr>
          <w:p w:rsidR="006E14DD" w:rsidRPr="00D43E83" w:rsidRDefault="006E14DD" w:rsidP="00027CC1">
            <w:pPr>
              <w:spacing w:before="0" w:after="0"/>
              <w:rPr>
                <w:ins w:id="519" w:author="Salil" w:date="2011-08-18T18:10:00Z"/>
                <w:sz w:val="20"/>
                <w:szCs w:val="20"/>
                <w:lang w:val="en-IN"/>
              </w:rPr>
            </w:pPr>
          </w:p>
        </w:tc>
      </w:tr>
      <w:tr w:rsidR="006E14DD" w:rsidRPr="00D43E83" w:rsidTr="00027CC1">
        <w:trPr>
          <w:ins w:id="520" w:author="Salil" w:date="2011-08-18T18:21:00Z"/>
        </w:trPr>
        <w:tc>
          <w:tcPr>
            <w:tcW w:w="743" w:type="dxa"/>
          </w:tcPr>
          <w:p w:rsidR="006E14DD" w:rsidRPr="00D43E83" w:rsidRDefault="006E14DD" w:rsidP="006E14DD">
            <w:pPr>
              <w:pStyle w:val="ListParagraph"/>
              <w:spacing w:before="0" w:after="0"/>
              <w:rPr>
                <w:ins w:id="521" w:author="Salil" w:date="2011-08-18T18:21:00Z"/>
                <w:sz w:val="20"/>
                <w:szCs w:val="20"/>
                <w:lang w:val="en-IN"/>
              </w:rPr>
            </w:pPr>
          </w:p>
        </w:tc>
        <w:tc>
          <w:tcPr>
            <w:tcW w:w="1847" w:type="dxa"/>
          </w:tcPr>
          <w:p w:rsidR="006E14DD" w:rsidRDefault="006E14DD" w:rsidP="00027CC1">
            <w:pPr>
              <w:spacing w:before="0" w:after="0"/>
              <w:rPr>
                <w:ins w:id="522" w:author="Salil" w:date="2011-08-18T18:21:00Z"/>
                <w:sz w:val="20"/>
                <w:szCs w:val="20"/>
                <w:lang w:val="en-IN"/>
              </w:rPr>
            </w:pPr>
          </w:p>
        </w:tc>
        <w:tc>
          <w:tcPr>
            <w:tcW w:w="1432" w:type="dxa"/>
          </w:tcPr>
          <w:p w:rsidR="006E14DD" w:rsidRDefault="006E14DD" w:rsidP="00027CC1">
            <w:pPr>
              <w:spacing w:before="0" w:after="0"/>
              <w:rPr>
                <w:ins w:id="523" w:author="Salil" w:date="2011-08-18T18:21:00Z"/>
                <w:sz w:val="20"/>
                <w:szCs w:val="20"/>
                <w:cs/>
                <w:lang w:val="en-IN" w:bidi="mr-IN"/>
              </w:rPr>
            </w:pPr>
          </w:p>
        </w:tc>
        <w:tc>
          <w:tcPr>
            <w:tcW w:w="1897" w:type="dxa"/>
          </w:tcPr>
          <w:p w:rsidR="006E14DD" w:rsidRDefault="006E14DD" w:rsidP="00027CC1">
            <w:pPr>
              <w:spacing w:before="0" w:after="0"/>
              <w:rPr>
                <w:ins w:id="524" w:author="Salil" w:date="2011-08-18T18:21:00Z"/>
                <w:sz w:val="20"/>
                <w:szCs w:val="20"/>
                <w:lang w:val="en-IN"/>
              </w:rPr>
            </w:pPr>
          </w:p>
        </w:tc>
      </w:tr>
    </w:tbl>
    <w:p w:rsidR="00A74B0E" w:rsidRDefault="00A74B0E" w:rsidP="00A74B0E">
      <w:pPr>
        <w:spacing w:before="0" w:after="0"/>
        <w:rPr>
          <w:ins w:id="525" w:author="Salil" w:date="2011-08-18T18:10:00Z"/>
          <w:lang w:val="en-IN"/>
        </w:rPr>
      </w:pPr>
    </w:p>
    <w:p w:rsidR="00A74B0E" w:rsidRDefault="00A74B0E" w:rsidP="00A6225E">
      <w:pPr>
        <w:spacing w:before="0" w:after="0"/>
        <w:rPr>
          <w:lang w:val="en-IN"/>
        </w:rPr>
      </w:pPr>
    </w:p>
    <w:p w:rsidR="00B03079" w:rsidRDefault="00B03079" w:rsidP="00B03079">
      <w:pPr>
        <w:pStyle w:val="Heading3"/>
        <w:rPr>
          <w:lang w:val="en-IN"/>
        </w:rPr>
      </w:pPr>
      <w:bookmarkStart w:id="526" w:name="_Toc301455967"/>
      <w:r>
        <w:rPr>
          <w:lang w:val="en-IN"/>
        </w:rPr>
        <w:t>Clinic Phone Numbers</w:t>
      </w:r>
      <w:bookmarkEnd w:id="526"/>
    </w:p>
    <w:tbl>
      <w:tblPr>
        <w:tblStyle w:val="TableGrid"/>
        <w:tblW w:w="0" w:type="auto"/>
        <w:tblInd w:w="828" w:type="dxa"/>
        <w:tblLook w:val="04A0"/>
      </w:tblPr>
      <w:tblGrid>
        <w:gridCol w:w="743"/>
        <w:gridCol w:w="1847"/>
        <w:gridCol w:w="2221"/>
        <w:gridCol w:w="1432"/>
        <w:gridCol w:w="1340"/>
        <w:gridCol w:w="1165"/>
      </w:tblGrid>
      <w:tr w:rsidR="00B03079" w:rsidRPr="00D43E83" w:rsidTr="00907E70">
        <w:tc>
          <w:tcPr>
            <w:tcW w:w="743" w:type="dxa"/>
            <w:shd w:val="pct10" w:color="auto" w:fill="auto"/>
          </w:tcPr>
          <w:p w:rsidR="00B03079" w:rsidRPr="00D43E83" w:rsidRDefault="00B03079" w:rsidP="00907E70">
            <w:pPr>
              <w:spacing w:before="0" w:after="0"/>
              <w:rPr>
                <w:b/>
                <w:sz w:val="20"/>
                <w:szCs w:val="20"/>
                <w:lang w:val="en-IN"/>
              </w:rPr>
            </w:pPr>
            <w:r w:rsidRPr="00D43E83">
              <w:rPr>
                <w:b/>
                <w:sz w:val="20"/>
                <w:szCs w:val="20"/>
                <w:lang w:val="en-IN"/>
              </w:rPr>
              <w:t>No</w:t>
            </w:r>
            <w:r>
              <w:rPr>
                <w:b/>
                <w:sz w:val="20"/>
                <w:szCs w:val="20"/>
                <w:lang w:val="en-IN"/>
              </w:rPr>
              <w:t>.</w:t>
            </w:r>
          </w:p>
        </w:tc>
        <w:tc>
          <w:tcPr>
            <w:tcW w:w="1847" w:type="dxa"/>
            <w:shd w:val="pct10" w:color="auto" w:fill="auto"/>
          </w:tcPr>
          <w:p w:rsidR="00B03079" w:rsidRPr="00D43E83" w:rsidRDefault="00874BFD" w:rsidP="00907E70">
            <w:pPr>
              <w:spacing w:before="0" w:after="0"/>
              <w:rPr>
                <w:b/>
                <w:sz w:val="20"/>
                <w:szCs w:val="20"/>
                <w:lang w:val="en-IN"/>
              </w:rPr>
            </w:pPr>
            <w:r w:rsidRPr="00D43E83">
              <w:rPr>
                <w:b/>
                <w:sz w:val="20"/>
                <w:szCs w:val="20"/>
                <w:lang w:val="en-IN"/>
              </w:rPr>
              <w:t>Filename</w:t>
            </w:r>
          </w:p>
        </w:tc>
        <w:tc>
          <w:tcPr>
            <w:tcW w:w="2221" w:type="dxa"/>
            <w:shd w:val="pct10" w:color="auto" w:fill="auto"/>
          </w:tcPr>
          <w:p w:rsidR="00B03079" w:rsidRPr="00D43E83" w:rsidRDefault="00B03079" w:rsidP="00907E70">
            <w:pPr>
              <w:spacing w:before="0" w:after="0"/>
              <w:rPr>
                <w:b/>
                <w:sz w:val="20"/>
                <w:szCs w:val="20"/>
                <w:lang w:val="en-IN"/>
              </w:rPr>
            </w:pPr>
            <w:r w:rsidRPr="00D43E83">
              <w:rPr>
                <w:b/>
                <w:sz w:val="20"/>
                <w:szCs w:val="20"/>
                <w:lang w:val="en-IN"/>
              </w:rPr>
              <w:t>English prompt</w:t>
            </w:r>
          </w:p>
        </w:tc>
        <w:tc>
          <w:tcPr>
            <w:tcW w:w="1432" w:type="dxa"/>
            <w:shd w:val="pct10" w:color="auto" w:fill="auto"/>
          </w:tcPr>
          <w:p w:rsidR="00B03079" w:rsidRPr="00D43E83" w:rsidRDefault="00B03079" w:rsidP="00907E70">
            <w:pPr>
              <w:spacing w:before="0" w:after="0"/>
              <w:rPr>
                <w:b/>
                <w:sz w:val="20"/>
                <w:szCs w:val="20"/>
                <w:lang w:val="en-IN"/>
              </w:rPr>
            </w:pPr>
            <w:r w:rsidRPr="00D43E83">
              <w:rPr>
                <w:b/>
                <w:sz w:val="20"/>
                <w:szCs w:val="20"/>
                <w:lang w:val="en-IN"/>
              </w:rPr>
              <w:t>Marathi</w:t>
            </w:r>
          </w:p>
        </w:tc>
        <w:tc>
          <w:tcPr>
            <w:tcW w:w="1340" w:type="dxa"/>
            <w:shd w:val="pct10" w:color="auto" w:fill="auto"/>
          </w:tcPr>
          <w:p w:rsidR="00B03079" w:rsidRPr="00D43E83" w:rsidRDefault="00B03079" w:rsidP="00907E70">
            <w:pPr>
              <w:spacing w:before="0" w:after="0"/>
              <w:rPr>
                <w:b/>
                <w:sz w:val="20"/>
                <w:szCs w:val="20"/>
                <w:lang w:val="en-IN"/>
              </w:rPr>
            </w:pPr>
            <w:r>
              <w:rPr>
                <w:b/>
                <w:sz w:val="20"/>
                <w:szCs w:val="20"/>
                <w:lang w:val="en-IN"/>
              </w:rPr>
              <w:t>Hindi</w:t>
            </w:r>
          </w:p>
        </w:tc>
        <w:tc>
          <w:tcPr>
            <w:tcW w:w="1165" w:type="dxa"/>
            <w:shd w:val="pct10" w:color="auto" w:fill="auto"/>
          </w:tcPr>
          <w:p w:rsidR="00B03079" w:rsidRPr="00D43E83" w:rsidRDefault="00B03079" w:rsidP="00907E70">
            <w:pPr>
              <w:spacing w:before="0" w:after="0"/>
              <w:rPr>
                <w:b/>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r>
              <w:rPr>
                <w:lang w:val="en-IN"/>
              </w:rPr>
              <w:t>PhoneNoDrPujari</w:t>
            </w: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r>
              <w:rPr>
                <w:lang w:val="en-IN"/>
              </w:rPr>
              <w:t>PhoneNoDrKumar</w:t>
            </w: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r>
              <w:rPr>
                <w:lang w:val="en-IN"/>
              </w:rPr>
              <w:t>PhoneNoDrSaple</w:t>
            </w: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p>
        </w:tc>
        <w:tc>
          <w:tcPr>
            <w:tcW w:w="2221" w:type="dxa"/>
          </w:tcPr>
          <w:p w:rsidR="00B03079" w:rsidRPr="00D43E83"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r w:rsidR="00B03079" w:rsidRPr="00D43E83" w:rsidTr="00907E70">
        <w:tc>
          <w:tcPr>
            <w:tcW w:w="743" w:type="dxa"/>
          </w:tcPr>
          <w:p w:rsidR="00B03079" w:rsidRPr="00D43E83" w:rsidRDefault="00B03079" w:rsidP="00A74B0E">
            <w:pPr>
              <w:pStyle w:val="ListParagraph"/>
              <w:numPr>
                <w:ilvl w:val="0"/>
                <w:numId w:val="30"/>
              </w:numPr>
              <w:spacing w:before="0" w:after="0"/>
              <w:rPr>
                <w:sz w:val="20"/>
                <w:szCs w:val="20"/>
                <w:lang w:val="en-IN"/>
              </w:rPr>
            </w:pPr>
          </w:p>
        </w:tc>
        <w:tc>
          <w:tcPr>
            <w:tcW w:w="1847" w:type="dxa"/>
          </w:tcPr>
          <w:p w:rsidR="00B03079" w:rsidRPr="00D43E83" w:rsidRDefault="00B03079" w:rsidP="00907E70">
            <w:pPr>
              <w:spacing w:before="0" w:after="0"/>
              <w:rPr>
                <w:sz w:val="20"/>
                <w:szCs w:val="20"/>
                <w:lang w:val="en-IN"/>
              </w:rPr>
            </w:pPr>
          </w:p>
        </w:tc>
        <w:tc>
          <w:tcPr>
            <w:tcW w:w="2221" w:type="dxa"/>
          </w:tcPr>
          <w:p w:rsidR="00B03079" w:rsidRDefault="00B03079" w:rsidP="00907E70">
            <w:pPr>
              <w:spacing w:before="0" w:after="0"/>
              <w:rPr>
                <w:sz w:val="20"/>
                <w:szCs w:val="20"/>
                <w:lang w:val="en-IN"/>
              </w:rPr>
            </w:pPr>
          </w:p>
        </w:tc>
        <w:tc>
          <w:tcPr>
            <w:tcW w:w="1432" w:type="dxa"/>
          </w:tcPr>
          <w:p w:rsidR="00B03079" w:rsidRPr="00D43E83" w:rsidRDefault="00B03079" w:rsidP="00907E70">
            <w:pPr>
              <w:spacing w:before="0" w:after="0"/>
              <w:rPr>
                <w:sz w:val="20"/>
                <w:szCs w:val="20"/>
                <w:lang w:val="en-IN"/>
              </w:rPr>
            </w:pPr>
          </w:p>
        </w:tc>
        <w:tc>
          <w:tcPr>
            <w:tcW w:w="1340" w:type="dxa"/>
          </w:tcPr>
          <w:p w:rsidR="00B03079" w:rsidRPr="00D43E83" w:rsidRDefault="00B03079" w:rsidP="00907E70">
            <w:pPr>
              <w:spacing w:before="0" w:after="0"/>
              <w:rPr>
                <w:sz w:val="20"/>
                <w:szCs w:val="20"/>
                <w:lang w:val="en-IN"/>
              </w:rPr>
            </w:pPr>
          </w:p>
        </w:tc>
        <w:tc>
          <w:tcPr>
            <w:tcW w:w="1165" w:type="dxa"/>
          </w:tcPr>
          <w:p w:rsidR="00B03079" w:rsidRPr="00D43E83" w:rsidRDefault="00B03079" w:rsidP="00907E70">
            <w:pPr>
              <w:spacing w:before="0" w:after="0"/>
              <w:rPr>
                <w:sz w:val="20"/>
                <w:szCs w:val="20"/>
                <w:lang w:val="en-IN"/>
              </w:rPr>
            </w:pPr>
          </w:p>
        </w:tc>
      </w:tr>
    </w:tbl>
    <w:p w:rsidR="00800C5A" w:rsidRDefault="00800C5A" w:rsidP="008E261B">
      <w:pPr>
        <w:pStyle w:val="Heading3"/>
        <w:rPr>
          <w:lang w:val="en-IN"/>
        </w:rPr>
      </w:pPr>
      <w:bookmarkStart w:id="527" w:name="_Toc301455968"/>
      <w:r>
        <w:rPr>
          <w:lang w:val="en-IN"/>
        </w:rPr>
        <w:t>Others</w:t>
      </w:r>
      <w:bookmarkEnd w:id="527"/>
    </w:p>
    <w:tbl>
      <w:tblPr>
        <w:tblStyle w:val="TableGrid"/>
        <w:tblW w:w="0" w:type="auto"/>
        <w:tblInd w:w="828" w:type="dxa"/>
        <w:tblLook w:val="04A0"/>
      </w:tblPr>
      <w:tblGrid>
        <w:gridCol w:w="743"/>
        <w:gridCol w:w="2047"/>
        <w:gridCol w:w="1800"/>
        <w:gridCol w:w="1260"/>
        <w:gridCol w:w="990"/>
        <w:gridCol w:w="900"/>
      </w:tblGrid>
      <w:tr w:rsidR="00800C5A" w:rsidRPr="00D43E83" w:rsidTr="00E47A24">
        <w:tc>
          <w:tcPr>
            <w:tcW w:w="743" w:type="dxa"/>
            <w:shd w:val="pct10" w:color="auto" w:fill="auto"/>
          </w:tcPr>
          <w:p w:rsidR="00800C5A" w:rsidRPr="00D43E83" w:rsidRDefault="00800C5A" w:rsidP="00E47A24">
            <w:pPr>
              <w:spacing w:before="0" w:after="0"/>
              <w:rPr>
                <w:b/>
                <w:sz w:val="20"/>
                <w:szCs w:val="20"/>
                <w:lang w:val="en-IN"/>
              </w:rPr>
            </w:pPr>
            <w:r w:rsidRPr="00D43E83">
              <w:rPr>
                <w:b/>
                <w:sz w:val="20"/>
                <w:szCs w:val="20"/>
                <w:lang w:val="en-IN"/>
              </w:rPr>
              <w:t>No</w:t>
            </w:r>
            <w:r>
              <w:rPr>
                <w:b/>
                <w:sz w:val="20"/>
                <w:szCs w:val="20"/>
                <w:lang w:val="en-IN"/>
              </w:rPr>
              <w:t>.</w:t>
            </w:r>
          </w:p>
        </w:tc>
        <w:tc>
          <w:tcPr>
            <w:tcW w:w="2047" w:type="dxa"/>
            <w:shd w:val="pct10" w:color="auto" w:fill="auto"/>
          </w:tcPr>
          <w:p w:rsidR="00800C5A" w:rsidRPr="00D43E83" w:rsidRDefault="00800C5A" w:rsidP="00E47A24">
            <w:pPr>
              <w:spacing w:before="0" w:after="0"/>
              <w:rPr>
                <w:b/>
                <w:sz w:val="20"/>
                <w:szCs w:val="20"/>
                <w:lang w:val="en-IN"/>
              </w:rPr>
            </w:pPr>
            <w:r w:rsidRPr="00D43E83">
              <w:rPr>
                <w:b/>
                <w:sz w:val="20"/>
                <w:szCs w:val="20"/>
                <w:lang w:val="en-IN"/>
              </w:rPr>
              <w:t>Filename</w:t>
            </w:r>
          </w:p>
        </w:tc>
        <w:tc>
          <w:tcPr>
            <w:tcW w:w="1800" w:type="dxa"/>
            <w:shd w:val="pct10" w:color="auto" w:fill="auto"/>
          </w:tcPr>
          <w:p w:rsidR="00800C5A" w:rsidRPr="00D43E83" w:rsidRDefault="00800C5A" w:rsidP="00E47A24">
            <w:pPr>
              <w:spacing w:before="0" w:after="0"/>
              <w:rPr>
                <w:b/>
                <w:sz w:val="20"/>
                <w:szCs w:val="20"/>
                <w:lang w:val="en-IN"/>
              </w:rPr>
            </w:pPr>
            <w:r w:rsidRPr="00D43E83">
              <w:rPr>
                <w:b/>
                <w:sz w:val="20"/>
                <w:szCs w:val="20"/>
                <w:lang w:val="en-IN"/>
              </w:rPr>
              <w:t>English prompt</w:t>
            </w:r>
          </w:p>
        </w:tc>
        <w:tc>
          <w:tcPr>
            <w:tcW w:w="1260" w:type="dxa"/>
            <w:shd w:val="pct10" w:color="auto" w:fill="auto"/>
          </w:tcPr>
          <w:p w:rsidR="00800C5A" w:rsidRPr="00D43E83" w:rsidRDefault="00800C5A" w:rsidP="00E47A24">
            <w:pPr>
              <w:spacing w:before="0" w:after="0"/>
              <w:rPr>
                <w:b/>
                <w:sz w:val="20"/>
                <w:szCs w:val="20"/>
                <w:lang w:val="en-IN"/>
              </w:rPr>
            </w:pPr>
            <w:r w:rsidRPr="00D43E83">
              <w:rPr>
                <w:b/>
                <w:sz w:val="20"/>
                <w:szCs w:val="20"/>
                <w:lang w:val="en-IN"/>
              </w:rPr>
              <w:t>Marathi</w:t>
            </w:r>
          </w:p>
        </w:tc>
        <w:tc>
          <w:tcPr>
            <w:tcW w:w="990" w:type="dxa"/>
            <w:shd w:val="pct10" w:color="auto" w:fill="auto"/>
          </w:tcPr>
          <w:p w:rsidR="00800C5A" w:rsidRPr="00D43E83" w:rsidRDefault="00800C5A" w:rsidP="00E47A24">
            <w:pPr>
              <w:spacing w:before="0" w:after="0"/>
              <w:rPr>
                <w:b/>
                <w:sz w:val="20"/>
                <w:szCs w:val="20"/>
                <w:lang w:val="en-IN"/>
              </w:rPr>
            </w:pPr>
            <w:r>
              <w:rPr>
                <w:b/>
                <w:sz w:val="20"/>
                <w:szCs w:val="20"/>
                <w:lang w:val="en-IN"/>
              </w:rPr>
              <w:t>Hindi</w:t>
            </w:r>
          </w:p>
        </w:tc>
        <w:tc>
          <w:tcPr>
            <w:tcW w:w="900" w:type="dxa"/>
            <w:shd w:val="pct10" w:color="auto" w:fill="auto"/>
          </w:tcPr>
          <w:p w:rsidR="00800C5A" w:rsidRPr="00D43E83" w:rsidRDefault="00800C5A" w:rsidP="00E47A24">
            <w:pPr>
              <w:spacing w:before="0" w:after="0"/>
              <w:rPr>
                <w:b/>
                <w:sz w:val="20"/>
                <w:szCs w:val="20"/>
                <w:lang w:val="en-IN"/>
              </w:rPr>
            </w:pPr>
          </w:p>
        </w:tc>
      </w:tr>
      <w:tr w:rsidR="00800C5A" w:rsidRPr="00D43E83" w:rsidTr="00E47A24">
        <w:tc>
          <w:tcPr>
            <w:tcW w:w="743" w:type="dxa"/>
          </w:tcPr>
          <w:p w:rsidR="00800C5A" w:rsidRPr="00D43E83" w:rsidRDefault="00800C5A" w:rsidP="00800C5A">
            <w:pPr>
              <w:pStyle w:val="ListParagraph"/>
              <w:numPr>
                <w:ilvl w:val="0"/>
                <w:numId w:val="28"/>
              </w:numPr>
              <w:spacing w:before="0" w:after="0"/>
              <w:rPr>
                <w:sz w:val="20"/>
                <w:szCs w:val="20"/>
                <w:lang w:val="en-IN"/>
              </w:rPr>
            </w:pPr>
          </w:p>
        </w:tc>
        <w:tc>
          <w:tcPr>
            <w:tcW w:w="2047" w:type="dxa"/>
          </w:tcPr>
          <w:p w:rsidR="00800C5A" w:rsidRPr="00D43E83" w:rsidRDefault="00800C5A" w:rsidP="00E47A24">
            <w:pPr>
              <w:spacing w:before="0" w:after="0"/>
              <w:rPr>
                <w:sz w:val="20"/>
                <w:szCs w:val="20"/>
                <w:lang w:val="en-IN"/>
              </w:rPr>
            </w:pPr>
            <w:r>
              <w:rPr>
                <w:lang w:val="en-IN"/>
              </w:rPr>
              <w:t>Outboxmessages</w:t>
            </w:r>
          </w:p>
        </w:tc>
        <w:tc>
          <w:tcPr>
            <w:tcW w:w="1800" w:type="dxa"/>
          </w:tcPr>
          <w:p w:rsidR="00800C5A" w:rsidRPr="00D43E83" w:rsidRDefault="00800C5A" w:rsidP="00E47A24">
            <w:pPr>
              <w:spacing w:before="0" w:after="0"/>
              <w:rPr>
                <w:sz w:val="20"/>
                <w:szCs w:val="20"/>
                <w:lang w:val="en-IN"/>
              </w:rPr>
            </w:pPr>
          </w:p>
        </w:tc>
        <w:tc>
          <w:tcPr>
            <w:tcW w:w="1260" w:type="dxa"/>
          </w:tcPr>
          <w:p w:rsidR="00800C5A" w:rsidRPr="00D43E83" w:rsidRDefault="00800C5A" w:rsidP="00E47A24">
            <w:pPr>
              <w:spacing w:before="0" w:after="0"/>
              <w:rPr>
                <w:sz w:val="20"/>
                <w:szCs w:val="20"/>
                <w:lang w:val="en-IN"/>
              </w:rPr>
            </w:pPr>
          </w:p>
        </w:tc>
        <w:tc>
          <w:tcPr>
            <w:tcW w:w="990" w:type="dxa"/>
          </w:tcPr>
          <w:p w:rsidR="00800C5A" w:rsidRPr="00D43E83" w:rsidRDefault="00800C5A" w:rsidP="00E47A24">
            <w:pPr>
              <w:spacing w:before="0" w:after="0"/>
              <w:rPr>
                <w:sz w:val="20"/>
                <w:szCs w:val="20"/>
                <w:lang w:val="en-IN"/>
              </w:rPr>
            </w:pPr>
          </w:p>
        </w:tc>
        <w:tc>
          <w:tcPr>
            <w:tcW w:w="900" w:type="dxa"/>
          </w:tcPr>
          <w:p w:rsidR="00800C5A" w:rsidRPr="00D43E83" w:rsidRDefault="00800C5A" w:rsidP="00E47A24">
            <w:pPr>
              <w:spacing w:before="0" w:after="0"/>
              <w:rPr>
                <w:sz w:val="20"/>
                <w:szCs w:val="20"/>
                <w:lang w:val="en-IN"/>
              </w:rPr>
            </w:pPr>
          </w:p>
        </w:tc>
      </w:tr>
    </w:tbl>
    <w:p w:rsidR="008E261B" w:rsidRPr="00A67F19" w:rsidRDefault="008E261B" w:rsidP="008E261B">
      <w:pPr>
        <w:pStyle w:val="Heading3"/>
        <w:rPr>
          <w:lang w:val="en-IN"/>
        </w:rPr>
      </w:pPr>
      <w:bookmarkStart w:id="528" w:name="_Toc301455969"/>
      <w:r>
        <w:rPr>
          <w:lang w:val="en-IN"/>
        </w:rPr>
        <w:t>TAMA PIN entry music</w:t>
      </w:r>
      <w:bookmarkEnd w:id="528"/>
    </w:p>
    <w:p w:rsidR="008E261B" w:rsidRPr="00FC0B99" w:rsidRDefault="008E261B" w:rsidP="008E261B">
      <w:pPr>
        <w:spacing w:before="0" w:after="0"/>
        <w:rPr>
          <w:lang w:val="en-IN"/>
        </w:rPr>
      </w:pPr>
      <w:r>
        <w:rPr>
          <w:lang w:val="en-IN"/>
        </w:rPr>
        <w:t>Music to be played when TAMA calls or patient calls till such time that patient enters PIN</w:t>
      </w:r>
    </w:p>
    <w:p w:rsidR="004E3186" w:rsidRDefault="004E3186" w:rsidP="004E3186">
      <w:pPr>
        <w:spacing w:before="0" w:after="0"/>
        <w:rPr>
          <w:lang w:val="en-IN"/>
        </w:rPr>
      </w:pPr>
    </w:p>
    <w:p w:rsidR="008E261B" w:rsidRDefault="008E261B" w:rsidP="008E261B">
      <w:pPr>
        <w:pStyle w:val="Heading3"/>
        <w:rPr>
          <w:lang w:val="en-IN"/>
        </w:rPr>
      </w:pPr>
      <w:bookmarkStart w:id="529" w:name="_Toc301455970"/>
      <w:r>
        <w:rPr>
          <w:lang w:val="en-IN"/>
        </w:rPr>
        <w:t>EndMusic</w:t>
      </w:r>
      <w:bookmarkEnd w:id="529"/>
    </w:p>
    <w:p w:rsidR="008E261B" w:rsidRDefault="008E261B">
      <w:pPr>
        <w:spacing w:before="0" w:after="0"/>
        <w:rPr>
          <w:lang w:val="en-IN"/>
        </w:rPr>
      </w:pPr>
      <w:r>
        <w:rPr>
          <w:lang w:val="en-IN"/>
        </w:rPr>
        <w:t>Short signal music</w:t>
      </w:r>
    </w:p>
    <w:p w:rsidR="001B0F48" w:rsidRDefault="001B0F48">
      <w:pPr>
        <w:spacing w:before="0" w:after="0"/>
        <w:rPr>
          <w:lang w:val="en-IN"/>
        </w:rPr>
      </w:pPr>
    </w:p>
    <w:p w:rsidR="001B0F48" w:rsidRDefault="001B0F48" w:rsidP="001B0F48">
      <w:pPr>
        <w:pStyle w:val="Heading3"/>
        <w:rPr>
          <w:lang w:val="en-IN"/>
        </w:rPr>
      </w:pPr>
      <w:bookmarkStart w:id="530" w:name="_Toc301455971"/>
      <w:r>
        <w:rPr>
          <w:lang w:val="en-IN"/>
        </w:rPr>
        <w:t>Time</w:t>
      </w:r>
      <w:r w:rsidRPr="001B0F48">
        <w:rPr>
          <w:rFonts w:eastAsia="Calibri"/>
        </w:rPr>
        <w:t>C</w:t>
      </w:r>
      <w:r>
        <w:rPr>
          <w:lang w:val="en-IN"/>
        </w:rPr>
        <w:t>onstruct – time constructed from patient record</w:t>
      </w:r>
      <w:bookmarkEnd w:id="530"/>
    </w:p>
    <w:tbl>
      <w:tblPr>
        <w:tblStyle w:val="TableGrid"/>
        <w:tblW w:w="0" w:type="auto"/>
        <w:tblInd w:w="828" w:type="dxa"/>
        <w:tblLook w:val="04A0"/>
      </w:tblPr>
      <w:tblGrid>
        <w:gridCol w:w="900"/>
        <w:gridCol w:w="1948"/>
        <w:gridCol w:w="1922"/>
        <w:gridCol w:w="3582"/>
        <w:gridCol w:w="1560"/>
        <w:gridCol w:w="1486"/>
        <w:gridCol w:w="1800"/>
      </w:tblGrid>
      <w:tr w:rsidR="00020943" w:rsidRPr="00D43E83" w:rsidTr="00FC2C33">
        <w:tc>
          <w:tcPr>
            <w:tcW w:w="900" w:type="dxa"/>
            <w:shd w:val="pct10" w:color="auto" w:fill="auto"/>
          </w:tcPr>
          <w:p w:rsidR="00020943" w:rsidRPr="00D43E83" w:rsidRDefault="00020943" w:rsidP="00062391">
            <w:pPr>
              <w:spacing w:before="0" w:after="0"/>
              <w:rPr>
                <w:b/>
                <w:sz w:val="20"/>
                <w:szCs w:val="20"/>
                <w:lang w:val="en-IN"/>
              </w:rPr>
            </w:pPr>
            <w:r w:rsidRPr="00D43E83">
              <w:rPr>
                <w:b/>
                <w:sz w:val="20"/>
                <w:szCs w:val="20"/>
                <w:lang w:val="en-IN"/>
              </w:rPr>
              <w:t>No</w:t>
            </w:r>
            <w:r>
              <w:rPr>
                <w:b/>
                <w:sz w:val="20"/>
                <w:szCs w:val="20"/>
                <w:lang w:val="en-IN"/>
              </w:rPr>
              <w:t>.</w:t>
            </w:r>
          </w:p>
        </w:tc>
        <w:tc>
          <w:tcPr>
            <w:tcW w:w="1948" w:type="dxa"/>
            <w:shd w:val="pct10" w:color="auto" w:fill="auto"/>
          </w:tcPr>
          <w:p w:rsidR="00020943" w:rsidRPr="00D43E83" w:rsidRDefault="00874BFD" w:rsidP="00062391">
            <w:pPr>
              <w:spacing w:before="0" w:after="0"/>
              <w:rPr>
                <w:b/>
                <w:sz w:val="20"/>
                <w:szCs w:val="20"/>
                <w:lang w:val="en-IN"/>
              </w:rPr>
            </w:pPr>
            <w:r w:rsidRPr="00D43E83">
              <w:rPr>
                <w:b/>
                <w:sz w:val="20"/>
                <w:szCs w:val="20"/>
                <w:lang w:val="en-IN"/>
              </w:rPr>
              <w:t>Filename</w:t>
            </w:r>
          </w:p>
        </w:tc>
        <w:tc>
          <w:tcPr>
            <w:tcW w:w="1922" w:type="dxa"/>
            <w:shd w:val="pct10" w:color="auto" w:fill="auto"/>
          </w:tcPr>
          <w:p w:rsidR="00020943" w:rsidRPr="00D43E83" w:rsidRDefault="00020943" w:rsidP="00062391">
            <w:pPr>
              <w:spacing w:before="0" w:after="0"/>
              <w:rPr>
                <w:b/>
                <w:sz w:val="20"/>
                <w:szCs w:val="20"/>
                <w:lang w:val="en-IN"/>
              </w:rPr>
            </w:pPr>
            <w:r w:rsidRPr="00D43E83">
              <w:rPr>
                <w:b/>
                <w:sz w:val="20"/>
                <w:szCs w:val="20"/>
                <w:lang w:val="en-IN"/>
              </w:rPr>
              <w:t>English prompt</w:t>
            </w:r>
          </w:p>
        </w:tc>
        <w:tc>
          <w:tcPr>
            <w:tcW w:w="3582" w:type="dxa"/>
            <w:shd w:val="pct10" w:color="auto" w:fill="auto"/>
          </w:tcPr>
          <w:p w:rsidR="00020943" w:rsidRPr="00D43E83" w:rsidRDefault="00020943" w:rsidP="00062391">
            <w:pPr>
              <w:spacing w:before="0" w:after="0"/>
              <w:rPr>
                <w:b/>
                <w:sz w:val="20"/>
                <w:szCs w:val="20"/>
                <w:lang w:val="en-IN"/>
              </w:rPr>
            </w:pPr>
            <w:r>
              <w:rPr>
                <w:b/>
                <w:sz w:val="20"/>
                <w:szCs w:val="20"/>
                <w:lang w:val="en-IN"/>
              </w:rPr>
              <w:t>Logic</w:t>
            </w:r>
          </w:p>
        </w:tc>
        <w:tc>
          <w:tcPr>
            <w:tcW w:w="1560" w:type="dxa"/>
            <w:shd w:val="pct10" w:color="auto" w:fill="auto"/>
          </w:tcPr>
          <w:p w:rsidR="00020943" w:rsidRPr="00D43E83" w:rsidRDefault="00020943" w:rsidP="00062391">
            <w:pPr>
              <w:spacing w:before="0" w:after="0"/>
              <w:rPr>
                <w:b/>
                <w:sz w:val="20"/>
                <w:szCs w:val="20"/>
                <w:lang w:val="en-IN"/>
              </w:rPr>
            </w:pPr>
            <w:r w:rsidRPr="00D43E83">
              <w:rPr>
                <w:b/>
                <w:sz w:val="20"/>
                <w:szCs w:val="20"/>
                <w:lang w:val="en-IN"/>
              </w:rPr>
              <w:t>Marathi</w:t>
            </w:r>
          </w:p>
        </w:tc>
        <w:tc>
          <w:tcPr>
            <w:tcW w:w="1486" w:type="dxa"/>
            <w:shd w:val="pct10" w:color="auto" w:fill="auto"/>
          </w:tcPr>
          <w:p w:rsidR="00020943" w:rsidRPr="00D43E83" w:rsidRDefault="00020943" w:rsidP="00062391">
            <w:pPr>
              <w:spacing w:before="0" w:after="0"/>
              <w:rPr>
                <w:b/>
                <w:sz w:val="20"/>
                <w:szCs w:val="20"/>
                <w:lang w:val="en-IN"/>
              </w:rPr>
            </w:pPr>
            <w:r>
              <w:rPr>
                <w:b/>
                <w:sz w:val="20"/>
                <w:szCs w:val="20"/>
                <w:lang w:val="en-IN"/>
              </w:rPr>
              <w:t>Hindi</w:t>
            </w:r>
          </w:p>
        </w:tc>
        <w:tc>
          <w:tcPr>
            <w:tcW w:w="1800" w:type="dxa"/>
            <w:shd w:val="pct10" w:color="auto" w:fill="auto"/>
          </w:tcPr>
          <w:p w:rsidR="00020943" w:rsidRPr="00D43E83" w:rsidRDefault="00020943" w:rsidP="00062391">
            <w:pPr>
              <w:spacing w:before="0" w:after="0"/>
              <w:rPr>
                <w:b/>
                <w:sz w:val="20"/>
                <w:szCs w:val="20"/>
                <w:lang w:val="en-IN"/>
              </w:rPr>
            </w:pPr>
          </w:p>
        </w:tc>
      </w:tr>
      <w:tr w:rsidR="00020943" w:rsidTr="00FC2C33">
        <w:tc>
          <w:tcPr>
            <w:tcW w:w="900" w:type="dxa"/>
          </w:tcPr>
          <w:p w:rsidR="00020943" w:rsidRPr="00D43E83" w:rsidRDefault="00020943" w:rsidP="001B0F48">
            <w:pPr>
              <w:pStyle w:val="ListParagraph"/>
              <w:numPr>
                <w:ilvl w:val="0"/>
                <w:numId w:val="22"/>
              </w:numPr>
              <w:spacing w:before="0" w:after="0"/>
              <w:rPr>
                <w:sz w:val="20"/>
                <w:szCs w:val="20"/>
                <w:lang w:val="en-IN"/>
              </w:rPr>
            </w:pPr>
          </w:p>
        </w:tc>
        <w:tc>
          <w:tcPr>
            <w:tcW w:w="1948" w:type="dxa"/>
          </w:tcPr>
          <w:p w:rsidR="00020943" w:rsidRPr="001B0F48" w:rsidRDefault="00020943" w:rsidP="00062391">
            <w:pPr>
              <w:spacing w:before="0" w:after="0"/>
              <w:rPr>
                <w:sz w:val="20"/>
                <w:szCs w:val="20"/>
                <w:lang w:val="en-IN"/>
              </w:rPr>
            </w:pPr>
            <w:r w:rsidRPr="001B0F48">
              <w:rPr>
                <w:iCs/>
                <w:color w:val="00B050"/>
                <w:lang w:val="en-IN"/>
              </w:rPr>
              <w:t>Number</w:t>
            </w:r>
          </w:p>
        </w:tc>
        <w:tc>
          <w:tcPr>
            <w:tcW w:w="1922" w:type="dxa"/>
          </w:tcPr>
          <w:p w:rsidR="00020943" w:rsidRPr="00020943" w:rsidRDefault="00020943" w:rsidP="00020943">
            <w:pPr>
              <w:rPr>
                <w:lang w:val="en-IN"/>
              </w:rPr>
            </w:pPr>
            <w:r w:rsidRPr="00034BC2">
              <w:rPr>
                <w:lang w:val="en-IN"/>
              </w:rPr>
              <w:t xml:space="preserve">…{ </w:t>
            </w:r>
            <w:r>
              <w:rPr>
                <w:lang w:val="en-IN"/>
              </w:rPr>
              <w:t>9</w:t>
            </w:r>
            <w:r w:rsidRPr="00034BC2">
              <w:rPr>
                <w:lang w:val="en-IN"/>
              </w:rPr>
              <w:t>}</w:t>
            </w:r>
          </w:p>
        </w:tc>
        <w:tc>
          <w:tcPr>
            <w:tcW w:w="3582" w:type="dxa"/>
          </w:tcPr>
          <w:p w:rsidR="00020943" w:rsidRDefault="00020943" w:rsidP="00FC2C33">
            <w:pPr>
              <w:spacing w:before="0" w:after="0"/>
              <w:rPr>
                <w:lang w:val="en-IN" w:bidi="mr-IN"/>
              </w:rPr>
            </w:pPr>
            <w:r>
              <w:rPr>
                <w:lang w:bidi="mr-IN"/>
              </w:rPr>
              <w:t>If minutes ==0</w:t>
            </w:r>
            <w:r w:rsidR="00FC2C33">
              <w:rPr>
                <w:rFonts w:hint="cs"/>
                <w:cs/>
                <w:lang w:bidi="mr-IN"/>
              </w:rPr>
              <w:t xml:space="preserve">, </w:t>
            </w:r>
            <w:r>
              <w:rPr>
                <w:lang w:bidi="mr-IN"/>
              </w:rPr>
              <w:t>Go to 2</w:t>
            </w:r>
            <w:r w:rsidR="00FC2C33">
              <w:rPr>
                <w:rFonts w:hint="cs"/>
                <w:cs/>
                <w:lang w:bidi="mr-IN"/>
              </w:rPr>
              <w:t xml:space="preserve">. </w:t>
            </w:r>
            <w:r>
              <w:rPr>
                <w:lang w:bidi="mr-IN"/>
              </w:rPr>
              <w:t>Else go to 3</w:t>
            </w:r>
            <w:r w:rsidR="00FC2C33">
              <w:rPr>
                <w:rFonts w:hint="cs"/>
                <w:cs/>
                <w:lang w:bidi="mr-IN"/>
              </w:rPr>
              <w:t>.</w:t>
            </w:r>
          </w:p>
        </w:tc>
        <w:tc>
          <w:tcPr>
            <w:tcW w:w="1560" w:type="dxa"/>
          </w:tcPr>
          <w:p w:rsidR="00020943" w:rsidRPr="00D43E83" w:rsidRDefault="00020943" w:rsidP="00062391">
            <w:pPr>
              <w:spacing w:before="0" w:after="0"/>
              <w:rPr>
                <w:sz w:val="20"/>
                <w:szCs w:val="20"/>
                <w:lang w:val="en-IN"/>
              </w:rPr>
            </w:pPr>
            <w:r>
              <w:rPr>
                <w:lang w:val="en-IN" w:bidi="mr-IN"/>
              </w:rPr>
              <w:t>{</w:t>
            </w:r>
            <w:r w:rsidRPr="00034BC2">
              <w:rPr>
                <w:cs/>
                <w:lang w:val="en-IN"/>
              </w:rPr>
              <w:t>९</w:t>
            </w:r>
            <w:r w:rsidRPr="00034BC2">
              <w:rPr>
                <w:cs/>
                <w:lang w:val="en-IN" w:bidi="mr-IN"/>
              </w:rPr>
              <w:t>..</w:t>
            </w:r>
            <w:r>
              <w:rPr>
                <w:lang w:val="en-IN" w:bidi="mr-IN"/>
              </w:rPr>
              <w:t>}</w:t>
            </w:r>
          </w:p>
        </w:tc>
        <w:tc>
          <w:tcPr>
            <w:tcW w:w="1486" w:type="dxa"/>
          </w:tcPr>
          <w:p w:rsidR="00020943" w:rsidRPr="00D43E83" w:rsidRDefault="00020943" w:rsidP="00062391">
            <w:pPr>
              <w:spacing w:before="0" w:after="0"/>
              <w:rPr>
                <w:sz w:val="20"/>
                <w:szCs w:val="20"/>
                <w:lang w:val="en-IN"/>
              </w:rPr>
            </w:pPr>
            <w:r>
              <w:rPr>
                <w:lang w:val="en-IN" w:bidi="mr-IN"/>
              </w:rPr>
              <w:t>{</w:t>
            </w:r>
            <w:r w:rsidRPr="00034BC2">
              <w:rPr>
                <w:cs/>
                <w:lang w:val="en-IN" w:bidi="mr-IN"/>
              </w:rPr>
              <w:t>दस...</w:t>
            </w:r>
            <w:r>
              <w:rPr>
                <w:lang w:val="en-IN" w:bidi="mr-IN"/>
              </w:rPr>
              <w:t>}</w:t>
            </w:r>
          </w:p>
        </w:tc>
        <w:tc>
          <w:tcPr>
            <w:tcW w:w="1800" w:type="dxa"/>
          </w:tcPr>
          <w:p w:rsidR="00020943" w:rsidRPr="00D43E83" w:rsidRDefault="00020943" w:rsidP="00062391">
            <w:pPr>
              <w:spacing w:before="0" w:after="0"/>
              <w:rPr>
                <w:sz w:val="20"/>
                <w:szCs w:val="20"/>
                <w:lang w:val="en-IN"/>
              </w:rPr>
            </w:pPr>
          </w:p>
        </w:tc>
      </w:tr>
      <w:tr w:rsidR="00020943" w:rsidTr="00FC2C33">
        <w:tc>
          <w:tcPr>
            <w:tcW w:w="900" w:type="dxa"/>
          </w:tcPr>
          <w:p w:rsidR="00020943" w:rsidRPr="00D43E83" w:rsidRDefault="00020943" w:rsidP="001B0F48">
            <w:pPr>
              <w:pStyle w:val="ListParagraph"/>
              <w:numPr>
                <w:ilvl w:val="0"/>
                <w:numId w:val="22"/>
              </w:numPr>
              <w:spacing w:before="0" w:after="0"/>
              <w:rPr>
                <w:sz w:val="20"/>
                <w:szCs w:val="20"/>
                <w:lang w:val="en-IN"/>
              </w:rPr>
            </w:pPr>
          </w:p>
        </w:tc>
        <w:tc>
          <w:tcPr>
            <w:tcW w:w="1948" w:type="dxa"/>
          </w:tcPr>
          <w:p w:rsidR="00020943" w:rsidRPr="00D43E83" w:rsidRDefault="00020943" w:rsidP="00062391">
            <w:pPr>
              <w:spacing w:before="0" w:after="0"/>
              <w:rPr>
                <w:sz w:val="20"/>
                <w:szCs w:val="20"/>
                <w:lang w:val="en-IN"/>
              </w:rPr>
            </w:pPr>
            <w:r w:rsidRPr="001B0F48">
              <w:rPr>
                <w:iCs/>
                <w:color w:val="00B050"/>
                <w:lang w:val="en-IN"/>
              </w:rPr>
              <w:t>timeOfDayHours</w:t>
            </w:r>
          </w:p>
        </w:tc>
        <w:tc>
          <w:tcPr>
            <w:tcW w:w="1922" w:type="dxa"/>
          </w:tcPr>
          <w:p w:rsidR="00020943" w:rsidRPr="00D43E83" w:rsidRDefault="00020943" w:rsidP="00062391">
            <w:pPr>
              <w:spacing w:before="0" w:after="0"/>
              <w:rPr>
                <w:sz w:val="20"/>
                <w:szCs w:val="20"/>
                <w:lang w:val="en-IN"/>
              </w:rPr>
            </w:pPr>
            <w:r>
              <w:t>{Hours}</w:t>
            </w:r>
          </w:p>
        </w:tc>
        <w:tc>
          <w:tcPr>
            <w:tcW w:w="3582" w:type="dxa"/>
          </w:tcPr>
          <w:p w:rsidR="00020943" w:rsidRDefault="00020943" w:rsidP="00062391">
            <w:pPr>
              <w:spacing w:before="0" w:after="0"/>
              <w:rPr>
                <w:cs/>
                <w:lang w:bidi="mr-IN"/>
              </w:rPr>
            </w:pPr>
            <w:r>
              <w:rPr>
                <w:lang w:bidi="mr-IN"/>
              </w:rPr>
              <w:t>End of timeConstruct</w:t>
            </w:r>
          </w:p>
        </w:tc>
        <w:tc>
          <w:tcPr>
            <w:tcW w:w="1560" w:type="dxa"/>
          </w:tcPr>
          <w:p w:rsidR="00020943" w:rsidRPr="00D43E83" w:rsidRDefault="00020943" w:rsidP="00062391">
            <w:pPr>
              <w:spacing w:before="0" w:after="0"/>
              <w:rPr>
                <w:sz w:val="20"/>
                <w:szCs w:val="20"/>
                <w:lang w:val="en-IN"/>
              </w:rPr>
            </w:pPr>
            <w:r>
              <w:rPr>
                <w:rFonts w:hint="cs"/>
                <w:cs/>
                <w:lang w:bidi="mr-IN"/>
              </w:rPr>
              <w:t>वाजता</w:t>
            </w:r>
          </w:p>
        </w:tc>
        <w:tc>
          <w:tcPr>
            <w:tcW w:w="1486" w:type="dxa"/>
          </w:tcPr>
          <w:p w:rsidR="00020943" w:rsidRPr="00D43E83" w:rsidRDefault="00020943" w:rsidP="00062391">
            <w:pPr>
              <w:spacing w:before="0" w:after="0"/>
              <w:rPr>
                <w:sz w:val="20"/>
                <w:szCs w:val="20"/>
                <w:lang w:val="en-IN"/>
              </w:rPr>
            </w:pPr>
            <w:r>
              <w:rPr>
                <w:rFonts w:hint="cs"/>
                <w:cs/>
              </w:rPr>
              <w:t>बजे</w:t>
            </w:r>
          </w:p>
        </w:tc>
        <w:tc>
          <w:tcPr>
            <w:tcW w:w="1800" w:type="dxa"/>
          </w:tcPr>
          <w:p w:rsidR="00020943" w:rsidRPr="00D43E83" w:rsidRDefault="00020943" w:rsidP="00062391">
            <w:pPr>
              <w:spacing w:before="0" w:after="0"/>
              <w:rPr>
                <w:sz w:val="20"/>
                <w:szCs w:val="20"/>
                <w:lang w:val="en-IN"/>
              </w:rPr>
            </w:pPr>
          </w:p>
        </w:tc>
      </w:tr>
      <w:tr w:rsidR="00020943" w:rsidTr="00FC2C33">
        <w:tc>
          <w:tcPr>
            <w:tcW w:w="900" w:type="dxa"/>
          </w:tcPr>
          <w:p w:rsidR="00020943" w:rsidRPr="00D43E83" w:rsidRDefault="00020943" w:rsidP="001B0F48">
            <w:pPr>
              <w:pStyle w:val="ListParagraph"/>
              <w:numPr>
                <w:ilvl w:val="0"/>
                <w:numId w:val="22"/>
              </w:numPr>
              <w:spacing w:before="0" w:after="0"/>
              <w:rPr>
                <w:sz w:val="20"/>
                <w:szCs w:val="20"/>
                <w:lang w:val="en-IN"/>
              </w:rPr>
            </w:pPr>
          </w:p>
        </w:tc>
        <w:tc>
          <w:tcPr>
            <w:tcW w:w="1948" w:type="dxa"/>
          </w:tcPr>
          <w:p w:rsidR="00020943" w:rsidRPr="001B0F48" w:rsidRDefault="00020943" w:rsidP="00062391">
            <w:pPr>
              <w:spacing w:before="0" w:after="0"/>
              <w:rPr>
                <w:iCs/>
                <w:color w:val="00B050"/>
                <w:lang w:val="en-IN"/>
              </w:rPr>
            </w:pPr>
            <w:r>
              <w:rPr>
                <w:iCs/>
                <w:color w:val="00B050"/>
                <w:lang w:val="en-IN"/>
              </w:rPr>
              <w:t>timeOfDayHoursAnd</w:t>
            </w:r>
          </w:p>
        </w:tc>
        <w:tc>
          <w:tcPr>
            <w:tcW w:w="1922" w:type="dxa"/>
          </w:tcPr>
          <w:p w:rsidR="00020943" w:rsidRDefault="00020943" w:rsidP="00062391">
            <w:pPr>
              <w:spacing w:before="0" w:after="0"/>
            </w:pPr>
            <w:r>
              <w:t>{Hours and}</w:t>
            </w:r>
          </w:p>
        </w:tc>
        <w:tc>
          <w:tcPr>
            <w:tcW w:w="3582" w:type="dxa"/>
          </w:tcPr>
          <w:p w:rsidR="00020943" w:rsidRPr="00034BC2" w:rsidRDefault="00020943" w:rsidP="00062391">
            <w:pPr>
              <w:spacing w:before="0" w:after="0"/>
              <w:rPr>
                <w:cs/>
                <w:lang w:val="en-IN"/>
              </w:rPr>
            </w:pPr>
          </w:p>
        </w:tc>
        <w:tc>
          <w:tcPr>
            <w:tcW w:w="1560" w:type="dxa"/>
          </w:tcPr>
          <w:p w:rsidR="00020943" w:rsidRPr="00034BC2" w:rsidRDefault="00020943" w:rsidP="00062391">
            <w:pPr>
              <w:spacing w:before="0" w:after="0"/>
              <w:rPr>
                <w:cs/>
                <w:lang w:val="en-IN"/>
              </w:rPr>
            </w:pPr>
            <w:r w:rsidRPr="00034BC2">
              <w:rPr>
                <w:cs/>
                <w:lang w:val="en-IN"/>
              </w:rPr>
              <w:t>वाजून</w:t>
            </w:r>
          </w:p>
        </w:tc>
        <w:tc>
          <w:tcPr>
            <w:tcW w:w="1486" w:type="dxa"/>
          </w:tcPr>
          <w:p w:rsidR="00020943" w:rsidRDefault="00020943" w:rsidP="00062391">
            <w:pPr>
              <w:spacing w:before="0" w:after="0"/>
              <w:rPr>
                <w:cs/>
                <w:lang w:val="en-IN"/>
              </w:rPr>
            </w:pPr>
            <w:r>
              <w:rPr>
                <w:rFonts w:hint="cs"/>
                <w:cs/>
                <w:lang w:val="en-IN"/>
              </w:rPr>
              <w:t>बजकर</w:t>
            </w:r>
          </w:p>
        </w:tc>
        <w:tc>
          <w:tcPr>
            <w:tcW w:w="1800" w:type="dxa"/>
          </w:tcPr>
          <w:p w:rsidR="00020943" w:rsidRPr="00D43E83" w:rsidRDefault="00020943" w:rsidP="00062391">
            <w:pPr>
              <w:spacing w:before="0" w:after="0"/>
              <w:rPr>
                <w:sz w:val="20"/>
                <w:szCs w:val="20"/>
                <w:lang w:val="en-IN"/>
              </w:rPr>
            </w:pPr>
          </w:p>
        </w:tc>
      </w:tr>
      <w:tr w:rsidR="00020943" w:rsidTr="00FC2C33">
        <w:tc>
          <w:tcPr>
            <w:tcW w:w="900" w:type="dxa"/>
          </w:tcPr>
          <w:p w:rsidR="00020943" w:rsidRPr="00D43E83" w:rsidRDefault="00020943" w:rsidP="001B0F48">
            <w:pPr>
              <w:pStyle w:val="ListParagraph"/>
              <w:numPr>
                <w:ilvl w:val="0"/>
                <w:numId w:val="22"/>
              </w:numPr>
              <w:spacing w:before="0" w:after="0"/>
              <w:rPr>
                <w:sz w:val="20"/>
                <w:szCs w:val="20"/>
                <w:lang w:val="en-IN"/>
              </w:rPr>
            </w:pPr>
          </w:p>
        </w:tc>
        <w:tc>
          <w:tcPr>
            <w:tcW w:w="1948" w:type="dxa"/>
          </w:tcPr>
          <w:p w:rsidR="00020943" w:rsidRPr="001B0F48" w:rsidRDefault="00020943" w:rsidP="00062391">
            <w:pPr>
              <w:spacing w:before="0" w:after="0"/>
              <w:rPr>
                <w:sz w:val="20"/>
                <w:szCs w:val="20"/>
                <w:lang w:val="en-IN"/>
              </w:rPr>
            </w:pPr>
            <w:r w:rsidRPr="001B0F48">
              <w:rPr>
                <w:iCs/>
                <w:color w:val="00B050"/>
                <w:lang w:val="en-IN"/>
              </w:rPr>
              <w:t>Number</w:t>
            </w:r>
          </w:p>
        </w:tc>
        <w:tc>
          <w:tcPr>
            <w:tcW w:w="1922" w:type="dxa"/>
          </w:tcPr>
          <w:p w:rsidR="00020943" w:rsidRPr="00D43E83" w:rsidRDefault="00020943" w:rsidP="00062391">
            <w:pPr>
              <w:spacing w:before="0" w:after="0"/>
              <w:rPr>
                <w:sz w:val="20"/>
                <w:szCs w:val="20"/>
                <w:lang w:val="en-IN"/>
              </w:rPr>
            </w:pPr>
            <w:r>
              <w:rPr>
                <w:lang w:val="en-IN"/>
              </w:rPr>
              <w:t>{05}</w:t>
            </w:r>
          </w:p>
        </w:tc>
        <w:tc>
          <w:tcPr>
            <w:tcW w:w="3582" w:type="dxa"/>
          </w:tcPr>
          <w:p w:rsidR="00020943" w:rsidRDefault="00020943" w:rsidP="00062391">
            <w:pPr>
              <w:spacing w:before="0" w:after="0"/>
              <w:rPr>
                <w:lang w:val="en-IN" w:bidi="mr-IN"/>
              </w:rPr>
            </w:pPr>
          </w:p>
        </w:tc>
        <w:tc>
          <w:tcPr>
            <w:tcW w:w="1560" w:type="dxa"/>
          </w:tcPr>
          <w:p w:rsidR="00020943" w:rsidRPr="00D43E83" w:rsidRDefault="00020943" w:rsidP="00062391">
            <w:pPr>
              <w:spacing w:before="0" w:after="0"/>
              <w:rPr>
                <w:sz w:val="20"/>
                <w:szCs w:val="20"/>
                <w:lang w:val="en-IN"/>
              </w:rPr>
            </w:pPr>
            <w:r>
              <w:rPr>
                <w:lang w:val="en-IN" w:bidi="mr-IN"/>
              </w:rPr>
              <w:t>{</w:t>
            </w:r>
            <w:r w:rsidRPr="00034BC2">
              <w:rPr>
                <w:cs/>
                <w:lang w:val="en-IN"/>
              </w:rPr>
              <w:t>५</w:t>
            </w:r>
            <w:r>
              <w:rPr>
                <w:lang w:val="en-IN" w:bidi="mr-IN"/>
              </w:rPr>
              <w:t>}</w:t>
            </w:r>
          </w:p>
        </w:tc>
        <w:tc>
          <w:tcPr>
            <w:tcW w:w="1486" w:type="dxa"/>
          </w:tcPr>
          <w:p w:rsidR="00020943" w:rsidRPr="00D43E83" w:rsidRDefault="00020943" w:rsidP="00062391">
            <w:pPr>
              <w:spacing w:before="0" w:after="0"/>
              <w:rPr>
                <w:sz w:val="20"/>
                <w:szCs w:val="20"/>
                <w:lang w:val="en-IN"/>
              </w:rPr>
            </w:pPr>
            <w:r>
              <w:rPr>
                <w:lang w:val="en-IN" w:bidi="mr-IN"/>
              </w:rPr>
              <w:t>{</w:t>
            </w:r>
            <w:r w:rsidRPr="00034BC2">
              <w:rPr>
                <w:cs/>
                <w:lang w:val="en-IN"/>
              </w:rPr>
              <w:t>५</w:t>
            </w:r>
            <w:r>
              <w:rPr>
                <w:lang w:val="en-IN" w:bidi="mr-IN"/>
              </w:rPr>
              <w:t>}</w:t>
            </w:r>
          </w:p>
        </w:tc>
        <w:tc>
          <w:tcPr>
            <w:tcW w:w="1800" w:type="dxa"/>
          </w:tcPr>
          <w:p w:rsidR="00020943" w:rsidRPr="00D43E83" w:rsidRDefault="00020943" w:rsidP="00062391">
            <w:pPr>
              <w:spacing w:before="0" w:after="0"/>
              <w:rPr>
                <w:sz w:val="20"/>
                <w:szCs w:val="20"/>
                <w:lang w:val="en-IN"/>
              </w:rPr>
            </w:pPr>
          </w:p>
        </w:tc>
      </w:tr>
      <w:tr w:rsidR="00020943" w:rsidTr="00FC2C33">
        <w:tc>
          <w:tcPr>
            <w:tcW w:w="900" w:type="dxa"/>
          </w:tcPr>
          <w:p w:rsidR="00020943" w:rsidRPr="00D43E83" w:rsidRDefault="00020943" w:rsidP="001B0F48">
            <w:pPr>
              <w:pStyle w:val="ListParagraph"/>
              <w:numPr>
                <w:ilvl w:val="0"/>
                <w:numId w:val="22"/>
              </w:numPr>
              <w:spacing w:before="0" w:after="0"/>
              <w:rPr>
                <w:sz w:val="20"/>
                <w:szCs w:val="20"/>
                <w:lang w:val="en-IN"/>
              </w:rPr>
            </w:pPr>
          </w:p>
        </w:tc>
        <w:tc>
          <w:tcPr>
            <w:tcW w:w="1948" w:type="dxa"/>
          </w:tcPr>
          <w:p w:rsidR="00020943" w:rsidRPr="00D43E83" w:rsidRDefault="00020943" w:rsidP="00062391">
            <w:pPr>
              <w:spacing w:before="0" w:after="0"/>
              <w:rPr>
                <w:sz w:val="20"/>
                <w:szCs w:val="20"/>
                <w:lang w:val="en-IN"/>
              </w:rPr>
            </w:pPr>
            <w:r w:rsidRPr="001B0F48">
              <w:rPr>
                <w:iCs/>
                <w:color w:val="00B050"/>
                <w:lang w:val="en-IN"/>
              </w:rPr>
              <w:t>timeOfDayMinutes</w:t>
            </w:r>
          </w:p>
        </w:tc>
        <w:tc>
          <w:tcPr>
            <w:tcW w:w="1922" w:type="dxa"/>
          </w:tcPr>
          <w:p w:rsidR="00020943" w:rsidRPr="00D43E83" w:rsidRDefault="00020943" w:rsidP="00062391">
            <w:pPr>
              <w:spacing w:before="0" w:after="0"/>
              <w:rPr>
                <w:sz w:val="20"/>
                <w:szCs w:val="20"/>
                <w:lang w:val="en-IN"/>
              </w:rPr>
            </w:pPr>
            <w:r>
              <w:rPr>
                <w:lang w:val="en-IN"/>
              </w:rPr>
              <w:t>{minutes}</w:t>
            </w:r>
          </w:p>
        </w:tc>
        <w:tc>
          <w:tcPr>
            <w:tcW w:w="3582" w:type="dxa"/>
          </w:tcPr>
          <w:p w:rsidR="00020943" w:rsidRPr="00034BC2" w:rsidRDefault="00020943" w:rsidP="00062391">
            <w:pPr>
              <w:spacing w:before="0" w:after="0"/>
              <w:rPr>
                <w:cs/>
                <w:lang w:val="en-IN"/>
              </w:rPr>
            </w:pPr>
            <w:r>
              <w:rPr>
                <w:lang w:val="en-IN"/>
              </w:rPr>
              <w:t>End of timeConstruct</w:t>
            </w:r>
          </w:p>
        </w:tc>
        <w:tc>
          <w:tcPr>
            <w:tcW w:w="1560" w:type="dxa"/>
          </w:tcPr>
          <w:p w:rsidR="00020943" w:rsidRPr="00D43E83" w:rsidRDefault="00020943" w:rsidP="00062391">
            <w:pPr>
              <w:spacing w:before="0" w:after="0"/>
              <w:rPr>
                <w:sz w:val="20"/>
                <w:szCs w:val="20"/>
                <w:lang w:val="en-IN"/>
              </w:rPr>
            </w:pPr>
            <w:r w:rsidRPr="00034BC2">
              <w:rPr>
                <w:cs/>
                <w:lang w:val="en-IN"/>
              </w:rPr>
              <w:t>मिनिटांनी</w:t>
            </w:r>
          </w:p>
        </w:tc>
        <w:tc>
          <w:tcPr>
            <w:tcW w:w="1486" w:type="dxa"/>
          </w:tcPr>
          <w:p w:rsidR="00020943" w:rsidRPr="00D43E83" w:rsidRDefault="00020943" w:rsidP="00062391">
            <w:pPr>
              <w:spacing w:before="0" w:after="0"/>
              <w:rPr>
                <w:sz w:val="20"/>
                <w:szCs w:val="20"/>
                <w:lang w:val="en-IN"/>
              </w:rPr>
            </w:pPr>
            <w:r w:rsidRPr="00034BC2">
              <w:rPr>
                <w:cs/>
                <w:lang w:val="en-IN"/>
              </w:rPr>
              <w:t>मिनिट पर</w:t>
            </w:r>
          </w:p>
        </w:tc>
        <w:tc>
          <w:tcPr>
            <w:tcW w:w="1800" w:type="dxa"/>
          </w:tcPr>
          <w:p w:rsidR="00020943" w:rsidRPr="00D43E83" w:rsidRDefault="00020943" w:rsidP="00062391">
            <w:pPr>
              <w:spacing w:before="0" w:after="0"/>
              <w:rPr>
                <w:sz w:val="20"/>
                <w:szCs w:val="20"/>
                <w:lang w:val="en-IN"/>
              </w:rPr>
            </w:pPr>
          </w:p>
        </w:tc>
      </w:tr>
    </w:tbl>
    <w:p w:rsidR="001B0F48" w:rsidRDefault="001B0F48" w:rsidP="001B0F48">
      <w:pPr>
        <w:rPr>
          <w:lang w:val="en-IN"/>
        </w:rPr>
      </w:pPr>
      <w:r>
        <w:rPr>
          <w:lang w:val="en-IN"/>
        </w:rPr>
        <w:t>Note: If minutes value = 0, the construct would change accordingly</w:t>
      </w:r>
      <w:r w:rsidR="00DC492A">
        <w:rPr>
          <w:lang w:val="en-IN"/>
        </w:rPr>
        <w:t>.</w:t>
      </w:r>
    </w:p>
    <w:p w:rsidR="004E3186" w:rsidRDefault="004E3186" w:rsidP="004E3186">
      <w:pPr>
        <w:spacing w:before="0" w:after="0"/>
        <w:rPr>
          <w:lang w:val="en-IN"/>
        </w:rPr>
      </w:pPr>
    </w:p>
    <w:p w:rsidR="0059255D" w:rsidRDefault="0059255D" w:rsidP="0059255D">
      <w:pPr>
        <w:pStyle w:val="Heading3"/>
        <w:rPr>
          <w:lang w:val="en-IN"/>
        </w:rPr>
      </w:pPr>
      <w:bookmarkStart w:id="531" w:name="_Toc301455972"/>
      <w:r>
        <w:rPr>
          <w:lang w:val="en-IN"/>
        </w:rPr>
        <w:t>Error Messages</w:t>
      </w:r>
      <w:bookmarkEnd w:id="531"/>
    </w:p>
    <w:tbl>
      <w:tblPr>
        <w:tblStyle w:val="TableGrid"/>
        <w:tblW w:w="0" w:type="auto"/>
        <w:tblInd w:w="828" w:type="dxa"/>
        <w:tblLook w:val="04A0"/>
      </w:tblPr>
      <w:tblGrid>
        <w:gridCol w:w="456"/>
        <w:gridCol w:w="1694"/>
        <w:gridCol w:w="5777"/>
        <w:gridCol w:w="5977"/>
        <w:gridCol w:w="656"/>
        <w:gridCol w:w="222"/>
      </w:tblGrid>
      <w:tr w:rsidR="0059255D" w:rsidRPr="00D43E83" w:rsidTr="00C453E6">
        <w:tc>
          <w:tcPr>
            <w:tcW w:w="0" w:type="auto"/>
            <w:shd w:val="pct10" w:color="auto" w:fill="auto"/>
          </w:tcPr>
          <w:p w:rsidR="0059255D" w:rsidRPr="00D43E83" w:rsidRDefault="0059255D" w:rsidP="00062391">
            <w:pPr>
              <w:spacing w:before="0" w:after="0"/>
              <w:rPr>
                <w:b/>
                <w:sz w:val="20"/>
                <w:szCs w:val="20"/>
                <w:lang w:val="en-IN"/>
              </w:rPr>
            </w:pPr>
            <w:r w:rsidRPr="00D43E83">
              <w:rPr>
                <w:b/>
                <w:sz w:val="20"/>
                <w:szCs w:val="20"/>
                <w:lang w:val="en-IN"/>
              </w:rPr>
              <w:t>No</w:t>
            </w:r>
          </w:p>
        </w:tc>
        <w:tc>
          <w:tcPr>
            <w:tcW w:w="0" w:type="auto"/>
            <w:shd w:val="pct10" w:color="auto" w:fill="auto"/>
          </w:tcPr>
          <w:p w:rsidR="0059255D" w:rsidRPr="00D43E83" w:rsidRDefault="00874BFD" w:rsidP="00062391">
            <w:pPr>
              <w:spacing w:before="0" w:after="0"/>
              <w:rPr>
                <w:b/>
                <w:sz w:val="20"/>
                <w:szCs w:val="20"/>
                <w:lang w:val="en-IN"/>
              </w:rPr>
            </w:pPr>
            <w:r w:rsidRPr="00D43E83">
              <w:rPr>
                <w:b/>
                <w:sz w:val="20"/>
                <w:szCs w:val="20"/>
                <w:lang w:val="en-IN"/>
              </w:rPr>
              <w:t>Filename</w:t>
            </w:r>
          </w:p>
        </w:tc>
        <w:tc>
          <w:tcPr>
            <w:tcW w:w="5777" w:type="dxa"/>
            <w:shd w:val="pct10" w:color="auto" w:fill="auto"/>
          </w:tcPr>
          <w:p w:rsidR="0059255D" w:rsidRPr="00D43E83" w:rsidRDefault="0059255D" w:rsidP="00062391">
            <w:pPr>
              <w:spacing w:before="0" w:after="0"/>
              <w:rPr>
                <w:b/>
                <w:sz w:val="20"/>
                <w:szCs w:val="20"/>
                <w:lang w:val="en-IN"/>
              </w:rPr>
            </w:pPr>
            <w:r w:rsidRPr="00D43E83">
              <w:rPr>
                <w:b/>
                <w:sz w:val="20"/>
                <w:szCs w:val="20"/>
                <w:lang w:val="en-IN"/>
              </w:rPr>
              <w:t>English prompt</w:t>
            </w:r>
          </w:p>
        </w:tc>
        <w:tc>
          <w:tcPr>
            <w:tcW w:w="5977" w:type="dxa"/>
            <w:shd w:val="pct10" w:color="auto" w:fill="auto"/>
          </w:tcPr>
          <w:p w:rsidR="0059255D" w:rsidRPr="00D43E83" w:rsidRDefault="0059255D" w:rsidP="00062391">
            <w:pPr>
              <w:spacing w:before="0" w:after="0"/>
              <w:rPr>
                <w:b/>
                <w:sz w:val="20"/>
                <w:szCs w:val="20"/>
                <w:lang w:val="en-IN"/>
              </w:rPr>
            </w:pPr>
            <w:r w:rsidRPr="00D43E83">
              <w:rPr>
                <w:b/>
                <w:sz w:val="20"/>
                <w:szCs w:val="20"/>
                <w:lang w:val="en-IN"/>
              </w:rPr>
              <w:t>Marathi</w:t>
            </w:r>
          </w:p>
        </w:tc>
        <w:tc>
          <w:tcPr>
            <w:tcW w:w="0" w:type="auto"/>
            <w:shd w:val="pct10" w:color="auto" w:fill="auto"/>
          </w:tcPr>
          <w:p w:rsidR="0059255D" w:rsidRPr="00D43E83" w:rsidRDefault="00040D90" w:rsidP="00062391">
            <w:pPr>
              <w:spacing w:before="0" w:after="0"/>
              <w:rPr>
                <w:b/>
                <w:sz w:val="20"/>
                <w:szCs w:val="20"/>
                <w:lang w:val="en-IN"/>
              </w:rPr>
            </w:pPr>
            <w:r>
              <w:rPr>
                <w:b/>
                <w:sz w:val="20"/>
                <w:szCs w:val="20"/>
                <w:lang w:val="en-IN"/>
              </w:rPr>
              <w:t>Hindi</w:t>
            </w:r>
          </w:p>
        </w:tc>
        <w:tc>
          <w:tcPr>
            <w:tcW w:w="0" w:type="auto"/>
            <w:shd w:val="pct10" w:color="auto" w:fill="auto"/>
          </w:tcPr>
          <w:p w:rsidR="0059255D" w:rsidRPr="00D43E83" w:rsidRDefault="0059255D" w:rsidP="00062391">
            <w:pPr>
              <w:spacing w:before="0" w:after="0"/>
              <w:rPr>
                <w:b/>
                <w:sz w:val="20"/>
                <w:szCs w:val="20"/>
                <w:lang w:val="en-IN"/>
              </w:rPr>
            </w:pPr>
          </w:p>
        </w:tc>
      </w:tr>
      <w:tr w:rsidR="0059255D" w:rsidRPr="00D43E83" w:rsidTr="00C453E6">
        <w:tc>
          <w:tcPr>
            <w:tcW w:w="0" w:type="auto"/>
          </w:tcPr>
          <w:p w:rsidR="0059255D" w:rsidRPr="00D43E83" w:rsidRDefault="0059255D" w:rsidP="0059255D">
            <w:pPr>
              <w:pStyle w:val="ListParagraph"/>
              <w:numPr>
                <w:ilvl w:val="0"/>
                <w:numId w:val="23"/>
              </w:numPr>
              <w:spacing w:before="0" w:after="0"/>
              <w:rPr>
                <w:sz w:val="20"/>
                <w:szCs w:val="20"/>
                <w:lang w:val="en-IN"/>
              </w:rPr>
            </w:pPr>
          </w:p>
        </w:tc>
        <w:tc>
          <w:tcPr>
            <w:tcW w:w="0" w:type="auto"/>
          </w:tcPr>
          <w:p w:rsidR="0059255D" w:rsidRPr="00D43E83" w:rsidRDefault="0059255D" w:rsidP="00062391">
            <w:pPr>
              <w:spacing w:before="0" w:after="0"/>
              <w:rPr>
                <w:sz w:val="20"/>
                <w:szCs w:val="20"/>
                <w:lang w:val="en-IN"/>
              </w:rPr>
            </w:pPr>
            <w:r>
              <w:rPr>
                <w:sz w:val="20"/>
                <w:szCs w:val="20"/>
                <w:lang w:val="en-IN"/>
              </w:rPr>
              <w:t>errorSystemDown</w:t>
            </w:r>
          </w:p>
        </w:tc>
        <w:tc>
          <w:tcPr>
            <w:tcW w:w="5777" w:type="dxa"/>
          </w:tcPr>
          <w:p w:rsidR="0059255D" w:rsidRPr="00D43E83" w:rsidRDefault="0059255D" w:rsidP="00062391">
            <w:pPr>
              <w:spacing w:before="0" w:after="0"/>
              <w:rPr>
                <w:sz w:val="20"/>
                <w:szCs w:val="20"/>
                <w:lang w:val="en-IN"/>
              </w:rPr>
            </w:pPr>
            <w:r>
              <w:rPr>
                <w:sz w:val="20"/>
                <w:szCs w:val="20"/>
                <w:lang w:val="en-IN"/>
              </w:rPr>
              <w:t>Our System is currently unavailable. We apologize for the inconvenience caused. Please call again later.</w:t>
            </w:r>
          </w:p>
        </w:tc>
        <w:tc>
          <w:tcPr>
            <w:tcW w:w="5977" w:type="dxa"/>
          </w:tcPr>
          <w:p w:rsidR="0059255D" w:rsidRPr="00D43E83" w:rsidRDefault="009608C3" w:rsidP="002D4999">
            <w:pPr>
              <w:spacing w:before="0" w:after="0"/>
              <w:rPr>
                <w:sz w:val="20"/>
                <w:szCs w:val="20"/>
                <w:lang w:val="en-IN" w:bidi="mr-IN"/>
              </w:rPr>
            </w:pPr>
            <w:del w:id="532" w:author="Salil" w:date="2011-08-12T20:32:00Z">
              <w:r w:rsidDel="00861800">
                <w:rPr>
                  <w:rFonts w:hint="cs"/>
                  <w:sz w:val="20"/>
                  <w:szCs w:val="20"/>
                  <w:cs/>
                  <w:lang w:val="en-IN" w:bidi="mr-IN"/>
                </w:rPr>
                <w:delText xml:space="preserve">आत्ता </w:delText>
              </w:r>
            </w:del>
            <w:r>
              <w:rPr>
                <w:rFonts w:hint="cs"/>
                <w:sz w:val="20"/>
                <w:szCs w:val="20"/>
                <w:cs/>
                <w:lang w:val="en-IN" w:bidi="mr-IN"/>
              </w:rPr>
              <w:t>टामा</w:t>
            </w:r>
            <w:r w:rsidR="002D4999">
              <w:rPr>
                <w:rFonts w:hint="cs"/>
                <w:sz w:val="20"/>
                <w:szCs w:val="20"/>
                <w:cs/>
                <w:lang w:val="en-IN" w:bidi="mr-IN"/>
              </w:rPr>
              <w:t xml:space="preserve">ची सेवा आत्ता मिळू शकत </w:t>
            </w:r>
            <w:r>
              <w:rPr>
                <w:rFonts w:hint="cs"/>
                <w:sz w:val="20"/>
                <w:szCs w:val="20"/>
                <w:cs/>
                <w:lang w:val="en-IN" w:bidi="mr-IN"/>
              </w:rPr>
              <w:t xml:space="preserve">नाही आहे. </w:t>
            </w:r>
            <w:r w:rsidR="00CC6643">
              <w:rPr>
                <w:rFonts w:hint="cs"/>
                <w:sz w:val="20"/>
                <w:szCs w:val="20"/>
                <w:cs/>
                <w:lang w:val="en-IN" w:bidi="mr-IN"/>
              </w:rPr>
              <w:t>तुमची गैरसोय झाली ह्याबद्दल आ</w:t>
            </w:r>
            <w:r w:rsidR="009379C1">
              <w:rPr>
                <w:rFonts w:hint="cs"/>
                <w:sz w:val="20"/>
                <w:szCs w:val="20"/>
                <w:cs/>
                <w:lang w:val="en-IN" w:bidi="mr-IN"/>
              </w:rPr>
              <w:t>म्ही तुमची माफी मागतो.</w:t>
            </w:r>
            <w:r w:rsidR="00CC6643">
              <w:rPr>
                <w:rFonts w:hint="cs"/>
                <w:sz w:val="20"/>
                <w:szCs w:val="20"/>
                <w:cs/>
                <w:lang w:val="en-IN" w:bidi="mr-IN"/>
              </w:rPr>
              <w:t xml:space="preserve"> </w:t>
            </w:r>
            <w:r w:rsidR="009379C1">
              <w:rPr>
                <w:rFonts w:hint="cs"/>
                <w:sz w:val="20"/>
                <w:szCs w:val="20"/>
                <w:cs/>
                <w:lang w:val="en-IN" w:bidi="mr-IN"/>
              </w:rPr>
              <w:t xml:space="preserve">थोड्या वेळाने पुन्हा फोन </w:t>
            </w:r>
            <w:r w:rsidR="00CC6643">
              <w:rPr>
                <w:rFonts w:hint="cs"/>
                <w:sz w:val="20"/>
                <w:szCs w:val="20"/>
                <w:cs/>
                <w:lang w:val="en-IN" w:bidi="mr-IN"/>
              </w:rPr>
              <w:t>करा</w:t>
            </w:r>
            <w:r w:rsidR="002D4999">
              <w:rPr>
                <w:rFonts w:hint="cs"/>
                <w:sz w:val="20"/>
                <w:szCs w:val="20"/>
                <w:cs/>
                <w:lang w:val="en-IN" w:bidi="mr-IN"/>
              </w:rPr>
              <w:t xml:space="preserve"> ही विनंती</w:t>
            </w:r>
            <w:r w:rsidR="00CC6643">
              <w:rPr>
                <w:rFonts w:hint="cs"/>
                <w:sz w:val="20"/>
                <w:szCs w:val="20"/>
                <w:cs/>
                <w:lang w:val="en-IN" w:bidi="mr-IN"/>
              </w:rPr>
              <w:t>.</w:t>
            </w:r>
          </w:p>
        </w:tc>
        <w:tc>
          <w:tcPr>
            <w:tcW w:w="0" w:type="auto"/>
          </w:tcPr>
          <w:p w:rsidR="0059255D" w:rsidRPr="00D43E83" w:rsidRDefault="0059255D" w:rsidP="00062391">
            <w:pPr>
              <w:spacing w:before="0" w:after="0"/>
              <w:rPr>
                <w:sz w:val="20"/>
                <w:szCs w:val="20"/>
                <w:lang w:val="en-IN"/>
              </w:rPr>
            </w:pPr>
          </w:p>
        </w:tc>
        <w:tc>
          <w:tcPr>
            <w:tcW w:w="0" w:type="auto"/>
          </w:tcPr>
          <w:p w:rsidR="0059255D" w:rsidRPr="00D43E83" w:rsidRDefault="0059255D" w:rsidP="00062391">
            <w:pPr>
              <w:spacing w:before="0" w:after="0"/>
              <w:rPr>
                <w:sz w:val="20"/>
                <w:szCs w:val="20"/>
                <w:lang w:val="en-IN"/>
              </w:rPr>
            </w:pPr>
          </w:p>
        </w:tc>
      </w:tr>
      <w:tr w:rsidR="0059255D" w:rsidRPr="00D43E83" w:rsidTr="00C453E6">
        <w:tc>
          <w:tcPr>
            <w:tcW w:w="0" w:type="auto"/>
          </w:tcPr>
          <w:p w:rsidR="0059255D" w:rsidRPr="00D43E83" w:rsidRDefault="0059255D" w:rsidP="0059255D">
            <w:pPr>
              <w:pStyle w:val="ListParagraph"/>
              <w:numPr>
                <w:ilvl w:val="0"/>
                <w:numId w:val="23"/>
              </w:numPr>
              <w:spacing w:before="0" w:after="0"/>
              <w:rPr>
                <w:sz w:val="20"/>
                <w:szCs w:val="20"/>
                <w:lang w:val="en-IN"/>
              </w:rPr>
            </w:pPr>
          </w:p>
        </w:tc>
        <w:tc>
          <w:tcPr>
            <w:tcW w:w="0" w:type="auto"/>
          </w:tcPr>
          <w:p w:rsidR="0059255D" w:rsidRPr="00D43E83" w:rsidRDefault="0059255D" w:rsidP="00062391">
            <w:pPr>
              <w:spacing w:before="0" w:after="0"/>
              <w:rPr>
                <w:sz w:val="20"/>
                <w:szCs w:val="20"/>
                <w:lang w:val="en-IN"/>
              </w:rPr>
            </w:pPr>
            <w:r>
              <w:rPr>
                <w:sz w:val="20"/>
                <w:szCs w:val="20"/>
                <w:lang w:val="en-IN"/>
              </w:rPr>
              <w:t>errorServiceDown</w:t>
            </w:r>
          </w:p>
        </w:tc>
        <w:tc>
          <w:tcPr>
            <w:tcW w:w="5777" w:type="dxa"/>
          </w:tcPr>
          <w:p w:rsidR="0059255D" w:rsidRPr="00D43E83" w:rsidRDefault="0059255D" w:rsidP="00062391">
            <w:pPr>
              <w:spacing w:before="0" w:after="0"/>
              <w:rPr>
                <w:sz w:val="20"/>
                <w:szCs w:val="20"/>
                <w:lang w:val="en-IN"/>
              </w:rPr>
            </w:pPr>
            <w:r>
              <w:rPr>
                <w:sz w:val="20"/>
                <w:szCs w:val="20"/>
                <w:lang w:val="en-IN"/>
              </w:rPr>
              <w:t xml:space="preserve">This service is currently unavailable. We apologize for the inconvenience caused. For this particular service, please call again </w:t>
            </w:r>
            <w:r>
              <w:rPr>
                <w:sz w:val="20"/>
                <w:szCs w:val="20"/>
                <w:lang w:val="en-IN"/>
              </w:rPr>
              <w:lastRenderedPageBreak/>
              <w:t>later. For any other service, please hold.</w:t>
            </w:r>
          </w:p>
        </w:tc>
        <w:tc>
          <w:tcPr>
            <w:tcW w:w="5977" w:type="dxa"/>
          </w:tcPr>
          <w:p w:rsidR="0059255D" w:rsidRPr="00D43E83" w:rsidRDefault="002D4999" w:rsidP="004D3624">
            <w:pPr>
              <w:spacing w:before="0" w:after="0"/>
              <w:rPr>
                <w:sz w:val="20"/>
                <w:szCs w:val="20"/>
                <w:lang w:val="en-IN"/>
              </w:rPr>
            </w:pPr>
            <w:r>
              <w:rPr>
                <w:rFonts w:hint="cs"/>
                <w:sz w:val="20"/>
                <w:szCs w:val="20"/>
                <w:cs/>
                <w:lang w:val="en-IN" w:bidi="mr-IN"/>
              </w:rPr>
              <w:lastRenderedPageBreak/>
              <w:t xml:space="preserve">ही सेवा </w:t>
            </w:r>
            <w:r w:rsidR="009379C1">
              <w:rPr>
                <w:rFonts w:hint="cs"/>
                <w:sz w:val="20"/>
                <w:szCs w:val="20"/>
                <w:cs/>
                <w:lang w:val="en-IN" w:bidi="mr-IN"/>
              </w:rPr>
              <w:t xml:space="preserve">आत्ता </w:t>
            </w:r>
            <w:r w:rsidR="002F3017">
              <w:rPr>
                <w:rFonts w:hint="cs"/>
                <w:sz w:val="20"/>
                <w:szCs w:val="20"/>
                <w:cs/>
                <w:lang w:val="en-IN" w:bidi="mr-IN"/>
              </w:rPr>
              <w:t>मिळू शकत नाही आहे</w:t>
            </w:r>
            <w:r w:rsidR="009379C1">
              <w:rPr>
                <w:rFonts w:hint="cs"/>
                <w:sz w:val="20"/>
                <w:szCs w:val="20"/>
                <w:cs/>
                <w:lang w:val="en-IN" w:bidi="mr-IN"/>
              </w:rPr>
              <w:t xml:space="preserve">. तुमची गैरसोय झाली ह्याबद्दल </w:t>
            </w:r>
            <w:r w:rsidR="009379C1">
              <w:rPr>
                <w:rFonts w:hint="cs"/>
                <w:sz w:val="20"/>
                <w:szCs w:val="20"/>
                <w:cs/>
                <w:lang w:val="en-IN" w:bidi="mr-IN"/>
              </w:rPr>
              <w:lastRenderedPageBreak/>
              <w:t xml:space="preserve">आम्ही तुमची माफी मागतो. </w:t>
            </w:r>
            <w:r w:rsidR="004D3624">
              <w:rPr>
                <w:rFonts w:hint="cs"/>
                <w:sz w:val="20"/>
                <w:szCs w:val="20"/>
                <w:cs/>
                <w:lang w:val="en-IN" w:bidi="mr-IN"/>
              </w:rPr>
              <w:t xml:space="preserve">ह्या विशिष्ट सेवेकरिता </w:t>
            </w:r>
            <w:r w:rsidR="009379C1">
              <w:rPr>
                <w:rFonts w:hint="cs"/>
                <w:sz w:val="20"/>
                <w:szCs w:val="20"/>
                <w:cs/>
                <w:lang w:val="en-IN" w:bidi="mr-IN"/>
              </w:rPr>
              <w:t>थोड्या वेळाने पुन्हा फोन करा</w:t>
            </w:r>
            <w:r>
              <w:rPr>
                <w:rFonts w:hint="cs"/>
                <w:sz w:val="20"/>
                <w:szCs w:val="20"/>
                <w:cs/>
                <w:lang w:val="en-IN" w:bidi="mr-IN"/>
              </w:rPr>
              <w:t xml:space="preserve"> ही विनंती</w:t>
            </w:r>
            <w:r w:rsidR="009379C1">
              <w:rPr>
                <w:rFonts w:hint="cs"/>
                <w:sz w:val="20"/>
                <w:szCs w:val="20"/>
                <w:cs/>
                <w:lang w:val="en-IN" w:bidi="mr-IN"/>
              </w:rPr>
              <w:t>.</w:t>
            </w:r>
          </w:p>
        </w:tc>
        <w:tc>
          <w:tcPr>
            <w:tcW w:w="0" w:type="auto"/>
          </w:tcPr>
          <w:p w:rsidR="0059255D" w:rsidRPr="00D43E83" w:rsidRDefault="0059255D" w:rsidP="00062391">
            <w:pPr>
              <w:spacing w:before="0" w:after="0"/>
              <w:rPr>
                <w:sz w:val="20"/>
                <w:szCs w:val="20"/>
                <w:lang w:val="en-IN"/>
              </w:rPr>
            </w:pPr>
          </w:p>
        </w:tc>
        <w:tc>
          <w:tcPr>
            <w:tcW w:w="0" w:type="auto"/>
          </w:tcPr>
          <w:p w:rsidR="0059255D" w:rsidRPr="00D43E83" w:rsidRDefault="0059255D" w:rsidP="00062391">
            <w:pPr>
              <w:spacing w:before="0" w:after="0"/>
              <w:rPr>
                <w:sz w:val="20"/>
                <w:szCs w:val="20"/>
                <w:lang w:val="en-IN"/>
              </w:rPr>
            </w:pPr>
          </w:p>
        </w:tc>
      </w:tr>
    </w:tbl>
    <w:p w:rsidR="009608C3" w:rsidRPr="00FC0B99" w:rsidRDefault="009608C3">
      <w:pPr>
        <w:spacing w:before="0" w:after="0"/>
        <w:rPr>
          <w:lang w:val="en-IN" w:bidi="mr-IN"/>
        </w:rPr>
      </w:pPr>
    </w:p>
    <w:sectPr w:rsidR="009608C3" w:rsidRPr="00FC0B99" w:rsidSect="00155B91">
      <w:headerReference w:type="default" r:id="rId10"/>
      <w:footerReference w:type="default" r:id="rId11"/>
      <w:pgSz w:w="16834" w:h="11909" w:orient="landscape" w:code="9"/>
      <w:pgMar w:top="720" w:right="720" w:bottom="720" w:left="720" w:header="720" w:footer="835"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Anirudha Joshi" w:date="2011-08-18T18:25:00Z" w:initials="ANJ">
    <w:p w:rsidR="00352C45" w:rsidRDefault="00352C45">
      <w:pPr>
        <w:pStyle w:val="CommentText"/>
      </w:pPr>
      <w:r>
        <w:rPr>
          <w:rStyle w:val="CommentReference"/>
        </w:rPr>
        <w:annotationRef/>
      </w:r>
      <w:r>
        <w:t>Insert “and” between pill names.</w:t>
      </w:r>
    </w:p>
  </w:comment>
  <w:comment w:id="26" w:author="Anirudha Joshi" w:date="2011-08-18T18:25:00Z" w:initials="ANJ">
    <w:p w:rsidR="00352C45" w:rsidRDefault="00352C45" w:rsidP="00694D76">
      <w:pPr>
        <w:pStyle w:val="CommentText"/>
      </w:pPr>
      <w:r>
        <w:rPr>
          <w:rStyle w:val="CommentReference"/>
        </w:rPr>
        <w:annotationRef/>
      </w:r>
      <w:r>
        <w:t>Insert “</w:t>
      </w:r>
      <w:r>
        <w:rPr>
          <w:rFonts w:hint="cs"/>
          <w:cs/>
          <w:lang w:bidi="mr-IN"/>
        </w:rPr>
        <w:t>आणि</w:t>
      </w:r>
      <w:r>
        <w:t>” between pill names.</w:t>
      </w:r>
    </w:p>
  </w:comment>
  <w:comment w:id="27" w:author="Sen" w:date="2011-08-18T18:25:00Z" w:initials="S">
    <w:p w:rsidR="00352C45" w:rsidRDefault="00352C45">
      <w:pPr>
        <w:pStyle w:val="CommentText"/>
      </w:pPr>
      <w:r>
        <w:rPr>
          <w:rStyle w:val="CommentReference"/>
        </w:rPr>
        <w:annotationRef/>
      </w:r>
      <w:r>
        <w:t>Please see comment in email on cyclic reference to use case 005 block 4.</w:t>
      </w:r>
    </w:p>
  </w:comment>
  <w:comment w:id="28" w:author="Anirudha" w:date="2011-08-18T18:25:00Z" w:initials="A">
    <w:p w:rsidR="00352C45" w:rsidRPr="00045E1B" w:rsidRDefault="00352C45">
      <w:pPr>
        <w:pStyle w:val="CommentText"/>
        <w:rPr>
          <w:lang w:val="en-IN" w:bidi="mr-IN"/>
        </w:rPr>
      </w:pPr>
      <w:r>
        <w:rPr>
          <w:rStyle w:val="CommentReference"/>
        </w:rPr>
        <w:annotationRef/>
      </w:r>
      <w:r>
        <w:rPr>
          <w:lang w:val="en-IN" w:bidi="mr-IN"/>
        </w:rPr>
        <w:t xml:space="preserve">Recorded, but to be deleted. </w:t>
      </w:r>
    </w:p>
  </w:comment>
  <w:comment w:id="30" w:author="Anirudha" w:date="2011-08-18T18:25:00Z" w:initials="A">
    <w:p w:rsidR="00352C45" w:rsidRDefault="00352C45">
      <w:pPr>
        <w:pStyle w:val="CommentText"/>
      </w:pPr>
      <w:r>
        <w:rPr>
          <w:rStyle w:val="CommentReference"/>
        </w:rPr>
        <w:annotationRef/>
      </w:r>
      <w:r>
        <w:t>Not recorded.</w:t>
      </w:r>
    </w:p>
  </w:comment>
  <w:comment w:id="31" w:author="Anirudha" w:date="2011-08-18T18:25:00Z" w:initials="A">
    <w:p w:rsidR="00352C45" w:rsidRDefault="00352C45">
      <w:pPr>
        <w:pStyle w:val="CommentText"/>
      </w:pPr>
      <w:r>
        <w:rPr>
          <w:rStyle w:val="CommentReference"/>
        </w:rPr>
        <w:annotationRef/>
      </w:r>
      <w:r>
        <w:t>Not recorded</w:t>
      </w:r>
    </w:p>
  </w:comment>
  <w:comment w:id="90" w:author="Anirudha" w:date="2011-08-18T18:25:00Z" w:initials="A">
    <w:p w:rsidR="00352C45" w:rsidRDefault="00352C45">
      <w:pPr>
        <w:pStyle w:val="CommentText"/>
      </w:pPr>
      <w:r>
        <w:rPr>
          <w:rStyle w:val="CommentReference"/>
        </w:rPr>
        <w:annotationRef/>
      </w:r>
      <w:r>
        <w:t>Deleted because now this should not be told.</w:t>
      </w:r>
    </w:p>
  </w:comment>
  <w:comment w:id="102" w:author="Anirudha" w:date="2011-08-18T18:25:00Z" w:initials="A">
    <w:p w:rsidR="00352C45" w:rsidRDefault="00352C45">
      <w:pPr>
        <w:pStyle w:val="CommentText"/>
      </w:pPr>
      <w:r>
        <w:rPr>
          <w:rStyle w:val="CommentReference"/>
        </w:rPr>
        <w:annotationRef/>
      </w:r>
      <w:r>
        <w:t>Not recorded</w:t>
      </w:r>
    </w:p>
  </w:comment>
  <w:comment w:id="132" w:author="Salil" w:date="2011-08-18T18:25:00Z" w:initials="SLL">
    <w:p w:rsidR="00352C45" w:rsidRDefault="00352C45">
      <w:pPr>
        <w:pStyle w:val="CommentText"/>
      </w:pPr>
      <w:r>
        <w:rPr>
          <w:rStyle w:val="CommentReference"/>
        </w:rPr>
        <w:annotationRef/>
      </w:r>
      <w:r>
        <w:t>The first 3 rows are being reused in block 3. If these rows are to be changed, check the compatibility of the new rows with block 3.</w:t>
      </w:r>
    </w:p>
  </w:comment>
  <w:comment w:id="141" w:author="Anirudha" w:date="2011-08-18T18:25:00Z" w:initials="A">
    <w:p w:rsidR="00352C45" w:rsidRDefault="00352C45">
      <w:pPr>
        <w:pStyle w:val="CommentText"/>
      </w:pPr>
      <w:r>
        <w:rPr>
          <w:rStyle w:val="CommentReference"/>
        </w:rPr>
        <w:annotationRef/>
      </w:r>
      <w:r>
        <w:t>Not recorded</w:t>
      </w:r>
    </w:p>
  </w:comment>
  <w:comment w:id="150" w:author="Anirudha Joshi" w:date="2011-08-18T18:25:00Z" w:initials="ANJ">
    <w:p w:rsidR="00352C45" w:rsidRDefault="00352C45" w:rsidP="00D7403C">
      <w:pPr>
        <w:pStyle w:val="CommentText"/>
      </w:pPr>
      <w:r>
        <w:rPr>
          <w:rStyle w:val="CommentReference"/>
        </w:rPr>
        <w:annotationRef/>
      </w:r>
      <w:r>
        <w:t>Translation note: We put this in because people could not relate “vomiting” to “not feeling well”. Please ensure equivalent translation.</w:t>
      </w:r>
    </w:p>
  </w:comment>
  <w:comment w:id="151" w:author="Anirudha Joshi" w:date="2011-08-18T18:25:00Z" w:initials="ANJ">
    <w:p w:rsidR="00352C45" w:rsidRDefault="00352C45">
      <w:pPr>
        <w:pStyle w:val="CommentText"/>
      </w:pPr>
      <w:r>
        <w:rPr>
          <w:rStyle w:val="CommentReference"/>
        </w:rPr>
        <w:annotationRef/>
      </w:r>
      <w:r>
        <w:rPr>
          <w:rStyle w:val="CommentReference"/>
        </w:rPr>
        <w:t xml:space="preserve">Configurable </w:t>
      </w:r>
    </w:p>
  </w:comment>
  <w:comment w:id="152" w:author="Anirudha Joshi" w:date="2011-08-18T18:25:00Z" w:initials="ANJ">
    <w:p w:rsidR="00352C45" w:rsidRDefault="00352C45">
      <w:pPr>
        <w:pStyle w:val="CommentText"/>
      </w:pPr>
      <w:r>
        <w:rPr>
          <w:rStyle w:val="CommentReference"/>
        </w:rPr>
        <w:annotationRef/>
      </w:r>
      <w:r>
        <w:t>Configurable</w:t>
      </w:r>
    </w:p>
  </w:comment>
  <w:comment w:id="153" w:author="Anirudha Joshi" w:date="2011-08-18T18:25:00Z" w:initials="ANJ">
    <w:p w:rsidR="00352C45" w:rsidRDefault="00352C45" w:rsidP="002C4889">
      <w:pPr>
        <w:pStyle w:val="CommentText"/>
      </w:pPr>
      <w:r>
        <w:rPr>
          <w:rStyle w:val="CommentReference"/>
        </w:rPr>
        <w:annotationRef/>
      </w:r>
      <w:r>
        <w:rPr>
          <w:rStyle w:val="CommentReference"/>
        </w:rPr>
        <w:t>Configurable</w:t>
      </w:r>
    </w:p>
  </w:comment>
  <w:comment w:id="154" w:author="Anirudha Joshi" w:date="2011-08-18T18:25:00Z" w:initials="ANJ">
    <w:p w:rsidR="00352C45" w:rsidRDefault="00352C45" w:rsidP="00CA4823">
      <w:pPr>
        <w:pStyle w:val="CommentText"/>
      </w:pPr>
      <w:r>
        <w:rPr>
          <w:rStyle w:val="CommentReference"/>
        </w:rPr>
        <w:annotationRef/>
      </w:r>
      <w:r>
        <w:t>Configurable</w:t>
      </w:r>
    </w:p>
  </w:comment>
  <w:comment w:id="163" w:author="Anirudha Joshi" w:date="2011-08-18T18:25:00Z" w:initials="ANJ">
    <w:p w:rsidR="00352C45" w:rsidRDefault="00352C45" w:rsidP="00412022">
      <w:pPr>
        <w:pStyle w:val="CommentText"/>
      </w:pPr>
      <w:r>
        <w:rPr>
          <w:rStyle w:val="CommentReference"/>
        </w:rPr>
        <w:annotationRef/>
      </w:r>
      <w:r>
        <w:t>Translation note: We put this in because people could not relate “vomiting” to “not feeling well”. Please ensure equivalent translation.</w:t>
      </w:r>
    </w:p>
  </w:comment>
  <w:comment w:id="165" w:author="Anirudha" w:date="2011-08-18T18:25:00Z" w:initials="A">
    <w:p w:rsidR="00352C45" w:rsidRPr="00A5311F" w:rsidRDefault="00352C45">
      <w:pPr>
        <w:pStyle w:val="CommentText"/>
        <w:rPr>
          <w:lang w:val="en-IN" w:bidi="mr-IN"/>
        </w:rPr>
      </w:pPr>
      <w:r>
        <w:rPr>
          <w:rStyle w:val="CommentReference"/>
        </w:rPr>
        <w:annotationRef/>
      </w:r>
      <w:r>
        <w:rPr>
          <w:lang w:val="en-IN" w:bidi="mr-IN"/>
        </w:rPr>
        <w:t>This is not a file, but a module in itself. It has no file name.</w:t>
      </w:r>
    </w:p>
  </w:comment>
  <w:comment w:id="179" w:author="Anirudha" w:date="2011-08-18T18:25:00Z" w:initials="A">
    <w:p w:rsidR="00352C45" w:rsidRDefault="00352C45">
      <w:pPr>
        <w:pStyle w:val="CommentText"/>
        <w:rPr>
          <w:lang w:bidi="mr-IN"/>
        </w:rPr>
      </w:pPr>
      <w:r>
        <w:rPr>
          <w:rStyle w:val="CommentReference"/>
        </w:rPr>
        <w:annotationRef/>
      </w:r>
      <w:r>
        <w:rPr>
          <w:lang w:bidi="mr-IN"/>
        </w:rPr>
        <w:t>I suggest dynamic calculation.</w:t>
      </w:r>
    </w:p>
  </w:comment>
  <w:comment w:id="185" w:author="Anirudha" w:date="2011-08-18T18:25:00Z" w:initials="A">
    <w:p w:rsidR="00352C45" w:rsidRDefault="00352C45">
      <w:pPr>
        <w:pStyle w:val="CommentText"/>
      </w:pPr>
      <w:r>
        <w:rPr>
          <w:rStyle w:val="CommentReference"/>
        </w:rPr>
        <w:annotationRef/>
      </w:r>
      <w:r>
        <w:t>Which 3 messages? Only one of these messages need be played at a time.</w:t>
      </w:r>
    </w:p>
  </w:comment>
  <w:comment w:id="187" w:author="Anirudha Joshi" w:date="2011-08-18T18:25:00Z" w:initials="ANJ">
    <w:p w:rsidR="00352C45" w:rsidRDefault="00352C45">
      <w:pPr>
        <w:pStyle w:val="CommentText"/>
      </w:pPr>
      <w:r>
        <w:rPr>
          <w:rStyle w:val="CommentReference"/>
        </w:rPr>
        <w:annotationRef/>
      </w:r>
      <w:r>
        <w:t>Should we make this like a message? This seems to me to be a separate use case. This “message” will not be played for those who are getting daily reminders. (This does not affect the script, so it is OK with us if ok with you).</w:t>
      </w:r>
    </w:p>
  </w:comment>
  <w:comment w:id="189" w:author="Anirudha Joshi" w:date="2011-08-18T18:25:00Z" w:initials="ANJ">
    <w:p w:rsidR="00352C45" w:rsidRDefault="00352C45">
      <w:pPr>
        <w:pStyle w:val="CommentText"/>
      </w:pPr>
      <w:r>
        <w:rPr>
          <w:rStyle w:val="CommentReference"/>
        </w:rPr>
        <w:annotationRef/>
      </w:r>
      <w:r>
        <w:t>This is exactly like use case 001 block 1.</w:t>
      </w:r>
    </w:p>
  </w:comment>
  <w:comment w:id="191" w:author="Anirudha" w:date="2011-08-18T18:25:00Z" w:initials="ANJ">
    <w:p w:rsidR="00352C45" w:rsidRDefault="00352C45">
      <w:pPr>
        <w:pStyle w:val="CommentText"/>
      </w:pPr>
      <w:r>
        <w:rPr>
          <w:rStyle w:val="CommentReference"/>
        </w:rPr>
        <w:annotationRef/>
      </w:r>
      <w:r>
        <w:t>This is clinic specific.</w:t>
      </w:r>
    </w:p>
  </w:comment>
  <w:comment w:id="193" w:author="Anirudha" w:date="2011-08-18T18:25:00Z" w:initials="ANJ">
    <w:p w:rsidR="00352C45" w:rsidRDefault="00352C45">
      <w:pPr>
        <w:pStyle w:val="CommentText"/>
      </w:pPr>
      <w:r>
        <w:rPr>
          <w:rStyle w:val="CommentReference"/>
        </w:rPr>
        <w:annotationRef/>
      </w:r>
      <w:r>
        <w:rPr>
          <w:lang w:val="en-IN" w:bidi="mr-IN"/>
        </w:rPr>
        <w:t>Aakash: We need the standardised translation of the 4-day recall question.</w:t>
      </w:r>
    </w:p>
  </w:comment>
  <w:comment w:id="194" w:author="Anirudha Joshi" w:date="2011-08-18T18:25:00Z" w:initials="ANJ">
    <w:p w:rsidR="00352C45" w:rsidRDefault="00352C45" w:rsidP="00651CBD">
      <w:pPr>
        <w:pStyle w:val="CommentText"/>
      </w:pPr>
      <w:r>
        <w:rPr>
          <w:rStyle w:val="CommentReference"/>
        </w:rPr>
        <w:annotationRef/>
      </w:r>
      <w:r>
        <w:t>Get the standard translation from Aakash in Marathi.</w:t>
      </w:r>
    </w:p>
  </w:comment>
  <w:comment w:id="205" w:author="Salil" w:date="2011-08-18T18:25:00Z" w:initials="SLL">
    <w:p w:rsidR="00352C45" w:rsidRDefault="00352C45">
      <w:pPr>
        <w:pStyle w:val="CommentText"/>
      </w:pPr>
      <w:r>
        <w:rPr>
          <w:rStyle w:val="CommentReference"/>
        </w:rPr>
        <w:annotationRef/>
      </w:r>
      <w:r>
        <w:t>Don’t we need an underscore before ClinicName?</w:t>
      </w:r>
    </w:p>
  </w:comment>
  <w:comment w:id="204" w:author="Anirudha Joshi" w:date="2011-08-18T18:25:00Z" w:initials="ANJ">
    <w:p w:rsidR="00352C45" w:rsidRDefault="00352C45" w:rsidP="006A3A1E">
      <w:pPr>
        <w:pStyle w:val="CommentText"/>
      </w:pPr>
      <w:r>
        <w:rPr>
          <w:rStyle w:val="CommentReference"/>
        </w:rPr>
        <w:annotationRef/>
      </w:r>
      <w:r>
        <w:rPr>
          <w:rStyle w:val="CommentReference"/>
        </w:rPr>
        <w:t>W</w:t>
      </w:r>
      <w:r>
        <w:t>e will have a greeting for each clinic so we do not get artificial pauses in the first line itself.</w:t>
      </w:r>
    </w:p>
  </w:comment>
  <w:comment w:id="206" w:author="Salil" w:date="2011-08-18T18:25:00Z" w:initials="SLL">
    <w:p w:rsidR="00352C45" w:rsidRDefault="00352C45">
      <w:pPr>
        <w:pStyle w:val="CommentText"/>
      </w:pPr>
      <w:r>
        <w:rPr>
          <w:rStyle w:val="CommentReference"/>
        </w:rPr>
        <w:annotationRef/>
      </w:r>
      <w:r>
        <w:t>This and subsequent instances of ‘</w:t>
      </w:r>
      <w:r>
        <w:rPr>
          <w:rFonts w:hint="cs"/>
          <w:cs/>
          <w:lang w:val="en-IN" w:bidi="mr-IN"/>
        </w:rPr>
        <w:t>नमस्कार!</w:t>
      </w:r>
      <w:r>
        <w:rPr>
          <w:lang w:val="en-IN" w:bidi="mr-IN"/>
        </w:rPr>
        <w:t>’ have not been recorded.</w:t>
      </w:r>
    </w:p>
  </w:comment>
  <w:comment w:id="213" w:author="Anirudha" w:date="2011-08-18T18:25:00Z" w:initials="A">
    <w:p w:rsidR="00352C45" w:rsidRDefault="00352C45">
      <w:pPr>
        <w:pStyle w:val="CommentText"/>
      </w:pPr>
      <w:r>
        <w:rPr>
          <w:rStyle w:val="CommentReference"/>
        </w:rPr>
        <w:annotationRef/>
      </w:r>
      <w:r>
        <w:t>To be recorded</w:t>
      </w:r>
    </w:p>
  </w:comment>
  <w:comment w:id="313" w:author="Salil" w:date="2011-08-18T18:26:00Z" w:initials="SLL">
    <w:p w:rsidR="00581FAA" w:rsidRDefault="00581FAA">
      <w:pPr>
        <w:pStyle w:val="CommentText"/>
        <w:rPr>
          <w:lang w:bidi="mr-IN"/>
        </w:rPr>
      </w:pPr>
      <w:r>
        <w:rPr>
          <w:rStyle w:val="CommentReference"/>
        </w:rPr>
        <w:annotationRef/>
      </w:r>
      <w:r w:rsidR="005E5442">
        <w:rPr>
          <w:lang w:bidi="mr-IN"/>
        </w:rPr>
        <w:t xml:space="preserve"> </w:t>
      </w:r>
      <w:r>
        <w:rPr>
          <w:lang w:bidi="mr-IN"/>
        </w:rPr>
        <w:t>Sum of the durations (length of intervals). Serves to detect an error.</w:t>
      </w:r>
      <w:r w:rsidR="005E5442">
        <w:rPr>
          <w:lang w:bidi="mr-IN"/>
        </w:rPr>
        <w:t xml:space="preserve"> Optional.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C4C" w:rsidRDefault="00B07C4C" w:rsidP="00EC6BDF">
      <w:r>
        <w:separator/>
      </w:r>
    </w:p>
  </w:endnote>
  <w:endnote w:type="continuationSeparator" w:id="1">
    <w:p w:rsidR="00B07C4C" w:rsidRDefault="00B07C4C" w:rsidP="00EC6B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C45" w:rsidRDefault="008D6BA4" w:rsidP="009E30C5">
    <w:pPr>
      <w:pStyle w:val="Footer"/>
      <w:tabs>
        <w:tab w:val="clear" w:pos="4680"/>
        <w:tab w:val="clear" w:pos="9360"/>
        <w:tab w:val="center" w:pos="7088"/>
        <w:tab w:val="right" w:pos="14459"/>
      </w:tabs>
    </w:pPr>
    <w:r>
      <w:fldChar w:fldCharType="begin"/>
    </w:r>
    <w:r w:rsidR="00352C45">
      <w:instrText xml:space="preserve"> SAVEDATE \@ "d-MMM-yy" \* MERGEFORMAT </w:instrText>
    </w:r>
    <w:r>
      <w:fldChar w:fldCharType="separate"/>
    </w:r>
    <w:ins w:id="533" w:author="Salil" w:date="2011-08-19T19:01:00Z">
      <w:r w:rsidR="00B44CB7">
        <w:rPr>
          <w:noProof/>
        </w:rPr>
        <w:t>19-Aug-11</w:t>
      </w:r>
    </w:ins>
    <w:del w:id="534" w:author="Salil" w:date="2011-08-19T19:01:00Z">
      <w:r w:rsidR="00457E24" w:rsidDel="00B44CB7">
        <w:rPr>
          <w:noProof/>
        </w:rPr>
        <w:delText>18-Aug-11</w:delText>
      </w:r>
    </w:del>
    <w:r>
      <w:fldChar w:fldCharType="end"/>
    </w:r>
    <w:r w:rsidR="00352C45">
      <w:tab/>
      <w:t>CONFIDENTIAL</w:t>
    </w:r>
    <w:r w:rsidR="00352C45">
      <w:tab/>
    </w:r>
    <w:r>
      <w:rPr>
        <w:rStyle w:val="PageNumber"/>
      </w:rPr>
      <w:fldChar w:fldCharType="begin"/>
    </w:r>
    <w:r w:rsidR="00352C45">
      <w:rPr>
        <w:rStyle w:val="PageNumber"/>
      </w:rPr>
      <w:instrText xml:space="preserve"> PAGE </w:instrText>
    </w:r>
    <w:r>
      <w:rPr>
        <w:rStyle w:val="PageNumber"/>
      </w:rPr>
      <w:fldChar w:fldCharType="separate"/>
    </w:r>
    <w:r w:rsidR="00B44CB7">
      <w:rPr>
        <w:rStyle w:val="PageNumber"/>
        <w:noProof/>
      </w:rPr>
      <w:t>1</w:t>
    </w:r>
    <w:r>
      <w:rPr>
        <w:rStyle w:val="PageNumber"/>
      </w:rPr>
      <w:fldChar w:fldCharType="end"/>
    </w:r>
    <w:r w:rsidR="00352C45">
      <w:rPr>
        <w:rStyle w:val="PageNumber"/>
      </w:rPr>
      <w:t>/</w:t>
    </w:r>
    <w:r>
      <w:rPr>
        <w:rStyle w:val="PageNumber"/>
      </w:rPr>
      <w:fldChar w:fldCharType="begin"/>
    </w:r>
    <w:r w:rsidR="00352C45">
      <w:rPr>
        <w:rStyle w:val="PageNumber"/>
      </w:rPr>
      <w:instrText xml:space="preserve"> NUMPAGES </w:instrText>
    </w:r>
    <w:r>
      <w:rPr>
        <w:rStyle w:val="PageNumber"/>
      </w:rPr>
      <w:fldChar w:fldCharType="separate"/>
    </w:r>
    <w:r w:rsidR="00B44CB7">
      <w:rPr>
        <w:rStyle w:val="PageNumber"/>
        <w:noProof/>
      </w:rPr>
      <w:t>45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C4C" w:rsidRDefault="00B07C4C" w:rsidP="00EC6BDF">
      <w:r>
        <w:separator/>
      </w:r>
    </w:p>
  </w:footnote>
  <w:footnote w:type="continuationSeparator" w:id="1">
    <w:p w:rsidR="00B07C4C" w:rsidRDefault="00B07C4C" w:rsidP="00EC6B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C45" w:rsidRPr="00711F74" w:rsidRDefault="00352C45" w:rsidP="00EC6BDF">
    <w:pPr>
      <w:pStyle w:val="Header"/>
    </w:pPr>
    <w:r>
      <w:t>The Production Scripts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68CA"/>
    <w:multiLevelType w:val="hybridMultilevel"/>
    <w:tmpl w:val="E28E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477"/>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77812"/>
    <w:multiLevelType w:val="hybridMultilevel"/>
    <w:tmpl w:val="27D8D9AE"/>
    <w:lvl w:ilvl="0" w:tplc="9C2A9F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FB17B6"/>
    <w:multiLevelType w:val="hybridMultilevel"/>
    <w:tmpl w:val="2E8AA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72783"/>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C3514"/>
    <w:multiLevelType w:val="hybridMultilevel"/>
    <w:tmpl w:val="1738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56E20"/>
    <w:multiLevelType w:val="hybridMultilevel"/>
    <w:tmpl w:val="2220A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440686"/>
    <w:multiLevelType w:val="hybridMultilevel"/>
    <w:tmpl w:val="F712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2352F"/>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A33E7"/>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D0FD0"/>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71463"/>
    <w:multiLevelType w:val="hybridMultilevel"/>
    <w:tmpl w:val="99E2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D5A92"/>
    <w:multiLevelType w:val="hybridMultilevel"/>
    <w:tmpl w:val="97A4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0C350D"/>
    <w:multiLevelType w:val="hybridMultilevel"/>
    <w:tmpl w:val="09766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C83603"/>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5C0FD1"/>
    <w:multiLevelType w:val="hybridMultilevel"/>
    <w:tmpl w:val="DA50E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B11B17"/>
    <w:multiLevelType w:val="hybridMultilevel"/>
    <w:tmpl w:val="7102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906158"/>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165FB"/>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EE3C3B"/>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E2F3A"/>
    <w:multiLevelType w:val="hybridMultilevel"/>
    <w:tmpl w:val="F712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622190"/>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9535E0"/>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E2325"/>
    <w:multiLevelType w:val="hybridMultilevel"/>
    <w:tmpl w:val="FD32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10A1B"/>
    <w:multiLevelType w:val="hybridMultilevel"/>
    <w:tmpl w:val="D3761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F35E1"/>
    <w:multiLevelType w:val="hybridMultilevel"/>
    <w:tmpl w:val="B3125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257E83"/>
    <w:multiLevelType w:val="singleLevel"/>
    <w:tmpl w:val="326A598C"/>
    <w:lvl w:ilvl="0">
      <w:start w:val="1"/>
      <w:numFmt w:val="none"/>
      <w:pStyle w:val="issue"/>
      <w:lvlText w:val="Issue: "/>
      <w:lvlJc w:val="left"/>
      <w:pPr>
        <w:tabs>
          <w:tab w:val="num" w:pos="1440"/>
        </w:tabs>
        <w:ind w:left="360" w:hanging="360"/>
      </w:pPr>
      <w:rPr>
        <w:rFonts w:ascii="Arial" w:hAnsi="Arial" w:cs="Times New Roman" w:hint="default"/>
        <w:b/>
        <w:i w:val="0"/>
        <w:caps w:val="0"/>
      </w:rPr>
    </w:lvl>
  </w:abstractNum>
  <w:abstractNum w:abstractNumId="27">
    <w:nsid w:val="7878593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8D3152D"/>
    <w:multiLevelType w:val="hybridMultilevel"/>
    <w:tmpl w:val="E28E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FC1BF5"/>
    <w:multiLevelType w:val="hybridMultilevel"/>
    <w:tmpl w:val="3AF65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A238C6"/>
    <w:multiLevelType w:val="hybridMultilevel"/>
    <w:tmpl w:val="F6A6D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7"/>
  </w:num>
  <w:num w:numId="3">
    <w:abstractNumId w:val="12"/>
  </w:num>
  <w:num w:numId="4">
    <w:abstractNumId w:val="15"/>
  </w:num>
  <w:num w:numId="5">
    <w:abstractNumId w:val="25"/>
  </w:num>
  <w:num w:numId="6">
    <w:abstractNumId w:val="11"/>
  </w:num>
  <w:num w:numId="7">
    <w:abstractNumId w:val="5"/>
  </w:num>
  <w:num w:numId="8">
    <w:abstractNumId w:val="16"/>
  </w:num>
  <w:num w:numId="9">
    <w:abstractNumId w:val="30"/>
  </w:num>
  <w:num w:numId="10">
    <w:abstractNumId w:val="27"/>
  </w:num>
  <w:num w:numId="11">
    <w:abstractNumId w:val="6"/>
  </w:num>
  <w:num w:numId="12">
    <w:abstractNumId w:val="23"/>
  </w:num>
  <w:num w:numId="13">
    <w:abstractNumId w:val="24"/>
  </w:num>
  <w:num w:numId="14">
    <w:abstractNumId w:val="0"/>
  </w:num>
  <w:num w:numId="15">
    <w:abstractNumId w:val="7"/>
  </w:num>
  <w:num w:numId="16">
    <w:abstractNumId w:val="1"/>
  </w:num>
  <w:num w:numId="17">
    <w:abstractNumId w:val="29"/>
  </w:num>
  <w:num w:numId="18">
    <w:abstractNumId w:val="14"/>
  </w:num>
  <w:num w:numId="19">
    <w:abstractNumId w:val="10"/>
  </w:num>
  <w:num w:numId="20">
    <w:abstractNumId w:val="28"/>
  </w:num>
  <w:num w:numId="21">
    <w:abstractNumId w:val="9"/>
  </w:num>
  <w:num w:numId="22">
    <w:abstractNumId w:val="4"/>
  </w:num>
  <w:num w:numId="23">
    <w:abstractNumId w:val="18"/>
  </w:num>
  <w:num w:numId="24">
    <w:abstractNumId w:val="22"/>
  </w:num>
  <w:num w:numId="25">
    <w:abstractNumId w:val="13"/>
  </w:num>
  <w:num w:numId="26">
    <w:abstractNumId w:val="3"/>
  </w:num>
  <w:num w:numId="27">
    <w:abstractNumId w:val="21"/>
  </w:num>
  <w:num w:numId="28">
    <w:abstractNumId w:val="19"/>
  </w:num>
  <w:num w:numId="29">
    <w:abstractNumId w:val="20"/>
  </w:num>
  <w:num w:numId="30">
    <w:abstractNumId w:val="8"/>
  </w:num>
  <w:num w:numId="31">
    <w:abstractNumId w:val="2"/>
  </w:num>
  <w:num w:numId="32">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1028"/>
  <w:trackRevisions/>
  <w:doNotTrackFormatting/>
  <w:defaultTabStop w:val="720"/>
  <w:drawingGridHorizontalSpacing w:val="90"/>
  <w:displayHorizontalDrawingGridEvery w:val="2"/>
  <w:characterSpacingControl w:val="doNotCompress"/>
  <w:hdrShapeDefaults>
    <o:shapedefaults v:ext="edit" spidmax="588802"/>
  </w:hdrShapeDefaults>
  <w:footnotePr>
    <w:footnote w:id="0"/>
    <w:footnote w:id="1"/>
  </w:footnotePr>
  <w:endnotePr>
    <w:endnote w:id="0"/>
    <w:endnote w:id="1"/>
  </w:endnotePr>
  <w:compat/>
  <w:rsids>
    <w:rsidRoot w:val="002E0DC9"/>
    <w:rsid w:val="00000455"/>
    <w:rsid w:val="000005B9"/>
    <w:rsid w:val="0000068E"/>
    <w:rsid w:val="00001214"/>
    <w:rsid w:val="00001547"/>
    <w:rsid w:val="00001777"/>
    <w:rsid w:val="00001829"/>
    <w:rsid w:val="00001C7E"/>
    <w:rsid w:val="00001E8C"/>
    <w:rsid w:val="0000236B"/>
    <w:rsid w:val="00002462"/>
    <w:rsid w:val="0000270B"/>
    <w:rsid w:val="00002723"/>
    <w:rsid w:val="00002B94"/>
    <w:rsid w:val="00003422"/>
    <w:rsid w:val="000034C3"/>
    <w:rsid w:val="000039AE"/>
    <w:rsid w:val="00003F33"/>
    <w:rsid w:val="000041C9"/>
    <w:rsid w:val="00004C84"/>
    <w:rsid w:val="00005081"/>
    <w:rsid w:val="000058EC"/>
    <w:rsid w:val="00006022"/>
    <w:rsid w:val="00006440"/>
    <w:rsid w:val="00007305"/>
    <w:rsid w:val="0000763F"/>
    <w:rsid w:val="000104C9"/>
    <w:rsid w:val="00010B8E"/>
    <w:rsid w:val="00011249"/>
    <w:rsid w:val="000115C7"/>
    <w:rsid w:val="00011643"/>
    <w:rsid w:val="000119F7"/>
    <w:rsid w:val="000128A0"/>
    <w:rsid w:val="00012F49"/>
    <w:rsid w:val="00013F15"/>
    <w:rsid w:val="00014348"/>
    <w:rsid w:val="000160F9"/>
    <w:rsid w:val="00016C72"/>
    <w:rsid w:val="00016F2B"/>
    <w:rsid w:val="0001726B"/>
    <w:rsid w:val="00017890"/>
    <w:rsid w:val="00017B8E"/>
    <w:rsid w:val="00017DDB"/>
    <w:rsid w:val="000202A9"/>
    <w:rsid w:val="0002037A"/>
    <w:rsid w:val="00020533"/>
    <w:rsid w:val="00020849"/>
    <w:rsid w:val="00020876"/>
    <w:rsid w:val="00020943"/>
    <w:rsid w:val="00020C71"/>
    <w:rsid w:val="00021224"/>
    <w:rsid w:val="00021947"/>
    <w:rsid w:val="00021C70"/>
    <w:rsid w:val="00021D29"/>
    <w:rsid w:val="0002213F"/>
    <w:rsid w:val="000226AA"/>
    <w:rsid w:val="00022C73"/>
    <w:rsid w:val="00022C8C"/>
    <w:rsid w:val="00022F16"/>
    <w:rsid w:val="0002316D"/>
    <w:rsid w:val="000232BC"/>
    <w:rsid w:val="00023AB2"/>
    <w:rsid w:val="0002446B"/>
    <w:rsid w:val="0002481D"/>
    <w:rsid w:val="00024C03"/>
    <w:rsid w:val="00024D58"/>
    <w:rsid w:val="000251F7"/>
    <w:rsid w:val="000256C2"/>
    <w:rsid w:val="000259EF"/>
    <w:rsid w:val="00025C72"/>
    <w:rsid w:val="0002667E"/>
    <w:rsid w:val="000300E3"/>
    <w:rsid w:val="00030704"/>
    <w:rsid w:val="00030716"/>
    <w:rsid w:val="00030B10"/>
    <w:rsid w:val="00030FB6"/>
    <w:rsid w:val="000315A9"/>
    <w:rsid w:val="00032569"/>
    <w:rsid w:val="00032809"/>
    <w:rsid w:val="0003280F"/>
    <w:rsid w:val="00032D42"/>
    <w:rsid w:val="00033D47"/>
    <w:rsid w:val="000340B2"/>
    <w:rsid w:val="0003423B"/>
    <w:rsid w:val="00034BC2"/>
    <w:rsid w:val="00034DB2"/>
    <w:rsid w:val="00035131"/>
    <w:rsid w:val="000351E6"/>
    <w:rsid w:val="000357E2"/>
    <w:rsid w:val="00035D01"/>
    <w:rsid w:val="00035D26"/>
    <w:rsid w:val="00036247"/>
    <w:rsid w:val="0003689A"/>
    <w:rsid w:val="0003709A"/>
    <w:rsid w:val="0003731D"/>
    <w:rsid w:val="00037350"/>
    <w:rsid w:val="000378FB"/>
    <w:rsid w:val="00037B43"/>
    <w:rsid w:val="00040545"/>
    <w:rsid w:val="00040C61"/>
    <w:rsid w:val="00040C93"/>
    <w:rsid w:val="00040D6D"/>
    <w:rsid w:val="00040D90"/>
    <w:rsid w:val="0004103B"/>
    <w:rsid w:val="00041912"/>
    <w:rsid w:val="00041C12"/>
    <w:rsid w:val="000425CC"/>
    <w:rsid w:val="00042E3C"/>
    <w:rsid w:val="0004304E"/>
    <w:rsid w:val="000432B4"/>
    <w:rsid w:val="000435F1"/>
    <w:rsid w:val="000438EA"/>
    <w:rsid w:val="00043DC0"/>
    <w:rsid w:val="00043E6B"/>
    <w:rsid w:val="00044A59"/>
    <w:rsid w:val="00044FDF"/>
    <w:rsid w:val="000450F3"/>
    <w:rsid w:val="00045A63"/>
    <w:rsid w:val="00045E1B"/>
    <w:rsid w:val="00046E57"/>
    <w:rsid w:val="00046FA1"/>
    <w:rsid w:val="0004710F"/>
    <w:rsid w:val="00047CBA"/>
    <w:rsid w:val="00047EF2"/>
    <w:rsid w:val="0005005F"/>
    <w:rsid w:val="000503BF"/>
    <w:rsid w:val="000506E4"/>
    <w:rsid w:val="0005172F"/>
    <w:rsid w:val="000520D9"/>
    <w:rsid w:val="0005240B"/>
    <w:rsid w:val="00052618"/>
    <w:rsid w:val="00052B78"/>
    <w:rsid w:val="000532B1"/>
    <w:rsid w:val="000537FB"/>
    <w:rsid w:val="000544E5"/>
    <w:rsid w:val="00054C42"/>
    <w:rsid w:val="000554EB"/>
    <w:rsid w:val="00055A1B"/>
    <w:rsid w:val="00055C65"/>
    <w:rsid w:val="00055C70"/>
    <w:rsid w:val="00055CFC"/>
    <w:rsid w:val="00055D55"/>
    <w:rsid w:val="00055D87"/>
    <w:rsid w:val="00056512"/>
    <w:rsid w:val="000567F2"/>
    <w:rsid w:val="00056F39"/>
    <w:rsid w:val="000571B9"/>
    <w:rsid w:val="00060207"/>
    <w:rsid w:val="000604A4"/>
    <w:rsid w:val="00061ABE"/>
    <w:rsid w:val="00061C54"/>
    <w:rsid w:val="00061DF7"/>
    <w:rsid w:val="00061E36"/>
    <w:rsid w:val="00061E57"/>
    <w:rsid w:val="00062391"/>
    <w:rsid w:val="00062FC8"/>
    <w:rsid w:val="0006353F"/>
    <w:rsid w:val="00063590"/>
    <w:rsid w:val="0006366D"/>
    <w:rsid w:val="000636A1"/>
    <w:rsid w:val="000642C4"/>
    <w:rsid w:val="00064361"/>
    <w:rsid w:val="00065433"/>
    <w:rsid w:val="00065538"/>
    <w:rsid w:val="0006594E"/>
    <w:rsid w:val="00066A8D"/>
    <w:rsid w:val="00066C2D"/>
    <w:rsid w:val="00067ED9"/>
    <w:rsid w:val="00070499"/>
    <w:rsid w:val="0007054F"/>
    <w:rsid w:val="00070810"/>
    <w:rsid w:val="000709D8"/>
    <w:rsid w:val="00071521"/>
    <w:rsid w:val="00071624"/>
    <w:rsid w:val="00071CFA"/>
    <w:rsid w:val="00071D03"/>
    <w:rsid w:val="00071FF3"/>
    <w:rsid w:val="00072651"/>
    <w:rsid w:val="000729BA"/>
    <w:rsid w:val="00072EE9"/>
    <w:rsid w:val="00073131"/>
    <w:rsid w:val="000731A0"/>
    <w:rsid w:val="0007347A"/>
    <w:rsid w:val="000735E5"/>
    <w:rsid w:val="000738A2"/>
    <w:rsid w:val="00073F47"/>
    <w:rsid w:val="00074028"/>
    <w:rsid w:val="0007474B"/>
    <w:rsid w:val="0007484D"/>
    <w:rsid w:val="00074969"/>
    <w:rsid w:val="00075894"/>
    <w:rsid w:val="00075B20"/>
    <w:rsid w:val="00075B5E"/>
    <w:rsid w:val="00075CF2"/>
    <w:rsid w:val="0007632F"/>
    <w:rsid w:val="0007646B"/>
    <w:rsid w:val="00076D71"/>
    <w:rsid w:val="000778FF"/>
    <w:rsid w:val="00077B1A"/>
    <w:rsid w:val="0008028D"/>
    <w:rsid w:val="00080DFD"/>
    <w:rsid w:val="00080E0C"/>
    <w:rsid w:val="00081D60"/>
    <w:rsid w:val="00081E56"/>
    <w:rsid w:val="00082705"/>
    <w:rsid w:val="00083805"/>
    <w:rsid w:val="00083BE5"/>
    <w:rsid w:val="00084014"/>
    <w:rsid w:val="0008551D"/>
    <w:rsid w:val="000855EE"/>
    <w:rsid w:val="00085A0A"/>
    <w:rsid w:val="00085F31"/>
    <w:rsid w:val="00085FC1"/>
    <w:rsid w:val="00086363"/>
    <w:rsid w:val="00086510"/>
    <w:rsid w:val="00086730"/>
    <w:rsid w:val="00086DE1"/>
    <w:rsid w:val="00086E9A"/>
    <w:rsid w:val="00087398"/>
    <w:rsid w:val="00087A4A"/>
    <w:rsid w:val="00087C0B"/>
    <w:rsid w:val="00090F37"/>
    <w:rsid w:val="00091A9D"/>
    <w:rsid w:val="00091C04"/>
    <w:rsid w:val="0009251E"/>
    <w:rsid w:val="0009268F"/>
    <w:rsid w:val="00092ABD"/>
    <w:rsid w:val="00092C71"/>
    <w:rsid w:val="00093C26"/>
    <w:rsid w:val="00093D7A"/>
    <w:rsid w:val="00093F63"/>
    <w:rsid w:val="0009457C"/>
    <w:rsid w:val="00094A43"/>
    <w:rsid w:val="000950DE"/>
    <w:rsid w:val="00096225"/>
    <w:rsid w:val="000962D7"/>
    <w:rsid w:val="000966D7"/>
    <w:rsid w:val="00096C36"/>
    <w:rsid w:val="00097529"/>
    <w:rsid w:val="00097BDE"/>
    <w:rsid w:val="00097C91"/>
    <w:rsid w:val="000A05D2"/>
    <w:rsid w:val="000A0866"/>
    <w:rsid w:val="000A0A0C"/>
    <w:rsid w:val="000A0BB4"/>
    <w:rsid w:val="000A2663"/>
    <w:rsid w:val="000A2ADF"/>
    <w:rsid w:val="000A382F"/>
    <w:rsid w:val="000A3F59"/>
    <w:rsid w:val="000A454D"/>
    <w:rsid w:val="000A459D"/>
    <w:rsid w:val="000A4E45"/>
    <w:rsid w:val="000A4FE6"/>
    <w:rsid w:val="000A5197"/>
    <w:rsid w:val="000A556D"/>
    <w:rsid w:val="000A611E"/>
    <w:rsid w:val="000A638A"/>
    <w:rsid w:val="000A673F"/>
    <w:rsid w:val="000A7121"/>
    <w:rsid w:val="000A75B9"/>
    <w:rsid w:val="000A7E5B"/>
    <w:rsid w:val="000B055C"/>
    <w:rsid w:val="000B0567"/>
    <w:rsid w:val="000B1048"/>
    <w:rsid w:val="000B106E"/>
    <w:rsid w:val="000B208E"/>
    <w:rsid w:val="000B242E"/>
    <w:rsid w:val="000B2C38"/>
    <w:rsid w:val="000B2CDC"/>
    <w:rsid w:val="000B2F91"/>
    <w:rsid w:val="000B3F8B"/>
    <w:rsid w:val="000B41E8"/>
    <w:rsid w:val="000B44B1"/>
    <w:rsid w:val="000B485F"/>
    <w:rsid w:val="000B4EC9"/>
    <w:rsid w:val="000B50C7"/>
    <w:rsid w:val="000B5D13"/>
    <w:rsid w:val="000B6219"/>
    <w:rsid w:val="000B6DC2"/>
    <w:rsid w:val="000B6FE3"/>
    <w:rsid w:val="000B7109"/>
    <w:rsid w:val="000B724B"/>
    <w:rsid w:val="000C0433"/>
    <w:rsid w:val="000C05BD"/>
    <w:rsid w:val="000C0701"/>
    <w:rsid w:val="000C07C1"/>
    <w:rsid w:val="000C0979"/>
    <w:rsid w:val="000C12C7"/>
    <w:rsid w:val="000C1DC0"/>
    <w:rsid w:val="000C1E53"/>
    <w:rsid w:val="000C1FDE"/>
    <w:rsid w:val="000C202D"/>
    <w:rsid w:val="000C204E"/>
    <w:rsid w:val="000C2236"/>
    <w:rsid w:val="000C2574"/>
    <w:rsid w:val="000C292D"/>
    <w:rsid w:val="000C2AF5"/>
    <w:rsid w:val="000C300C"/>
    <w:rsid w:val="000C3205"/>
    <w:rsid w:val="000C337F"/>
    <w:rsid w:val="000C3C1A"/>
    <w:rsid w:val="000C43FB"/>
    <w:rsid w:val="000C4CF3"/>
    <w:rsid w:val="000C4DB7"/>
    <w:rsid w:val="000C57FD"/>
    <w:rsid w:val="000C5A48"/>
    <w:rsid w:val="000C6681"/>
    <w:rsid w:val="000C6EC9"/>
    <w:rsid w:val="000C7246"/>
    <w:rsid w:val="000C72C4"/>
    <w:rsid w:val="000C78D8"/>
    <w:rsid w:val="000C7BBA"/>
    <w:rsid w:val="000D075A"/>
    <w:rsid w:val="000D0A00"/>
    <w:rsid w:val="000D11C6"/>
    <w:rsid w:val="000D1576"/>
    <w:rsid w:val="000D1B3F"/>
    <w:rsid w:val="000D1DAF"/>
    <w:rsid w:val="000D2796"/>
    <w:rsid w:val="000D28DC"/>
    <w:rsid w:val="000D3228"/>
    <w:rsid w:val="000D3CF4"/>
    <w:rsid w:val="000D45D1"/>
    <w:rsid w:val="000D45F7"/>
    <w:rsid w:val="000D46A5"/>
    <w:rsid w:val="000D5490"/>
    <w:rsid w:val="000D5D51"/>
    <w:rsid w:val="000D6A87"/>
    <w:rsid w:val="000D7680"/>
    <w:rsid w:val="000D7D04"/>
    <w:rsid w:val="000E0153"/>
    <w:rsid w:val="000E026F"/>
    <w:rsid w:val="000E06DE"/>
    <w:rsid w:val="000E07DD"/>
    <w:rsid w:val="000E090D"/>
    <w:rsid w:val="000E111E"/>
    <w:rsid w:val="000E14A0"/>
    <w:rsid w:val="000E1C34"/>
    <w:rsid w:val="000E1D5C"/>
    <w:rsid w:val="000E1E6E"/>
    <w:rsid w:val="000E2939"/>
    <w:rsid w:val="000E2AE0"/>
    <w:rsid w:val="000E2C6C"/>
    <w:rsid w:val="000E53C3"/>
    <w:rsid w:val="000E54C0"/>
    <w:rsid w:val="000E58AD"/>
    <w:rsid w:val="000E5B01"/>
    <w:rsid w:val="000E6102"/>
    <w:rsid w:val="000E61CA"/>
    <w:rsid w:val="000E6886"/>
    <w:rsid w:val="000E6E88"/>
    <w:rsid w:val="000E6F56"/>
    <w:rsid w:val="000E7854"/>
    <w:rsid w:val="000E7EFE"/>
    <w:rsid w:val="000F0F81"/>
    <w:rsid w:val="000F103B"/>
    <w:rsid w:val="000F1287"/>
    <w:rsid w:val="000F1463"/>
    <w:rsid w:val="000F220F"/>
    <w:rsid w:val="000F2893"/>
    <w:rsid w:val="000F39C9"/>
    <w:rsid w:val="000F40F1"/>
    <w:rsid w:val="000F44E1"/>
    <w:rsid w:val="000F4BEE"/>
    <w:rsid w:val="000F52ED"/>
    <w:rsid w:val="000F59E4"/>
    <w:rsid w:val="000F6002"/>
    <w:rsid w:val="000F641E"/>
    <w:rsid w:val="000F69BD"/>
    <w:rsid w:val="000F7491"/>
    <w:rsid w:val="000F7D71"/>
    <w:rsid w:val="00100493"/>
    <w:rsid w:val="001008B9"/>
    <w:rsid w:val="00100DC3"/>
    <w:rsid w:val="0010178F"/>
    <w:rsid w:val="00101FEB"/>
    <w:rsid w:val="001022E8"/>
    <w:rsid w:val="00102336"/>
    <w:rsid w:val="00102C94"/>
    <w:rsid w:val="00102CE5"/>
    <w:rsid w:val="001035B1"/>
    <w:rsid w:val="00103C0C"/>
    <w:rsid w:val="00103D04"/>
    <w:rsid w:val="00103EB3"/>
    <w:rsid w:val="00105D08"/>
    <w:rsid w:val="00105FBB"/>
    <w:rsid w:val="0010656C"/>
    <w:rsid w:val="00106E66"/>
    <w:rsid w:val="00107323"/>
    <w:rsid w:val="00107781"/>
    <w:rsid w:val="00107835"/>
    <w:rsid w:val="00107C3F"/>
    <w:rsid w:val="00107E79"/>
    <w:rsid w:val="0011159C"/>
    <w:rsid w:val="00111A8A"/>
    <w:rsid w:val="00111E69"/>
    <w:rsid w:val="001126A5"/>
    <w:rsid w:val="00112AB1"/>
    <w:rsid w:val="0011412B"/>
    <w:rsid w:val="0011458F"/>
    <w:rsid w:val="00114786"/>
    <w:rsid w:val="00114AE8"/>
    <w:rsid w:val="00114B8C"/>
    <w:rsid w:val="00114C70"/>
    <w:rsid w:val="001151B1"/>
    <w:rsid w:val="00115B72"/>
    <w:rsid w:val="00115CCF"/>
    <w:rsid w:val="001162E2"/>
    <w:rsid w:val="0011684A"/>
    <w:rsid w:val="0011692E"/>
    <w:rsid w:val="00116A90"/>
    <w:rsid w:val="00116EE9"/>
    <w:rsid w:val="0011712B"/>
    <w:rsid w:val="0011720E"/>
    <w:rsid w:val="0011755D"/>
    <w:rsid w:val="00117EC4"/>
    <w:rsid w:val="001201CB"/>
    <w:rsid w:val="0012057A"/>
    <w:rsid w:val="0012086F"/>
    <w:rsid w:val="00120BB4"/>
    <w:rsid w:val="00120C1F"/>
    <w:rsid w:val="001219BC"/>
    <w:rsid w:val="00121B2A"/>
    <w:rsid w:val="00122BE4"/>
    <w:rsid w:val="00122EB1"/>
    <w:rsid w:val="0012419E"/>
    <w:rsid w:val="00124BC5"/>
    <w:rsid w:val="00124F94"/>
    <w:rsid w:val="00124FB7"/>
    <w:rsid w:val="00125517"/>
    <w:rsid w:val="0012609E"/>
    <w:rsid w:val="00126464"/>
    <w:rsid w:val="001264CA"/>
    <w:rsid w:val="0012668D"/>
    <w:rsid w:val="001269FD"/>
    <w:rsid w:val="00126E7D"/>
    <w:rsid w:val="00127134"/>
    <w:rsid w:val="00127853"/>
    <w:rsid w:val="00127D4B"/>
    <w:rsid w:val="001300E7"/>
    <w:rsid w:val="001307A2"/>
    <w:rsid w:val="00130898"/>
    <w:rsid w:val="001312E1"/>
    <w:rsid w:val="0013133F"/>
    <w:rsid w:val="00131412"/>
    <w:rsid w:val="00131762"/>
    <w:rsid w:val="00131B36"/>
    <w:rsid w:val="00131E4F"/>
    <w:rsid w:val="00132168"/>
    <w:rsid w:val="00132206"/>
    <w:rsid w:val="00132315"/>
    <w:rsid w:val="0013235A"/>
    <w:rsid w:val="001327EA"/>
    <w:rsid w:val="00132CC5"/>
    <w:rsid w:val="00132D69"/>
    <w:rsid w:val="001334A1"/>
    <w:rsid w:val="00133FB4"/>
    <w:rsid w:val="00134382"/>
    <w:rsid w:val="00134AAE"/>
    <w:rsid w:val="00134E3D"/>
    <w:rsid w:val="0013561E"/>
    <w:rsid w:val="001361BF"/>
    <w:rsid w:val="00136234"/>
    <w:rsid w:val="001367D8"/>
    <w:rsid w:val="00136C78"/>
    <w:rsid w:val="00140290"/>
    <w:rsid w:val="00140C45"/>
    <w:rsid w:val="00140D81"/>
    <w:rsid w:val="001414FC"/>
    <w:rsid w:val="001418B0"/>
    <w:rsid w:val="00141CD0"/>
    <w:rsid w:val="00142276"/>
    <w:rsid w:val="00142BF0"/>
    <w:rsid w:val="001433CD"/>
    <w:rsid w:val="00143C9D"/>
    <w:rsid w:val="00143D3F"/>
    <w:rsid w:val="00144070"/>
    <w:rsid w:val="00144388"/>
    <w:rsid w:val="0014461A"/>
    <w:rsid w:val="0014473C"/>
    <w:rsid w:val="00145471"/>
    <w:rsid w:val="001456C8"/>
    <w:rsid w:val="001456F9"/>
    <w:rsid w:val="0014583B"/>
    <w:rsid w:val="00145D0B"/>
    <w:rsid w:val="00145EED"/>
    <w:rsid w:val="001461D2"/>
    <w:rsid w:val="00146296"/>
    <w:rsid w:val="001462D1"/>
    <w:rsid w:val="001467EA"/>
    <w:rsid w:val="00146BF8"/>
    <w:rsid w:val="00146E42"/>
    <w:rsid w:val="0015007D"/>
    <w:rsid w:val="00150A63"/>
    <w:rsid w:val="00150DE5"/>
    <w:rsid w:val="00151024"/>
    <w:rsid w:val="00151104"/>
    <w:rsid w:val="0015149D"/>
    <w:rsid w:val="0015188A"/>
    <w:rsid w:val="00151FA6"/>
    <w:rsid w:val="001523F6"/>
    <w:rsid w:val="00152B78"/>
    <w:rsid w:val="001530E2"/>
    <w:rsid w:val="00153390"/>
    <w:rsid w:val="00153E12"/>
    <w:rsid w:val="00153EDB"/>
    <w:rsid w:val="0015448C"/>
    <w:rsid w:val="0015468E"/>
    <w:rsid w:val="00154BBC"/>
    <w:rsid w:val="00154D1C"/>
    <w:rsid w:val="00154D7C"/>
    <w:rsid w:val="00155498"/>
    <w:rsid w:val="00155B91"/>
    <w:rsid w:val="00155CD0"/>
    <w:rsid w:val="001570E4"/>
    <w:rsid w:val="001570F3"/>
    <w:rsid w:val="00160420"/>
    <w:rsid w:val="00160B46"/>
    <w:rsid w:val="00160CC2"/>
    <w:rsid w:val="00161F72"/>
    <w:rsid w:val="00163499"/>
    <w:rsid w:val="001638CA"/>
    <w:rsid w:val="00163B7C"/>
    <w:rsid w:val="00164697"/>
    <w:rsid w:val="00164BB4"/>
    <w:rsid w:val="00164CF7"/>
    <w:rsid w:val="00164F94"/>
    <w:rsid w:val="0016588B"/>
    <w:rsid w:val="00165D30"/>
    <w:rsid w:val="00165F32"/>
    <w:rsid w:val="00165FF7"/>
    <w:rsid w:val="00166160"/>
    <w:rsid w:val="00166299"/>
    <w:rsid w:val="001669D5"/>
    <w:rsid w:val="00166E03"/>
    <w:rsid w:val="0016711F"/>
    <w:rsid w:val="00167291"/>
    <w:rsid w:val="00167854"/>
    <w:rsid w:val="00167E4B"/>
    <w:rsid w:val="001701B2"/>
    <w:rsid w:val="00170344"/>
    <w:rsid w:val="0017037F"/>
    <w:rsid w:val="001703B1"/>
    <w:rsid w:val="001705DD"/>
    <w:rsid w:val="00170846"/>
    <w:rsid w:val="00170C84"/>
    <w:rsid w:val="00171DA5"/>
    <w:rsid w:val="001724D3"/>
    <w:rsid w:val="001725A1"/>
    <w:rsid w:val="0017354B"/>
    <w:rsid w:val="00174009"/>
    <w:rsid w:val="00174212"/>
    <w:rsid w:val="00174514"/>
    <w:rsid w:val="00174A12"/>
    <w:rsid w:val="00174D49"/>
    <w:rsid w:val="001761CF"/>
    <w:rsid w:val="00176417"/>
    <w:rsid w:val="001765CA"/>
    <w:rsid w:val="00176B5F"/>
    <w:rsid w:val="00176C21"/>
    <w:rsid w:val="00176D78"/>
    <w:rsid w:val="00177500"/>
    <w:rsid w:val="001777AC"/>
    <w:rsid w:val="00177AB7"/>
    <w:rsid w:val="00177C0E"/>
    <w:rsid w:val="00177E7D"/>
    <w:rsid w:val="00180C73"/>
    <w:rsid w:val="0018118C"/>
    <w:rsid w:val="001815AA"/>
    <w:rsid w:val="00181AE4"/>
    <w:rsid w:val="00182741"/>
    <w:rsid w:val="001827C7"/>
    <w:rsid w:val="001827D2"/>
    <w:rsid w:val="00182BAF"/>
    <w:rsid w:val="00182E12"/>
    <w:rsid w:val="00183763"/>
    <w:rsid w:val="00183C0D"/>
    <w:rsid w:val="00183D3E"/>
    <w:rsid w:val="0018410E"/>
    <w:rsid w:val="001844D5"/>
    <w:rsid w:val="001850D2"/>
    <w:rsid w:val="00185CB6"/>
    <w:rsid w:val="00185CD9"/>
    <w:rsid w:val="00185CEA"/>
    <w:rsid w:val="001865A2"/>
    <w:rsid w:val="00186C97"/>
    <w:rsid w:val="0018714E"/>
    <w:rsid w:val="0018732D"/>
    <w:rsid w:val="0018760D"/>
    <w:rsid w:val="0019067C"/>
    <w:rsid w:val="001915E6"/>
    <w:rsid w:val="00191CCE"/>
    <w:rsid w:val="00191D30"/>
    <w:rsid w:val="00192C42"/>
    <w:rsid w:val="00192CC2"/>
    <w:rsid w:val="00192D2F"/>
    <w:rsid w:val="00193553"/>
    <w:rsid w:val="001935C1"/>
    <w:rsid w:val="00193833"/>
    <w:rsid w:val="0019496C"/>
    <w:rsid w:val="00194BC0"/>
    <w:rsid w:val="0019544C"/>
    <w:rsid w:val="001956B3"/>
    <w:rsid w:val="00195975"/>
    <w:rsid w:val="00195CDE"/>
    <w:rsid w:val="00196642"/>
    <w:rsid w:val="0019668D"/>
    <w:rsid w:val="001966AB"/>
    <w:rsid w:val="001967ED"/>
    <w:rsid w:val="00196ED6"/>
    <w:rsid w:val="00197260"/>
    <w:rsid w:val="0019797D"/>
    <w:rsid w:val="00197C43"/>
    <w:rsid w:val="001A04A6"/>
    <w:rsid w:val="001A17FB"/>
    <w:rsid w:val="001A25F7"/>
    <w:rsid w:val="001A2CBC"/>
    <w:rsid w:val="001A2E1C"/>
    <w:rsid w:val="001A3A32"/>
    <w:rsid w:val="001A3AAE"/>
    <w:rsid w:val="001A3C61"/>
    <w:rsid w:val="001A489F"/>
    <w:rsid w:val="001A4AC0"/>
    <w:rsid w:val="001A5542"/>
    <w:rsid w:val="001A5761"/>
    <w:rsid w:val="001A5838"/>
    <w:rsid w:val="001A614E"/>
    <w:rsid w:val="001A63B5"/>
    <w:rsid w:val="001A6766"/>
    <w:rsid w:val="001A6E95"/>
    <w:rsid w:val="001A71D2"/>
    <w:rsid w:val="001B0B39"/>
    <w:rsid w:val="001B0B87"/>
    <w:rsid w:val="001B0CEF"/>
    <w:rsid w:val="001B0D48"/>
    <w:rsid w:val="001B0DF2"/>
    <w:rsid w:val="001B0F48"/>
    <w:rsid w:val="001B15AC"/>
    <w:rsid w:val="001B1B74"/>
    <w:rsid w:val="001B243C"/>
    <w:rsid w:val="001B2665"/>
    <w:rsid w:val="001B2C39"/>
    <w:rsid w:val="001B2D45"/>
    <w:rsid w:val="001B2F1A"/>
    <w:rsid w:val="001B4389"/>
    <w:rsid w:val="001B44A2"/>
    <w:rsid w:val="001B4628"/>
    <w:rsid w:val="001B47B4"/>
    <w:rsid w:val="001B4896"/>
    <w:rsid w:val="001B4949"/>
    <w:rsid w:val="001B4F68"/>
    <w:rsid w:val="001B5028"/>
    <w:rsid w:val="001B516E"/>
    <w:rsid w:val="001B5346"/>
    <w:rsid w:val="001B5362"/>
    <w:rsid w:val="001B56C0"/>
    <w:rsid w:val="001B5C58"/>
    <w:rsid w:val="001B5E5D"/>
    <w:rsid w:val="001B6CF6"/>
    <w:rsid w:val="001B6DD2"/>
    <w:rsid w:val="001B7089"/>
    <w:rsid w:val="001B78BA"/>
    <w:rsid w:val="001B7C09"/>
    <w:rsid w:val="001C0484"/>
    <w:rsid w:val="001C0E06"/>
    <w:rsid w:val="001C1699"/>
    <w:rsid w:val="001C1F3A"/>
    <w:rsid w:val="001C261F"/>
    <w:rsid w:val="001C2E77"/>
    <w:rsid w:val="001C4114"/>
    <w:rsid w:val="001C44DE"/>
    <w:rsid w:val="001C465D"/>
    <w:rsid w:val="001C4750"/>
    <w:rsid w:val="001C4E66"/>
    <w:rsid w:val="001C54BF"/>
    <w:rsid w:val="001C562F"/>
    <w:rsid w:val="001C56A6"/>
    <w:rsid w:val="001C6223"/>
    <w:rsid w:val="001C6E33"/>
    <w:rsid w:val="001C6E56"/>
    <w:rsid w:val="001C700C"/>
    <w:rsid w:val="001C7EC1"/>
    <w:rsid w:val="001D05C0"/>
    <w:rsid w:val="001D07B1"/>
    <w:rsid w:val="001D0931"/>
    <w:rsid w:val="001D1356"/>
    <w:rsid w:val="001D1C2D"/>
    <w:rsid w:val="001D1C91"/>
    <w:rsid w:val="001D1F48"/>
    <w:rsid w:val="001D1F96"/>
    <w:rsid w:val="001D1FA6"/>
    <w:rsid w:val="001D2174"/>
    <w:rsid w:val="001D222D"/>
    <w:rsid w:val="001D225E"/>
    <w:rsid w:val="001D2699"/>
    <w:rsid w:val="001D31ED"/>
    <w:rsid w:val="001D3C4F"/>
    <w:rsid w:val="001D48C4"/>
    <w:rsid w:val="001D4AA6"/>
    <w:rsid w:val="001D54B8"/>
    <w:rsid w:val="001D5B9D"/>
    <w:rsid w:val="001D6460"/>
    <w:rsid w:val="001D66ED"/>
    <w:rsid w:val="001D6D10"/>
    <w:rsid w:val="001D6E98"/>
    <w:rsid w:val="001D782B"/>
    <w:rsid w:val="001D785C"/>
    <w:rsid w:val="001D7C27"/>
    <w:rsid w:val="001D7C95"/>
    <w:rsid w:val="001E003A"/>
    <w:rsid w:val="001E0225"/>
    <w:rsid w:val="001E090E"/>
    <w:rsid w:val="001E0CB8"/>
    <w:rsid w:val="001E215F"/>
    <w:rsid w:val="001E22B8"/>
    <w:rsid w:val="001E2387"/>
    <w:rsid w:val="001E25AD"/>
    <w:rsid w:val="001E310A"/>
    <w:rsid w:val="001E3F41"/>
    <w:rsid w:val="001E42E4"/>
    <w:rsid w:val="001E47C2"/>
    <w:rsid w:val="001E4E1D"/>
    <w:rsid w:val="001E54C5"/>
    <w:rsid w:val="001E55FC"/>
    <w:rsid w:val="001E660D"/>
    <w:rsid w:val="001E7D02"/>
    <w:rsid w:val="001F1E51"/>
    <w:rsid w:val="001F2007"/>
    <w:rsid w:val="001F2388"/>
    <w:rsid w:val="001F2A85"/>
    <w:rsid w:val="001F2B87"/>
    <w:rsid w:val="001F3476"/>
    <w:rsid w:val="001F367B"/>
    <w:rsid w:val="001F47B8"/>
    <w:rsid w:val="001F4B50"/>
    <w:rsid w:val="001F548A"/>
    <w:rsid w:val="001F646E"/>
    <w:rsid w:val="001F6724"/>
    <w:rsid w:val="001F73D6"/>
    <w:rsid w:val="001F75AF"/>
    <w:rsid w:val="001F7B22"/>
    <w:rsid w:val="0020089D"/>
    <w:rsid w:val="002022C1"/>
    <w:rsid w:val="002022DF"/>
    <w:rsid w:val="00202498"/>
    <w:rsid w:val="00202607"/>
    <w:rsid w:val="00202F1C"/>
    <w:rsid w:val="00202F90"/>
    <w:rsid w:val="00203625"/>
    <w:rsid w:val="002036FC"/>
    <w:rsid w:val="002041AF"/>
    <w:rsid w:val="00204272"/>
    <w:rsid w:val="0020476B"/>
    <w:rsid w:val="00204A64"/>
    <w:rsid w:val="00204BC7"/>
    <w:rsid w:val="00204DA6"/>
    <w:rsid w:val="00205A5D"/>
    <w:rsid w:val="0020645A"/>
    <w:rsid w:val="002067B3"/>
    <w:rsid w:val="00206C59"/>
    <w:rsid w:val="0020704E"/>
    <w:rsid w:val="00207245"/>
    <w:rsid w:val="00207C16"/>
    <w:rsid w:val="00207D12"/>
    <w:rsid w:val="00207DB5"/>
    <w:rsid w:val="00207F4D"/>
    <w:rsid w:val="0021018D"/>
    <w:rsid w:val="002101CB"/>
    <w:rsid w:val="0021032B"/>
    <w:rsid w:val="0021086E"/>
    <w:rsid w:val="0021094F"/>
    <w:rsid w:val="0021139C"/>
    <w:rsid w:val="00211B0B"/>
    <w:rsid w:val="00212093"/>
    <w:rsid w:val="00212D20"/>
    <w:rsid w:val="002137C9"/>
    <w:rsid w:val="00213AC2"/>
    <w:rsid w:val="00213E20"/>
    <w:rsid w:val="00214859"/>
    <w:rsid w:val="00214DD1"/>
    <w:rsid w:val="002154CB"/>
    <w:rsid w:val="00215CA9"/>
    <w:rsid w:val="00215D73"/>
    <w:rsid w:val="00216199"/>
    <w:rsid w:val="002173C7"/>
    <w:rsid w:val="00217419"/>
    <w:rsid w:val="002178F7"/>
    <w:rsid w:val="00217E14"/>
    <w:rsid w:val="00217F0E"/>
    <w:rsid w:val="00217F5E"/>
    <w:rsid w:val="002203D0"/>
    <w:rsid w:val="002207DD"/>
    <w:rsid w:val="00220949"/>
    <w:rsid w:val="0022096C"/>
    <w:rsid w:val="00220A73"/>
    <w:rsid w:val="00220E45"/>
    <w:rsid w:val="002212DD"/>
    <w:rsid w:val="002212F6"/>
    <w:rsid w:val="0022184D"/>
    <w:rsid w:val="00221A03"/>
    <w:rsid w:val="002229B8"/>
    <w:rsid w:val="00222D70"/>
    <w:rsid w:val="002238F1"/>
    <w:rsid w:val="002245B0"/>
    <w:rsid w:val="002245C4"/>
    <w:rsid w:val="00225849"/>
    <w:rsid w:val="00225B2B"/>
    <w:rsid w:val="00225B6E"/>
    <w:rsid w:val="00225C5D"/>
    <w:rsid w:val="002276F6"/>
    <w:rsid w:val="002301CD"/>
    <w:rsid w:val="002302AC"/>
    <w:rsid w:val="0023032D"/>
    <w:rsid w:val="00231594"/>
    <w:rsid w:val="002316A5"/>
    <w:rsid w:val="00231708"/>
    <w:rsid w:val="0023175F"/>
    <w:rsid w:val="00231818"/>
    <w:rsid w:val="00232126"/>
    <w:rsid w:val="00233028"/>
    <w:rsid w:val="002339C0"/>
    <w:rsid w:val="002345F7"/>
    <w:rsid w:val="0023471D"/>
    <w:rsid w:val="00234796"/>
    <w:rsid w:val="00234CBE"/>
    <w:rsid w:val="00234D22"/>
    <w:rsid w:val="00234EEB"/>
    <w:rsid w:val="00235E22"/>
    <w:rsid w:val="002368BB"/>
    <w:rsid w:val="00236BA8"/>
    <w:rsid w:val="0023743D"/>
    <w:rsid w:val="00237956"/>
    <w:rsid w:val="00237B5E"/>
    <w:rsid w:val="00240C87"/>
    <w:rsid w:val="00240D29"/>
    <w:rsid w:val="00240FF9"/>
    <w:rsid w:val="00241104"/>
    <w:rsid w:val="0024114D"/>
    <w:rsid w:val="00241338"/>
    <w:rsid w:val="002413B2"/>
    <w:rsid w:val="002418E1"/>
    <w:rsid w:val="00241E31"/>
    <w:rsid w:val="00241E33"/>
    <w:rsid w:val="00241FB9"/>
    <w:rsid w:val="00242C81"/>
    <w:rsid w:val="00244930"/>
    <w:rsid w:val="0024527E"/>
    <w:rsid w:val="002456E0"/>
    <w:rsid w:val="0024596E"/>
    <w:rsid w:val="00245B05"/>
    <w:rsid w:val="002469F5"/>
    <w:rsid w:val="00246AEB"/>
    <w:rsid w:val="002479E1"/>
    <w:rsid w:val="00247C90"/>
    <w:rsid w:val="00250105"/>
    <w:rsid w:val="00250842"/>
    <w:rsid w:val="00250A91"/>
    <w:rsid w:val="00250CC5"/>
    <w:rsid w:val="002511CA"/>
    <w:rsid w:val="0025145D"/>
    <w:rsid w:val="002514F1"/>
    <w:rsid w:val="0025185A"/>
    <w:rsid w:val="00252558"/>
    <w:rsid w:val="00252EE8"/>
    <w:rsid w:val="00252F63"/>
    <w:rsid w:val="0025318B"/>
    <w:rsid w:val="0025436F"/>
    <w:rsid w:val="0025437C"/>
    <w:rsid w:val="00255169"/>
    <w:rsid w:val="002553E2"/>
    <w:rsid w:val="002554E9"/>
    <w:rsid w:val="00255C97"/>
    <w:rsid w:val="0025602B"/>
    <w:rsid w:val="0025664D"/>
    <w:rsid w:val="002566CE"/>
    <w:rsid w:val="002567D4"/>
    <w:rsid w:val="00256932"/>
    <w:rsid w:val="002569E8"/>
    <w:rsid w:val="00256BA7"/>
    <w:rsid w:val="00257618"/>
    <w:rsid w:val="0025765C"/>
    <w:rsid w:val="00257A72"/>
    <w:rsid w:val="00257B71"/>
    <w:rsid w:val="00257D1D"/>
    <w:rsid w:val="002602E0"/>
    <w:rsid w:val="00260766"/>
    <w:rsid w:val="0026123B"/>
    <w:rsid w:val="0026135D"/>
    <w:rsid w:val="0026201A"/>
    <w:rsid w:val="002627F9"/>
    <w:rsid w:val="00262E27"/>
    <w:rsid w:val="00263762"/>
    <w:rsid w:val="00263911"/>
    <w:rsid w:val="00263CE0"/>
    <w:rsid w:val="00264BBE"/>
    <w:rsid w:val="002651B0"/>
    <w:rsid w:val="00265EC5"/>
    <w:rsid w:val="00266319"/>
    <w:rsid w:val="0026659F"/>
    <w:rsid w:val="00266709"/>
    <w:rsid w:val="00266759"/>
    <w:rsid w:val="00266DAA"/>
    <w:rsid w:val="00266F2C"/>
    <w:rsid w:val="00267A98"/>
    <w:rsid w:val="00267B17"/>
    <w:rsid w:val="0027022D"/>
    <w:rsid w:val="00270436"/>
    <w:rsid w:val="002704AD"/>
    <w:rsid w:val="00270C71"/>
    <w:rsid w:val="00270E5D"/>
    <w:rsid w:val="0027122F"/>
    <w:rsid w:val="00272B70"/>
    <w:rsid w:val="00272BC3"/>
    <w:rsid w:val="00272CED"/>
    <w:rsid w:val="00272E7F"/>
    <w:rsid w:val="0027340D"/>
    <w:rsid w:val="00273951"/>
    <w:rsid w:val="00273A69"/>
    <w:rsid w:val="00273D04"/>
    <w:rsid w:val="002743A8"/>
    <w:rsid w:val="0027460B"/>
    <w:rsid w:val="00274FD6"/>
    <w:rsid w:val="00275201"/>
    <w:rsid w:val="0027559F"/>
    <w:rsid w:val="00276120"/>
    <w:rsid w:val="002765AC"/>
    <w:rsid w:val="00276718"/>
    <w:rsid w:val="00276B0C"/>
    <w:rsid w:val="002773A2"/>
    <w:rsid w:val="00277500"/>
    <w:rsid w:val="00277D57"/>
    <w:rsid w:val="002802AC"/>
    <w:rsid w:val="002803F8"/>
    <w:rsid w:val="0028049A"/>
    <w:rsid w:val="00280A1A"/>
    <w:rsid w:val="002810D1"/>
    <w:rsid w:val="00281F99"/>
    <w:rsid w:val="0028214D"/>
    <w:rsid w:val="002827A2"/>
    <w:rsid w:val="00283ABE"/>
    <w:rsid w:val="00283E10"/>
    <w:rsid w:val="00283F99"/>
    <w:rsid w:val="002845EE"/>
    <w:rsid w:val="00284824"/>
    <w:rsid w:val="002850AE"/>
    <w:rsid w:val="002861AE"/>
    <w:rsid w:val="00286A71"/>
    <w:rsid w:val="002870D4"/>
    <w:rsid w:val="0028710A"/>
    <w:rsid w:val="00287395"/>
    <w:rsid w:val="00287CC4"/>
    <w:rsid w:val="00287E05"/>
    <w:rsid w:val="00291C91"/>
    <w:rsid w:val="00292440"/>
    <w:rsid w:val="00292F0C"/>
    <w:rsid w:val="0029327B"/>
    <w:rsid w:val="00293484"/>
    <w:rsid w:val="002951D9"/>
    <w:rsid w:val="0029590F"/>
    <w:rsid w:val="00295C1F"/>
    <w:rsid w:val="00296293"/>
    <w:rsid w:val="002963AA"/>
    <w:rsid w:val="00296662"/>
    <w:rsid w:val="00296730"/>
    <w:rsid w:val="002967A3"/>
    <w:rsid w:val="00296CB2"/>
    <w:rsid w:val="00297D09"/>
    <w:rsid w:val="00297ED8"/>
    <w:rsid w:val="002A093A"/>
    <w:rsid w:val="002A0B8F"/>
    <w:rsid w:val="002A1D14"/>
    <w:rsid w:val="002A216C"/>
    <w:rsid w:val="002A2BCC"/>
    <w:rsid w:val="002A33D8"/>
    <w:rsid w:val="002A459F"/>
    <w:rsid w:val="002A45EA"/>
    <w:rsid w:val="002A4932"/>
    <w:rsid w:val="002A4DD0"/>
    <w:rsid w:val="002A4FF8"/>
    <w:rsid w:val="002A5201"/>
    <w:rsid w:val="002A559E"/>
    <w:rsid w:val="002A5BB4"/>
    <w:rsid w:val="002A6228"/>
    <w:rsid w:val="002A63C8"/>
    <w:rsid w:val="002A6A0E"/>
    <w:rsid w:val="002A6ED0"/>
    <w:rsid w:val="002A7069"/>
    <w:rsid w:val="002A75AC"/>
    <w:rsid w:val="002B03D5"/>
    <w:rsid w:val="002B1283"/>
    <w:rsid w:val="002B19F2"/>
    <w:rsid w:val="002B1C7E"/>
    <w:rsid w:val="002B1E66"/>
    <w:rsid w:val="002B1E89"/>
    <w:rsid w:val="002B205F"/>
    <w:rsid w:val="002B2672"/>
    <w:rsid w:val="002B2755"/>
    <w:rsid w:val="002B4B69"/>
    <w:rsid w:val="002B51BA"/>
    <w:rsid w:val="002B5908"/>
    <w:rsid w:val="002B5945"/>
    <w:rsid w:val="002B5B14"/>
    <w:rsid w:val="002B6148"/>
    <w:rsid w:val="002B62A1"/>
    <w:rsid w:val="002B6866"/>
    <w:rsid w:val="002B6B10"/>
    <w:rsid w:val="002B6DE4"/>
    <w:rsid w:val="002B73D5"/>
    <w:rsid w:val="002B7550"/>
    <w:rsid w:val="002B75D8"/>
    <w:rsid w:val="002B7CA9"/>
    <w:rsid w:val="002B7D05"/>
    <w:rsid w:val="002B7E11"/>
    <w:rsid w:val="002C021F"/>
    <w:rsid w:val="002C02D7"/>
    <w:rsid w:val="002C0903"/>
    <w:rsid w:val="002C09F5"/>
    <w:rsid w:val="002C10A7"/>
    <w:rsid w:val="002C2655"/>
    <w:rsid w:val="002C2FF5"/>
    <w:rsid w:val="002C35D6"/>
    <w:rsid w:val="002C42A1"/>
    <w:rsid w:val="002C4889"/>
    <w:rsid w:val="002C507B"/>
    <w:rsid w:val="002C5641"/>
    <w:rsid w:val="002C5C0A"/>
    <w:rsid w:val="002C5F84"/>
    <w:rsid w:val="002C5F8D"/>
    <w:rsid w:val="002C6B01"/>
    <w:rsid w:val="002C7129"/>
    <w:rsid w:val="002C71C4"/>
    <w:rsid w:val="002C72AB"/>
    <w:rsid w:val="002C745A"/>
    <w:rsid w:val="002C7471"/>
    <w:rsid w:val="002C7FCD"/>
    <w:rsid w:val="002D0599"/>
    <w:rsid w:val="002D0631"/>
    <w:rsid w:val="002D0CAF"/>
    <w:rsid w:val="002D0DEC"/>
    <w:rsid w:val="002D0FA1"/>
    <w:rsid w:val="002D1027"/>
    <w:rsid w:val="002D1432"/>
    <w:rsid w:val="002D148F"/>
    <w:rsid w:val="002D17C7"/>
    <w:rsid w:val="002D1869"/>
    <w:rsid w:val="002D2497"/>
    <w:rsid w:val="002D285A"/>
    <w:rsid w:val="002D348D"/>
    <w:rsid w:val="002D36D8"/>
    <w:rsid w:val="002D381C"/>
    <w:rsid w:val="002D4080"/>
    <w:rsid w:val="002D48F5"/>
    <w:rsid w:val="002D4999"/>
    <w:rsid w:val="002D4D67"/>
    <w:rsid w:val="002D53E2"/>
    <w:rsid w:val="002D6A17"/>
    <w:rsid w:val="002D7070"/>
    <w:rsid w:val="002D7731"/>
    <w:rsid w:val="002D7906"/>
    <w:rsid w:val="002E04FE"/>
    <w:rsid w:val="002E0DC9"/>
    <w:rsid w:val="002E1366"/>
    <w:rsid w:val="002E1634"/>
    <w:rsid w:val="002E1640"/>
    <w:rsid w:val="002E1DCD"/>
    <w:rsid w:val="002E24A9"/>
    <w:rsid w:val="002E29A6"/>
    <w:rsid w:val="002E2DD7"/>
    <w:rsid w:val="002E3EC9"/>
    <w:rsid w:val="002E4039"/>
    <w:rsid w:val="002E4464"/>
    <w:rsid w:val="002E50BE"/>
    <w:rsid w:val="002E55D1"/>
    <w:rsid w:val="002E715B"/>
    <w:rsid w:val="002E7BB9"/>
    <w:rsid w:val="002E7C3D"/>
    <w:rsid w:val="002E7C9B"/>
    <w:rsid w:val="002F0884"/>
    <w:rsid w:val="002F119D"/>
    <w:rsid w:val="002F11B1"/>
    <w:rsid w:val="002F130A"/>
    <w:rsid w:val="002F17F3"/>
    <w:rsid w:val="002F1947"/>
    <w:rsid w:val="002F1AB4"/>
    <w:rsid w:val="002F1D39"/>
    <w:rsid w:val="002F20EB"/>
    <w:rsid w:val="002F2A12"/>
    <w:rsid w:val="002F2C2D"/>
    <w:rsid w:val="002F2E82"/>
    <w:rsid w:val="002F3017"/>
    <w:rsid w:val="002F30FC"/>
    <w:rsid w:val="002F3E8D"/>
    <w:rsid w:val="002F42DD"/>
    <w:rsid w:val="002F4DA3"/>
    <w:rsid w:val="002F4FFE"/>
    <w:rsid w:val="002F54E6"/>
    <w:rsid w:val="002F5F26"/>
    <w:rsid w:val="002F6089"/>
    <w:rsid w:val="002F666F"/>
    <w:rsid w:val="002F6699"/>
    <w:rsid w:val="002F7D2D"/>
    <w:rsid w:val="0030039B"/>
    <w:rsid w:val="00301008"/>
    <w:rsid w:val="00301750"/>
    <w:rsid w:val="003019DF"/>
    <w:rsid w:val="00302576"/>
    <w:rsid w:val="00302865"/>
    <w:rsid w:val="0030309F"/>
    <w:rsid w:val="003034E9"/>
    <w:rsid w:val="00303912"/>
    <w:rsid w:val="00304C0F"/>
    <w:rsid w:val="00304E61"/>
    <w:rsid w:val="00305F5D"/>
    <w:rsid w:val="00306232"/>
    <w:rsid w:val="003063C0"/>
    <w:rsid w:val="003067FA"/>
    <w:rsid w:val="0031143D"/>
    <w:rsid w:val="003116A7"/>
    <w:rsid w:val="00311846"/>
    <w:rsid w:val="00311934"/>
    <w:rsid w:val="00311947"/>
    <w:rsid w:val="003119E0"/>
    <w:rsid w:val="00311CC0"/>
    <w:rsid w:val="0031239B"/>
    <w:rsid w:val="00312407"/>
    <w:rsid w:val="00312483"/>
    <w:rsid w:val="003125FA"/>
    <w:rsid w:val="00314337"/>
    <w:rsid w:val="0031519E"/>
    <w:rsid w:val="003156DE"/>
    <w:rsid w:val="00315D54"/>
    <w:rsid w:val="0031606A"/>
    <w:rsid w:val="00316602"/>
    <w:rsid w:val="00316BFD"/>
    <w:rsid w:val="00316CA3"/>
    <w:rsid w:val="00316E37"/>
    <w:rsid w:val="003170A3"/>
    <w:rsid w:val="00317D14"/>
    <w:rsid w:val="00317FDC"/>
    <w:rsid w:val="003208E7"/>
    <w:rsid w:val="00320A21"/>
    <w:rsid w:val="00320F06"/>
    <w:rsid w:val="00322190"/>
    <w:rsid w:val="00322242"/>
    <w:rsid w:val="0032252F"/>
    <w:rsid w:val="003236F5"/>
    <w:rsid w:val="003237B6"/>
    <w:rsid w:val="00323842"/>
    <w:rsid w:val="003241DD"/>
    <w:rsid w:val="00324D0A"/>
    <w:rsid w:val="00325027"/>
    <w:rsid w:val="003251E5"/>
    <w:rsid w:val="0032537D"/>
    <w:rsid w:val="00325714"/>
    <w:rsid w:val="003259B6"/>
    <w:rsid w:val="00325FB9"/>
    <w:rsid w:val="00326030"/>
    <w:rsid w:val="00326922"/>
    <w:rsid w:val="00326A49"/>
    <w:rsid w:val="003275E4"/>
    <w:rsid w:val="00330037"/>
    <w:rsid w:val="00331966"/>
    <w:rsid w:val="00331C80"/>
    <w:rsid w:val="00332A25"/>
    <w:rsid w:val="00332F23"/>
    <w:rsid w:val="00332F7F"/>
    <w:rsid w:val="003333F5"/>
    <w:rsid w:val="003336B9"/>
    <w:rsid w:val="0033381C"/>
    <w:rsid w:val="0033391D"/>
    <w:rsid w:val="00333C75"/>
    <w:rsid w:val="00333CA2"/>
    <w:rsid w:val="00333D5A"/>
    <w:rsid w:val="00334281"/>
    <w:rsid w:val="0033486F"/>
    <w:rsid w:val="003357FE"/>
    <w:rsid w:val="0033663C"/>
    <w:rsid w:val="0033703E"/>
    <w:rsid w:val="00337D4E"/>
    <w:rsid w:val="00340BB9"/>
    <w:rsid w:val="00340DED"/>
    <w:rsid w:val="00340DEE"/>
    <w:rsid w:val="00340EDB"/>
    <w:rsid w:val="00341634"/>
    <w:rsid w:val="00341F32"/>
    <w:rsid w:val="0034241F"/>
    <w:rsid w:val="003428BB"/>
    <w:rsid w:val="00342A48"/>
    <w:rsid w:val="00342F78"/>
    <w:rsid w:val="003430F2"/>
    <w:rsid w:val="0034339E"/>
    <w:rsid w:val="00343527"/>
    <w:rsid w:val="00343A9B"/>
    <w:rsid w:val="00343ABC"/>
    <w:rsid w:val="00343C76"/>
    <w:rsid w:val="0034410D"/>
    <w:rsid w:val="00344313"/>
    <w:rsid w:val="0034436C"/>
    <w:rsid w:val="00344ADB"/>
    <w:rsid w:val="00344E9C"/>
    <w:rsid w:val="00344EC2"/>
    <w:rsid w:val="003453DF"/>
    <w:rsid w:val="00345A6E"/>
    <w:rsid w:val="00345C66"/>
    <w:rsid w:val="00345F51"/>
    <w:rsid w:val="00346CE7"/>
    <w:rsid w:val="00347703"/>
    <w:rsid w:val="003504ED"/>
    <w:rsid w:val="00350EC8"/>
    <w:rsid w:val="00351140"/>
    <w:rsid w:val="0035132A"/>
    <w:rsid w:val="003514C8"/>
    <w:rsid w:val="00351A64"/>
    <w:rsid w:val="00351C2B"/>
    <w:rsid w:val="003525EF"/>
    <w:rsid w:val="00352C45"/>
    <w:rsid w:val="00352DA7"/>
    <w:rsid w:val="003536D7"/>
    <w:rsid w:val="003537E8"/>
    <w:rsid w:val="00353A8A"/>
    <w:rsid w:val="00353AF6"/>
    <w:rsid w:val="003548BD"/>
    <w:rsid w:val="00354D66"/>
    <w:rsid w:val="00354DAF"/>
    <w:rsid w:val="00355947"/>
    <w:rsid w:val="003559E3"/>
    <w:rsid w:val="00355A06"/>
    <w:rsid w:val="003562B0"/>
    <w:rsid w:val="003570DC"/>
    <w:rsid w:val="003572CA"/>
    <w:rsid w:val="00357FCA"/>
    <w:rsid w:val="0036083D"/>
    <w:rsid w:val="00360E03"/>
    <w:rsid w:val="00361382"/>
    <w:rsid w:val="00361C5B"/>
    <w:rsid w:val="00361DB1"/>
    <w:rsid w:val="00363A93"/>
    <w:rsid w:val="003647AD"/>
    <w:rsid w:val="00364D94"/>
    <w:rsid w:val="003651E5"/>
    <w:rsid w:val="00365700"/>
    <w:rsid w:val="00365ECF"/>
    <w:rsid w:val="0036622D"/>
    <w:rsid w:val="0036639D"/>
    <w:rsid w:val="003665B5"/>
    <w:rsid w:val="0036693D"/>
    <w:rsid w:val="003669AB"/>
    <w:rsid w:val="0036748A"/>
    <w:rsid w:val="00367D81"/>
    <w:rsid w:val="00367F67"/>
    <w:rsid w:val="003707D2"/>
    <w:rsid w:val="003708B0"/>
    <w:rsid w:val="00371122"/>
    <w:rsid w:val="003715F0"/>
    <w:rsid w:val="00371860"/>
    <w:rsid w:val="003719DB"/>
    <w:rsid w:val="00372214"/>
    <w:rsid w:val="003724E3"/>
    <w:rsid w:val="003730AE"/>
    <w:rsid w:val="003732AE"/>
    <w:rsid w:val="003736B3"/>
    <w:rsid w:val="003737A0"/>
    <w:rsid w:val="003740D8"/>
    <w:rsid w:val="003742CF"/>
    <w:rsid w:val="003745BE"/>
    <w:rsid w:val="0037503C"/>
    <w:rsid w:val="00375187"/>
    <w:rsid w:val="00375DD1"/>
    <w:rsid w:val="00376525"/>
    <w:rsid w:val="00376584"/>
    <w:rsid w:val="00376E4F"/>
    <w:rsid w:val="003775DD"/>
    <w:rsid w:val="00377C9C"/>
    <w:rsid w:val="00377D08"/>
    <w:rsid w:val="00380651"/>
    <w:rsid w:val="00380D0D"/>
    <w:rsid w:val="00381D3F"/>
    <w:rsid w:val="00382028"/>
    <w:rsid w:val="00382493"/>
    <w:rsid w:val="00382D30"/>
    <w:rsid w:val="003834DD"/>
    <w:rsid w:val="0038379C"/>
    <w:rsid w:val="00383EE0"/>
    <w:rsid w:val="0038416D"/>
    <w:rsid w:val="003845F8"/>
    <w:rsid w:val="0038538F"/>
    <w:rsid w:val="00385401"/>
    <w:rsid w:val="0038571D"/>
    <w:rsid w:val="00385A9A"/>
    <w:rsid w:val="00385DC4"/>
    <w:rsid w:val="0038600D"/>
    <w:rsid w:val="0038604C"/>
    <w:rsid w:val="00386346"/>
    <w:rsid w:val="0038666E"/>
    <w:rsid w:val="00386B8B"/>
    <w:rsid w:val="0038773B"/>
    <w:rsid w:val="00387D04"/>
    <w:rsid w:val="00390532"/>
    <w:rsid w:val="00390C4F"/>
    <w:rsid w:val="00390E9E"/>
    <w:rsid w:val="00391021"/>
    <w:rsid w:val="00391F69"/>
    <w:rsid w:val="0039217F"/>
    <w:rsid w:val="00392657"/>
    <w:rsid w:val="00393DB2"/>
    <w:rsid w:val="003942FC"/>
    <w:rsid w:val="00394669"/>
    <w:rsid w:val="003947B9"/>
    <w:rsid w:val="003948A7"/>
    <w:rsid w:val="00394EB3"/>
    <w:rsid w:val="0039542F"/>
    <w:rsid w:val="003957B1"/>
    <w:rsid w:val="00395860"/>
    <w:rsid w:val="0039687D"/>
    <w:rsid w:val="0039765B"/>
    <w:rsid w:val="00397E16"/>
    <w:rsid w:val="00397E81"/>
    <w:rsid w:val="00397FEA"/>
    <w:rsid w:val="003A01DE"/>
    <w:rsid w:val="003A0374"/>
    <w:rsid w:val="003A03E5"/>
    <w:rsid w:val="003A0607"/>
    <w:rsid w:val="003A0BC4"/>
    <w:rsid w:val="003A0E36"/>
    <w:rsid w:val="003A1087"/>
    <w:rsid w:val="003A152C"/>
    <w:rsid w:val="003A1E58"/>
    <w:rsid w:val="003A217B"/>
    <w:rsid w:val="003A21F0"/>
    <w:rsid w:val="003A247C"/>
    <w:rsid w:val="003A25F1"/>
    <w:rsid w:val="003A27E1"/>
    <w:rsid w:val="003A2C37"/>
    <w:rsid w:val="003A3258"/>
    <w:rsid w:val="003A3643"/>
    <w:rsid w:val="003A3EF6"/>
    <w:rsid w:val="003A3F2D"/>
    <w:rsid w:val="003A432D"/>
    <w:rsid w:val="003A4360"/>
    <w:rsid w:val="003A4B9B"/>
    <w:rsid w:val="003A4F2E"/>
    <w:rsid w:val="003A551C"/>
    <w:rsid w:val="003A568A"/>
    <w:rsid w:val="003A5DDA"/>
    <w:rsid w:val="003A6181"/>
    <w:rsid w:val="003A68F1"/>
    <w:rsid w:val="003A6912"/>
    <w:rsid w:val="003A6FF6"/>
    <w:rsid w:val="003A73ED"/>
    <w:rsid w:val="003A76DB"/>
    <w:rsid w:val="003A796C"/>
    <w:rsid w:val="003B0C01"/>
    <w:rsid w:val="003B0DE9"/>
    <w:rsid w:val="003B1745"/>
    <w:rsid w:val="003B1DE2"/>
    <w:rsid w:val="003B2287"/>
    <w:rsid w:val="003B24E4"/>
    <w:rsid w:val="003B26AE"/>
    <w:rsid w:val="003B27A2"/>
    <w:rsid w:val="003B34F2"/>
    <w:rsid w:val="003B4A8E"/>
    <w:rsid w:val="003B4CC2"/>
    <w:rsid w:val="003B544B"/>
    <w:rsid w:val="003B5A1D"/>
    <w:rsid w:val="003B5C61"/>
    <w:rsid w:val="003B5CD2"/>
    <w:rsid w:val="003B702E"/>
    <w:rsid w:val="003B7A5D"/>
    <w:rsid w:val="003B7CD1"/>
    <w:rsid w:val="003C001C"/>
    <w:rsid w:val="003C02B6"/>
    <w:rsid w:val="003C0AF5"/>
    <w:rsid w:val="003C1535"/>
    <w:rsid w:val="003C2013"/>
    <w:rsid w:val="003C20A9"/>
    <w:rsid w:val="003C2363"/>
    <w:rsid w:val="003C23C4"/>
    <w:rsid w:val="003C37A6"/>
    <w:rsid w:val="003C3AF2"/>
    <w:rsid w:val="003C4AE6"/>
    <w:rsid w:val="003C4B07"/>
    <w:rsid w:val="003C4CE5"/>
    <w:rsid w:val="003C4F0B"/>
    <w:rsid w:val="003C5B58"/>
    <w:rsid w:val="003C5F86"/>
    <w:rsid w:val="003C66A5"/>
    <w:rsid w:val="003C66C1"/>
    <w:rsid w:val="003C73B5"/>
    <w:rsid w:val="003C7D77"/>
    <w:rsid w:val="003D01FE"/>
    <w:rsid w:val="003D04F7"/>
    <w:rsid w:val="003D15B1"/>
    <w:rsid w:val="003D1A2C"/>
    <w:rsid w:val="003D1FC7"/>
    <w:rsid w:val="003D2117"/>
    <w:rsid w:val="003D2D59"/>
    <w:rsid w:val="003D31FE"/>
    <w:rsid w:val="003D3286"/>
    <w:rsid w:val="003D381E"/>
    <w:rsid w:val="003D3A91"/>
    <w:rsid w:val="003D3C7F"/>
    <w:rsid w:val="003D4291"/>
    <w:rsid w:val="003D53DB"/>
    <w:rsid w:val="003D5819"/>
    <w:rsid w:val="003D61C6"/>
    <w:rsid w:val="003D6264"/>
    <w:rsid w:val="003D7898"/>
    <w:rsid w:val="003E01DC"/>
    <w:rsid w:val="003E022F"/>
    <w:rsid w:val="003E0701"/>
    <w:rsid w:val="003E0B67"/>
    <w:rsid w:val="003E134B"/>
    <w:rsid w:val="003E28FE"/>
    <w:rsid w:val="003E3800"/>
    <w:rsid w:val="003E382D"/>
    <w:rsid w:val="003E3B26"/>
    <w:rsid w:val="003E3BAB"/>
    <w:rsid w:val="003E3F38"/>
    <w:rsid w:val="003E3F48"/>
    <w:rsid w:val="003E3F58"/>
    <w:rsid w:val="003E42D3"/>
    <w:rsid w:val="003E4E8F"/>
    <w:rsid w:val="003E5A41"/>
    <w:rsid w:val="003E5CF9"/>
    <w:rsid w:val="003E5F4E"/>
    <w:rsid w:val="003E6C9B"/>
    <w:rsid w:val="003E6D76"/>
    <w:rsid w:val="003E6DA4"/>
    <w:rsid w:val="003E6E87"/>
    <w:rsid w:val="003E703C"/>
    <w:rsid w:val="003E77A1"/>
    <w:rsid w:val="003E7B0B"/>
    <w:rsid w:val="003F1164"/>
    <w:rsid w:val="003F1667"/>
    <w:rsid w:val="003F169C"/>
    <w:rsid w:val="003F1D65"/>
    <w:rsid w:val="003F1DED"/>
    <w:rsid w:val="003F213F"/>
    <w:rsid w:val="003F23AA"/>
    <w:rsid w:val="003F26BF"/>
    <w:rsid w:val="003F29CA"/>
    <w:rsid w:val="003F3DB4"/>
    <w:rsid w:val="003F404A"/>
    <w:rsid w:val="003F4368"/>
    <w:rsid w:val="003F5BC4"/>
    <w:rsid w:val="003F5C5C"/>
    <w:rsid w:val="003F5CCC"/>
    <w:rsid w:val="003F5CD9"/>
    <w:rsid w:val="003F5E6D"/>
    <w:rsid w:val="003F6530"/>
    <w:rsid w:val="003F67E6"/>
    <w:rsid w:val="003F6F43"/>
    <w:rsid w:val="003F74E0"/>
    <w:rsid w:val="0040004C"/>
    <w:rsid w:val="00400221"/>
    <w:rsid w:val="004008CF"/>
    <w:rsid w:val="0040095C"/>
    <w:rsid w:val="004009FE"/>
    <w:rsid w:val="00402197"/>
    <w:rsid w:val="0040282F"/>
    <w:rsid w:val="0040284F"/>
    <w:rsid w:val="00402B93"/>
    <w:rsid w:val="0040346E"/>
    <w:rsid w:val="00403C6A"/>
    <w:rsid w:val="00403EF4"/>
    <w:rsid w:val="00404EED"/>
    <w:rsid w:val="00405001"/>
    <w:rsid w:val="0040509D"/>
    <w:rsid w:val="00406F4C"/>
    <w:rsid w:val="00407540"/>
    <w:rsid w:val="00407833"/>
    <w:rsid w:val="0041025B"/>
    <w:rsid w:val="00410ADC"/>
    <w:rsid w:val="00412022"/>
    <w:rsid w:val="004124ED"/>
    <w:rsid w:val="00412603"/>
    <w:rsid w:val="00413385"/>
    <w:rsid w:val="00413622"/>
    <w:rsid w:val="00413D86"/>
    <w:rsid w:val="00413DB7"/>
    <w:rsid w:val="00413F94"/>
    <w:rsid w:val="004142D5"/>
    <w:rsid w:val="004143CC"/>
    <w:rsid w:val="00415FE2"/>
    <w:rsid w:val="00416227"/>
    <w:rsid w:val="00417041"/>
    <w:rsid w:val="00417550"/>
    <w:rsid w:val="00417DC1"/>
    <w:rsid w:val="00420735"/>
    <w:rsid w:val="00420A1C"/>
    <w:rsid w:val="00420F88"/>
    <w:rsid w:val="00420FD3"/>
    <w:rsid w:val="004214B1"/>
    <w:rsid w:val="004217D3"/>
    <w:rsid w:val="0042182F"/>
    <w:rsid w:val="00421999"/>
    <w:rsid w:val="00422829"/>
    <w:rsid w:val="0042307E"/>
    <w:rsid w:val="00423134"/>
    <w:rsid w:val="00423BB1"/>
    <w:rsid w:val="00423D0D"/>
    <w:rsid w:val="00423E1C"/>
    <w:rsid w:val="0042464C"/>
    <w:rsid w:val="00424FE1"/>
    <w:rsid w:val="00425031"/>
    <w:rsid w:val="004255C3"/>
    <w:rsid w:val="0042576A"/>
    <w:rsid w:val="004271BE"/>
    <w:rsid w:val="0043006F"/>
    <w:rsid w:val="0043026F"/>
    <w:rsid w:val="00430AE9"/>
    <w:rsid w:val="00430AF8"/>
    <w:rsid w:val="0043196A"/>
    <w:rsid w:val="00431C1A"/>
    <w:rsid w:val="00433184"/>
    <w:rsid w:val="0043329A"/>
    <w:rsid w:val="00433478"/>
    <w:rsid w:val="00434E55"/>
    <w:rsid w:val="00435674"/>
    <w:rsid w:val="00435B27"/>
    <w:rsid w:val="00435B6C"/>
    <w:rsid w:val="00435E15"/>
    <w:rsid w:val="00435F4D"/>
    <w:rsid w:val="0043640D"/>
    <w:rsid w:val="00436C26"/>
    <w:rsid w:val="00437632"/>
    <w:rsid w:val="00437686"/>
    <w:rsid w:val="0044005F"/>
    <w:rsid w:val="00440110"/>
    <w:rsid w:val="004403A6"/>
    <w:rsid w:val="004405F1"/>
    <w:rsid w:val="0044079E"/>
    <w:rsid w:val="00440B06"/>
    <w:rsid w:val="00440C4A"/>
    <w:rsid w:val="0044116B"/>
    <w:rsid w:val="00441608"/>
    <w:rsid w:val="00441636"/>
    <w:rsid w:val="00441981"/>
    <w:rsid w:val="00441DD9"/>
    <w:rsid w:val="004437AF"/>
    <w:rsid w:val="00443987"/>
    <w:rsid w:val="00443DC9"/>
    <w:rsid w:val="004448C7"/>
    <w:rsid w:val="00445564"/>
    <w:rsid w:val="004459B0"/>
    <w:rsid w:val="004468D5"/>
    <w:rsid w:val="0044710F"/>
    <w:rsid w:val="004474D8"/>
    <w:rsid w:val="004474E5"/>
    <w:rsid w:val="00447592"/>
    <w:rsid w:val="00447750"/>
    <w:rsid w:val="00447B67"/>
    <w:rsid w:val="00447B6E"/>
    <w:rsid w:val="0045019A"/>
    <w:rsid w:val="004507E9"/>
    <w:rsid w:val="004508B9"/>
    <w:rsid w:val="00450AF4"/>
    <w:rsid w:val="00451058"/>
    <w:rsid w:val="0045149F"/>
    <w:rsid w:val="00451A04"/>
    <w:rsid w:val="00451AEE"/>
    <w:rsid w:val="00451D45"/>
    <w:rsid w:val="00451D56"/>
    <w:rsid w:val="00452044"/>
    <w:rsid w:val="00452325"/>
    <w:rsid w:val="0045312B"/>
    <w:rsid w:val="00453144"/>
    <w:rsid w:val="004538EE"/>
    <w:rsid w:val="00454130"/>
    <w:rsid w:val="00454509"/>
    <w:rsid w:val="004545E5"/>
    <w:rsid w:val="00454E5C"/>
    <w:rsid w:val="00455501"/>
    <w:rsid w:val="00455AE7"/>
    <w:rsid w:val="0045601C"/>
    <w:rsid w:val="004560AE"/>
    <w:rsid w:val="00456677"/>
    <w:rsid w:val="0045675B"/>
    <w:rsid w:val="0045697A"/>
    <w:rsid w:val="00456A9D"/>
    <w:rsid w:val="004574E7"/>
    <w:rsid w:val="004578D0"/>
    <w:rsid w:val="00457C40"/>
    <w:rsid w:val="00457E24"/>
    <w:rsid w:val="00457F9C"/>
    <w:rsid w:val="00460A4E"/>
    <w:rsid w:val="00460B22"/>
    <w:rsid w:val="00460F5C"/>
    <w:rsid w:val="0046190E"/>
    <w:rsid w:val="0046198F"/>
    <w:rsid w:val="00461A86"/>
    <w:rsid w:val="00461B14"/>
    <w:rsid w:val="00461F35"/>
    <w:rsid w:val="00462E8B"/>
    <w:rsid w:val="004632CF"/>
    <w:rsid w:val="004633E0"/>
    <w:rsid w:val="00463934"/>
    <w:rsid w:val="004639F2"/>
    <w:rsid w:val="00463DC2"/>
    <w:rsid w:val="00463ED6"/>
    <w:rsid w:val="0046410C"/>
    <w:rsid w:val="00464630"/>
    <w:rsid w:val="004653BC"/>
    <w:rsid w:val="00465D6E"/>
    <w:rsid w:val="00465D75"/>
    <w:rsid w:val="00466022"/>
    <w:rsid w:val="0046629F"/>
    <w:rsid w:val="00466B4B"/>
    <w:rsid w:val="00466D81"/>
    <w:rsid w:val="00466DE1"/>
    <w:rsid w:val="004677E0"/>
    <w:rsid w:val="00467DA3"/>
    <w:rsid w:val="0047076F"/>
    <w:rsid w:val="00470BD6"/>
    <w:rsid w:val="00470C0F"/>
    <w:rsid w:val="00470E48"/>
    <w:rsid w:val="004712C9"/>
    <w:rsid w:val="0047200E"/>
    <w:rsid w:val="00472825"/>
    <w:rsid w:val="00472BE7"/>
    <w:rsid w:val="004734FC"/>
    <w:rsid w:val="00473D75"/>
    <w:rsid w:val="00474F28"/>
    <w:rsid w:val="00475078"/>
    <w:rsid w:val="00475605"/>
    <w:rsid w:val="00475A1B"/>
    <w:rsid w:val="00475D22"/>
    <w:rsid w:val="004766D1"/>
    <w:rsid w:val="00476879"/>
    <w:rsid w:val="00476FE6"/>
    <w:rsid w:val="00477778"/>
    <w:rsid w:val="00477912"/>
    <w:rsid w:val="00480464"/>
    <w:rsid w:val="00480BAF"/>
    <w:rsid w:val="0048180A"/>
    <w:rsid w:val="00481F05"/>
    <w:rsid w:val="0048288B"/>
    <w:rsid w:val="004829D3"/>
    <w:rsid w:val="00482C03"/>
    <w:rsid w:val="00482CA4"/>
    <w:rsid w:val="0048319C"/>
    <w:rsid w:val="0048351B"/>
    <w:rsid w:val="004835D7"/>
    <w:rsid w:val="004836C7"/>
    <w:rsid w:val="00483941"/>
    <w:rsid w:val="00483EE2"/>
    <w:rsid w:val="00483F59"/>
    <w:rsid w:val="004849E4"/>
    <w:rsid w:val="00484D7E"/>
    <w:rsid w:val="00484D82"/>
    <w:rsid w:val="004852BB"/>
    <w:rsid w:val="00485AB3"/>
    <w:rsid w:val="00486363"/>
    <w:rsid w:val="0048654E"/>
    <w:rsid w:val="00486A70"/>
    <w:rsid w:val="00486D72"/>
    <w:rsid w:val="00487276"/>
    <w:rsid w:val="00487832"/>
    <w:rsid w:val="0048790E"/>
    <w:rsid w:val="00487F9E"/>
    <w:rsid w:val="004905A7"/>
    <w:rsid w:val="004909CE"/>
    <w:rsid w:val="00490B57"/>
    <w:rsid w:val="00491269"/>
    <w:rsid w:val="0049149D"/>
    <w:rsid w:val="00491545"/>
    <w:rsid w:val="0049172A"/>
    <w:rsid w:val="004919EC"/>
    <w:rsid w:val="00491E38"/>
    <w:rsid w:val="004931FB"/>
    <w:rsid w:val="00493642"/>
    <w:rsid w:val="00493D91"/>
    <w:rsid w:val="0049420A"/>
    <w:rsid w:val="00494494"/>
    <w:rsid w:val="00495120"/>
    <w:rsid w:val="00495543"/>
    <w:rsid w:val="004956FB"/>
    <w:rsid w:val="0049571A"/>
    <w:rsid w:val="00495973"/>
    <w:rsid w:val="00495A9B"/>
    <w:rsid w:val="00495B06"/>
    <w:rsid w:val="004960BF"/>
    <w:rsid w:val="0049674B"/>
    <w:rsid w:val="004970D1"/>
    <w:rsid w:val="00497412"/>
    <w:rsid w:val="00497A97"/>
    <w:rsid w:val="00497ADB"/>
    <w:rsid w:val="00497C08"/>
    <w:rsid w:val="00497D0F"/>
    <w:rsid w:val="004A04EB"/>
    <w:rsid w:val="004A1852"/>
    <w:rsid w:val="004A1D36"/>
    <w:rsid w:val="004A1D6C"/>
    <w:rsid w:val="004A2515"/>
    <w:rsid w:val="004A2597"/>
    <w:rsid w:val="004A2606"/>
    <w:rsid w:val="004A2637"/>
    <w:rsid w:val="004A3134"/>
    <w:rsid w:val="004A3197"/>
    <w:rsid w:val="004A371F"/>
    <w:rsid w:val="004A3795"/>
    <w:rsid w:val="004A3891"/>
    <w:rsid w:val="004A3CCE"/>
    <w:rsid w:val="004A3E26"/>
    <w:rsid w:val="004A4419"/>
    <w:rsid w:val="004A4A44"/>
    <w:rsid w:val="004A4DDF"/>
    <w:rsid w:val="004A5C5A"/>
    <w:rsid w:val="004A5E1E"/>
    <w:rsid w:val="004A6128"/>
    <w:rsid w:val="004A6B47"/>
    <w:rsid w:val="004A6F80"/>
    <w:rsid w:val="004A71B8"/>
    <w:rsid w:val="004A721F"/>
    <w:rsid w:val="004A7D93"/>
    <w:rsid w:val="004B0461"/>
    <w:rsid w:val="004B0529"/>
    <w:rsid w:val="004B08F2"/>
    <w:rsid w:val="004B0905"/>
    <w:rsid w:val="004B0926"/>
    <w:rsid w:val="004B10FA"/>
    <w:rsid w:val="004B12DF"/>
    <w:rsid w:val="004B1393"/>
    <w:rsid w:val="004B2B33"/>
    <w:rsid w:val="004B31A5"/>
    <w:rsid w:val="004B3270"/>
    <w:rsid w:val="004B32E2"/>
    <w:rsid w:val="004B3C46"/>
    <w:rsid w:val="004B43EA"/>
    <w:rsid w:val="004B4AB1"/>
    <w:rsid w:val="004B4CA1"/>
    <w:rsid w:val="004B53BB"/>
    <w:rsid w:val="004B5454"/>
    <w:rsid w:val="004B5B41"/>
    <w:rsid w:val="004B5F22"/>
    <w:rsid w:val="004B6F0E"/>
    <w:rsid w:val="004C02FE"/>
    <w:rsid w:val="004C07D2"/>
    <w:rsid w:val="004C09E7"/>
    <w:rsid w:val="004C0B61"/>
    <w:rsid w:val="004C0DC6"/>
    <w:rsid w:val="004C0E35"/>
    <w:rsid w:val="004C1728"/>
    <w:rsid w:val="004C1BC3"/>
    <w:rsid w:val="004C3333"/>
    <w:rsid w:val="004C3413"/>
    <w:rsid w:val="004C3585"/>
    <w:rsid w:val="004C35D3"/>
    <w:rsid w:val="004C3B3A"/>
    <w:rsid w:val="004C4232"/>
    <w:rsid w:val="004C439C"/>
    <w:rsid w:val="004C590D"/>
    <w:rsid w:val="004D0427"/>
    <w:rsid w:val="004D09B5"/>
    <w:rsid w:val="004D0BB2"/>
    <w:rsid w:val="004D0D7D"/>
    <w:rsid w:val="004D0DFD"/>
    <w:rsid w:val="004D1016"/>
    <w:rsid w:val="004D1ED9"/>
    <w:rsid w:val="004D2173"/>
    <w:rsid w:val="004D297C"/>
    <w:rsid w:val="004D2F37"/>
    <w:rsid w:val="004D2FD6"/>
    <w:rsid w:val="004D302E"/>
    <w:rsid w:val="004D349D"/>
    <w:rsid w:val="004D3624"/>
    <w:rsid w:val="004D3817"/>
    <w:rsid w:val="004D4012"/>
    <w:rsid w:val="004D4784"/>
    <w:rsid w:val="004D647E"/>
    <w:rsid w:val="004D64C6"/>
    <w:rsid w:val="004D6940"/>
    <w:rsid w:val="004D6D6B"/>
    <w:rsid w:val="004D6E7D"/>
    <w:rsid w:val="004D7239"/>
    <w:rsid w:val="004D768B"/>
    <w:rsid w:val="004E041F"/>
    <w:rsid w:val="004E0A9F"/>
    <w:rsid w:val="004E0C49"/>
    <w:rsid w:val="004E0D6A"/>
    <w:rsid w:val="004E13F0"/>
    <w:rsid w:val="004E16FC"/>
    <w:rsid w:val="004E1A22"/>
    <w:rsid w:val="004E1A72"/>
    <w:rsid w:val="004E1ACA"/>
    <w:rsid w:val="004E1B48"/>
    <w:rsid w:val="004E2FB6"/>
    <w:rsid w:val="004E3186"/>
    <w:rsid w:val="004E38C7"/>
    <w:rsid w:val="004E3B66"/>
    <w:rsid w:val="004E3E77"/>
    <w:rsid w:val="004E4193"/>
    <w:rsid w:val="004E447B"/>
    <w:rsid w:val="004E4859"/>
    <w:rsid w:val="004E48F8"/>
    <w:rsid w:val="004E4B00"/>
    <w:rsid w:val="004E4C7E"/>
    <w:rsid w:val="004E4EEA"/>
    <w:rsid w:val="004E5320"/>
    <w:rsid w:val="004E54B9"/>
    <w:rsid w:val="004E5D8D"/>
    <w:rsid w:val="004E5F11"/>
    <w:rsid w:val="004E60D5"/>
    <w:rsid w:val="004E6ABD"/>
    <w:rsid w:val="004E6AED"/>
    <w:rsid w:val="004E7296"/>
    <w:rsid w:val="004E72A9"/>
    <w:rsid w:val="004E746D"/>
    <w:rsid w:val="004E7891"/>
    <w:rsid w:val="004F066C"/>
    <w:rsid w:val="004F0DC5"/>
    <w:rsid w:val="004F22F5"/>
    <w:rsid w:val="004F2AD8"/>
    <w:rsid w:val="004F449D"/>
    <w:rsid w:val="004F47A8"/>
    <w:rsid w:val="004F48AC"/>
    <w:rsid w:val="004F48CF"/>
    <w:rsid w:val="004F4E21"/>
    <w:rsid w:val="004F4FAA"/>
    <w:rsid w:val="004F4FEE"/>
    <w:rsid w:val="004F598D"/>
    <w:rsid w:val="004F5E4E"/>
    <w:rsid w:val="004F5FC5"/>
    <w:rsid w:val="004F65AD"/>
    <w:rsid w:val="004F6BA3"/>
    <w:rsid w:val="00500935"/>
    <w:rsid w:val="00500A0F"/>
    <w:rsid w:val="00501229"/>
    <w:rsid w:val="0050185A"/>
    <w:rsid w:val="0050198B"/>
    <w:rsid w:val="0050258B"/>
    <w:rsid w:val="00502930"/>
    <w:rsid w:val="0050293C"/>
    <w:rsid w:val="00503308"/>
    <w:rsid w:val="005035AF"/>
    <w:rsid w:val="00503688"/>
    <w:rsid w:val="00503DE5"/>
    <w:rsid w:val="005045CF"/>
    <w:rsid w:val="00504726"/>
    <w:rsid w:val="00504A63"/>
    <w:rsid w:val="00504BF5"/>
    <w:rsid w:val="00505EDE"/>
    <w:rsid w:val="00506990"/>
    <w:rsid w:val="00506FC4"/>
    <w:rsid w:val="00506FF4"/>
    <w:rsid w:val="00507055"/>
    <w:rsid w:val="00507142"/>
    <w:rsid w:val="0050729B"/>
    <w:rsid w:val="005075C9"/>
    <w:rsid w:val="005076FE"/>
    <w:rsid w:val="00510B3F"/>
    <w:rsid w:val="00510C72"/>
    <w:rsid w:val="00511039"/>
    <w:rsid w:val="005118D5"/>
    <w:rsid w:val="00512308"/>
    <w:rsid w:val="00512546"/>
    <w:rsid w:val="00512B2B"/>
    <w:rsid w:val="0051338C"/>
    <w:rsid w:val="00513FE4"/>
    <w:rsid w:val="00514095"/>
    <w:rsid w:val="0051416F"/>
    <w:rsid w:val="00514531"/>
    <w:rsid w:val="005146BE"/>
    <w:rsid w:val="0051497F"/>
    <w:rsid w:val="0051498B"/>
    <w:rsid w:val="00514AAA"/>
    <w:rsid w:val="00514EBC"/>
    <w:rsid w:val="0051526E"/>
    <w:rsid w:val="005156A6"/>
    <w:rsid w:val="0051594F"/>
    <w:rsid w:val="00516C2E"/>
    <w:rsid w:val="00517958"/>
    <w:rsid w:val="00517E6D"/>
    <w:rsid w:val="00517EAE"/>
    <w:rsid w:val="00520394"/>
    <w:rsid w:val="00522C92"/>
    <w:rsid w:val="00523058"/>
    <w:rsid w:val="0052376E"/>
    <w:rsid w:val="00523842"/>
    <w:rsid w:val="0052490F"/>
    <w:rsid w:val="00524986"/>
    <w:rsid w:val="00524D36"/>
    <w:rsid w:val="00525270"/>
    <w:rsid w:val="00525504"/>
    <w:rsid w:val="00525A4A"/>
    <w:rsid w:val="00525A61"/>
    <w:rsid w:val="005260AB"/>
    <w:rsid w:val="00526532"/>
    <w:rsid w:val="00526E5F"/>
    <w:rsid w:val="005274E9"/>
    <w:rsid w:val="00527F60"/>
    <w:rsid w:val="00527FD0"/>
    <w:rsid w:val="0053029E"/>
    <w:rsid w:val="005309E8"/>
    <w:rsid w:val="00530EAD"/>
    <w:rsid w:val="00531359"/>
    <w:rsid w:val="00531974"/>
    <w:rsid w:val="00531FF7"/>
    <w:rsid w:val="00532567"/>
    <w:rsid w:val="00532A3E"/>
    <w:rsid w:val="00532CE3"/>
    <w:rsid w:val="00533285"/>
    <w:rsid w:val="00533AAB"/>
    <w:rsid w:val="00533D94"/>
    <w:rsid w:val="005343D5"/>
    <w:rsid w:val="0053574F"/>
    <w:rsid w:val="00535F30"/>
    <w:rsid w:val="005361DE"/>
    <w:rsid w:val="0053631C"/>
    <w:rsid w:val="00537A19"/>
    <w:rsid w:val="00537ED4"/>
    <w:rsid w:val="005400BB"/>
    <w:rsid w:val="005406A5"/>
    <w:rsid w:val="00540A53"/>
    <w:rsid w:val="00540B60"/>
    <w:rsid w:val="005413E0"/>
    <w:rsid w:val="005418BE"/>
    <w:rsid w:val="00541BC1"/>
    <w:rsid w:val="00541FEF"/>
    <w:rsid w:val="00542653"/>
    <w:rsid w:val="005428F5"/>
    <w:rsid w:val="00542A8D"/>
    <w:rsid w:val="005431A2"/>
    <w:rsid w:val="005434F3"/>
    <w:rsid w:val="00543D9C"/>
    <w:rsid w:val="00544269"/>
    <w:rsid w:val="00544C13"/>
    <w:rsid w:val="005450E5"/>
    <w:rsid w:val="00545B4C"/>
    <w:rsid w:val="00546240"/>
    <w:rsid w:val="005463FD"/>
    <w:rsid w:val="0054667F"/>
    <w:rsid w:val="005469E8"/>
    <w:rsid w:val="00546A41"/>
    <w:rsid w:val="00547427"/>
    <w:rsid w:val="00547C90"/>
    <w:rsid w:val="00550A93"/>
    <w:rsid w:val="00551867"/>
    <w:rsid w:val="00551F8C"/>
    <w:rsid w:val="0055245E"/>
    <w:rsid w:val="0055290C"/>
    <w:rsid w:val="0055290F"/>
    <w:rsid w:val="00552B84"/>
    <w:rsid w:val="00552E15"/>
    <w:rsid w:val="005531F7"/>
    <w:rsid w:val="00553688"/>
    <w:rsid w:val="005537F5"/>
    <w:rsid w:val="00553C28"/>
    <w:rsid w:val="00553D9B"/>
    <w:rsid w:val="00554000"/>
    <w:rsid w:val="00554543"/>
    <w:rsid w:val="00554A60"/>
    <w:rsid w:val="0055538C"/>
    <w:rsid w:val="00555673"/>
    <w:rsid w:val="00555A1E"/>
    <w:rsid w:val="00556370"/>
    <w:rsid w:val="00556AF0"/>
    <w:rsid w:val="0055726C"/>
    <w:rsid w:val="005577BD"/>
    <w:rsid w:val="00560587"/>
    <w:rsid w:val="005610F5"/>
    <w:rsid w:val="00561B2B"/>
    <w:rsid w:val="005622B1"/>
    <w:rsid w:val="005628CA"/>
    <w:rsid w:val="00563009"/>
    <w:rsid w:val="00563225"/>
    <w:rsid w:val="005638F3"/>
    <w:rsid w:val="00563CFF"/>
    <w:rsid w:val="00564410"/>
    <w:rsid w:val="00564633"/>
    <w:rsid w:val="005659AE"/>
    <w:rsid w:val="005660F3"/>
    <w:rsid w:val="0056631F"/>
    <w:rsid w:val="0056660E"/>
    <w:rsid w:val="00566F61"/>
    <w:rsid w:val="00567C5F"/>
    <w:rsid w:val="005703E8"/>
    <w:rsid w:val="0057089A"/>
    <w:rsid w:val="00572051"/>
    <w:rsid w:val="005725AB"/>
    <w:rsid w:val="00572876"/>
    <w:rsid w:val="00572EBF"/>
    <w:rsid w:val="0057312D"/>
    <w:rsid w:val="00573BDB"/>
    <w:rsid w:val="00573D04"/>
    <w:rsid w:val="00573D15"/>
    <w:rsid w:val="00573E1B"/>
    <w:rsid w:val="005745C8"/>
    <w:rsid w:val="00574E57"/>
    <w:rsid w:val="00574F1F"/>
    <w:rsid w:val="005750FA"/>
    <w:rsid w:val="0057510E"/>
    <w:rsid w:val="00575351"/>
    <w:rsid w:val="005758FD"/>
    <w:rsid w:val="00575E3F"/>
    <w:rsid w:val="00575E55"/>
    <w:rsid w:val="00576AE2"/>
    <w:rsid w:val="005770D8"/>
    <w:rsid w:val="0057721C"/>
    <w:rsid w:val="005772CE"/>
    <w:rsid w:val="005773F5"/>
    <w:rsid w:val="00577404"/>
    <w:rsid w:val="0057743F"/>
    <w:rsid w:val="00577BF2"/>
    <w:rsid w:val="005801BF"/>
    <w:rsid w:val="0058025F"/>
    <w:rsid w:val="005806D5"/>
    <w:rsid w:val="005809D1"/>
    <w:rsid w:val="005814DF"/>
    <w:rsid w:val="00581630"/>
    <w:rsid w:val="00581D07"/>
    <w:rsid w:val="00581FAA"/>
    <w:rsid w:val="0058257F"/>
    <w:rsid w:val="0058276D"/>
    <w:rsid w:val="005831A8"/>
    <w:rsid w:val="0058331C"/>
    <w:rsid w:val="00583931"/>
    <w:rsid w:val="005844B6"/>
    <w:rsid w:val="00584AA2"/>
    <w:rsid w:val="00584D9D"/>
    <w:rsid w:val="005850B4"/>
    <w:rsid w:val="00585B4B"/>
    <w:rsid w:val="00585C51"/>
    <w:rsid w:val="00585DD6"/>
    <w:rsid w:val="00585DEB"/>
    <w:rsid w:val="00585EF1"/>
    <w:rsid w:val="0058620F"/>
    <w:rsid w:val="00586764"/>
    <w:rsid w:val="00586946"/>
    <w:rsid w:val="0058699D"/>
    <w:rsid w:val="00586A4B"/>
    <w:rsid w:val="00587773"/>
    <w:rsid w:val="00587FD0"/>
    <w:rsid w:val="00590807"/>
    <w:rsid w:val="00590DE4"/>
    <w:rsid w:val="00590ECB"/>
    <w:rsid w:val="005913E2"/>
    <w:rsid w:val="00591490"/>
    <w:rsid w:val="00592466"/>
    <w:rsid w:val="005924BD"/>
    <w:rsid w:val="0059255D"/>
    <w:rsid w:val="005925FB"/>
    <w:rsid w:val="00592EAD"/>
    <w:rsid w:val="00593D78"/>
    <w:rsid w:val="00594015"/>
    <w:rsid w:val="00594266"/>
    <w:rsid w:val="0059556F"/>
    <w:rsid w:val="00595BC8"/>
    <w:rsid w:val="00595E15"/>
    <w:rsid w:val="00595E40"/>
    <w:rsid w:val="005965F9"/>
    <w:rsid w:val="00596DBB"/>
    <w:rsid w:val="005976DF"/>
    <w:rsid w:val="00597AFF"/>
    <w:rsid w:val="00597B01"/>
    <w:rsid w:val="005A01D4"/>
    <w:rsid w:val="005A08F4"/>
    <w:rsid w:val="005A19F0"/>
    <w:rsid w:val="005A22A9"/>
    <w:rsid w:val="005A249F"/>
    <w:rsid w:val="005A271F"/>
    <w:rsid w:val="005A2CAB"/>
    <w:rsid w:val="005A324C"/>
    <w:rsid w:val="005A3389"/>
    <w:rsid w:val="005A38F2"/>
    <w:rsid w:val="005A3D47"/>
    <w:rsid w:val="005A4418"/>
    <w:rsid w:val="005A48BC"/>
    <w:rsid w:val="005A49DB"/>
    <w:rsid w:val="005A51D7"/>
    <w:rsid w:val="005A5605"/>
    <w:rsid w:val="005A646E"/>
    <w:rsid w:val="005A6921"/>
    <w:rsid w:val="005A6ABD"/>
    <w:rsid w:val="005A71EE"/>
    <w:rsid w:val="005B05EA"/>
    <w:rsid w:val="005B1430"/>
    <w:rsid w:val="005B18F4"/>
    <w:rsid w:val="005B1C70"/>
    <w:rsid w:val="005B1F8B"/>
    <w:rsid w:val="005B33C0"/>
    <w:rsid w:val="005B3E10"/>
    <w:rsid w:val="005B4007"/>
    <w:rsid w:val="005B4812"/>
    <w:rsid w:val="005B4898"/>
    <w:rsid w:val="005B4CC2"/>
    <w:rsid w:val="005B51FF"/>
    <w:rsid w:val="005B543E"/>
    <w:rsid w:val="005B5458"/>
    <w:rsid w:val="005B5533"/>
    <w:rsid w:val="005B7116"/>
    <w:rsid w:val="005B79EF"/>
    <w:rsid w:val="005B7A27"/>
    <w:rsid w:val="005C0353"/>
    <w:rsid w:val="005C0D16"/>
    <w:rsid w:val="005C0EF8"/>
    <w:rsid w:val="005C1140"/>
    <w:rsid w:val="005C123F"/>
    <w:rsid w:val="005C1490"/>
    <w:rsid w:val="005C16F6"/>
    <w:rsid w:val="005C241E"/>
    <w:rsid w:val="005C2A93"/>
    <w:rsid w:val="005C3676"/>
    <w:rsid w:val="005C38B0"/>
    <w:rsid w:val="005C3BBB"/>
    <w:rsid w:val="005C3E70"/>
    <w:rsid w:val="005C4232"/>
    <w:rsid w:val="005C4778"/>
    <w:rsid w:val="005C491B"/>
    <w:rsid w:val="005C4ADC"/>
    <w:rsid w:val="005C4CFB"/>
    <w:rsid w:val="005C65F1"/>
    <w:rsid w:val="005C6AFB"/>
    <w:rsid w:val="005C7280"/>
    <w:rsid w:val="005D02B6"/>
    <w:rsid w:val="005D047D"/>
    <w:rsid w:val="005D0863"/>
    <w:rsid w:val="005D1334"/>
    <w:rsid w:val="005D14AE"/>
    <w:rsid w:val="005D15F9"/>
    <w:rsid w:val="005D164B"/>
    <w:rsid w:val="005D17DB"/>
    <w:rsid w:val="005D1C65"/>
    <w:rsid w:val="005D21FE"/>
    <w:rsid w:val="005D30AA"/>
    <w:rsid w:val="005D3383"/>
    <w:rsid w:val="005D35B2"/>
    <w:rsid w:val="005D38A0"/>
    <w:rsid w:val="005D3F0C"/>
    <w:rsid w:val="005D47A6"/>
    <w:rsid w:val="005D4869"/>
    <w:rsid w:val="005D53FD"/>
    <w:rsid w:val="005D56C7"/>
    <w:rsid w:val="005D6A09"/>
    <w:rsid w:val="005D6B27"/>
    <w:rsid w:val="005D6D9F"/>
    <w:rsid w:val="005D6E31"/>
    <w:rsid w:val="005D6F3A"/>
    <w:rsid w:val="005D6FCD"/>
    <w:rsid w:val="005D7B64"/>
    <w:rsid w:val="005D7B9E"/>
    <w:rsid w:val="005D7C8C"/>
    <w:rsid w:val="005E086F"/>
    <w:rsid w:val="005E12CD"/>
    <w:rsid w:val="005E159D"/>
    <w:rsid w:val="005E1AE1"/>
    <w:rsid w:val="005E1C94"/>
    <w:rsid w:val="005E2351"/>
    <w:rsid w:val="005E29CD"/>
    <w:rsid w:val="005E3CB8"/>
    <w:rsid w:val="005E3E1B"/>
    <w:rsid w:val="005E3F75"/>
    <w:rsid w:val="005E5442"/>
    <w:rsid w:val="005E5AB4"/>
    <w:rsid w:val="005E5F8F"/>
    <w:rsid w:val="005E617D"/>
    <w:rsid w:val="005E68A5"/>
    <w:rsid w:val="005E77CC"/>
    <w:rsid w:val="005E7EC8"/>
    <w:rsid w:val="005F0247"/>
    <w:rsid w:val="005F099F"/>
    <w:rsid w:val="005F108E"/>
    <w:rsid w:val="005F195B"/>
    <w:rsid w:val="005F1B53"/>
    <w:rsid w:val="005F2333"/>
    <w:rsid w:val="005F2627"/>
    <w:rsid w:val="005F329C"/>
    <w:rsid w:val="005F32F6"/>
    <w:rsid w:val="005F41D2"/>
    <w:rsid w:val="005F44DD"/>
    <w:rsid w:val="005F4B20"/>
    <w:rsid w:val="005F4F30"/>
    <w:rsid w:val="005F566F"/>
    <w:rsid w:val="005F5E5C"/>
    <w:rsid w:val="005F6260"/>
    <w:rsid w:val="005F6DAF"/>
    <w:rsid w:val="005F6E8D"/>
    <w:rsid w:val="005F72B5"/>
    <w:rsid w:val="005F7A2A"/>
    <w:rsid w:val="005F7AF6"/>
    <w:rsid w:val="005F7FB6"/>
    <w:rsid w:val="006003EF"/>
    <w:rsid w:val="006008EB"/>
    <w:rsid w:val="00600E79"/>
    <w:rsid w:val="00601728"/>
    <w:rsid w:val="00602533"/>
    <w:rsid w:val="006038B1"/>
    <w:rsid w:val="006041CC"/>
    <w:rsid w:val="006041D8"/>
    <w:rsid w:val="0060442C"/>
    <w:rsid w:val="00604998"/>
    <w:rsid w:val="006055DD"/>
    <w:rsid w:val="00606658"/>
    <w:rsid w:val="00606BF3"/>
    <w:rsid w:val="00606EE2"/>
    <w:rsid w:val="00606F5D"/>
    <w:rsid w:val="00607296"/>
    <w:rsid w:val="00611169"/>
    <w:rsid w:val="006111C6"/>
    <w:rsid w:val="0061128D"/>
    <w:rsid w:val="006115A0"/>
    <w:rsid w:val="00612191"/>
    <w:rsid w:val="00612A8B"/>
    <w:rsid w:val="00612BC1"/>
    <w:rsid w:val="00612E39"/>
    <w:rsid w:val="00612F53"/>
    <w:rsid w:val="006159C9"/>
    <w:rsid w:val="006160CF"/>
    <w:rsid w:val="00616341"/>
    <w:rsid w:val="006173D5"/>
    <w:rsid w:val="00617884"/>
    <w:rsid w:val="006179CE"/>
    <w:rsid w:val="00617AC9"/>
    <w:rsid w:val="00617BFF"/>
    <w:rsid w:val="00617F5C"/>
    <w:rsid w:val="00620067"/>
    <w:rsid w:val="0062006F"/>
    <w:rsid w:val="0062007D"/>
    <w:rsid w:val="00620E57"/>
    <w:rsid w:val="00621005"/>
    <w:rsid w:val="0062158C"/>
    <w:rsid w:val="006225F8"/>
    <w:rsid w:val="0062287A"/>
    <w:rsid w:val="00622F27"/>
    <w:rsid w:val="00623AD4"/>
    <w:rsid w:val="00623CB4"/>
    <w:rsid w:val="00623CD9"/>
    <w:rsid w:val="00623DDA"/>
    <w:rsid w:val="00624928"/>
    <w:rsid w:val="00624B4A"/>
    <w:rsid w:val="00624F83"/>
    <w:rsid w:val="006251FF"/>
    <w:rsid w:val="0062553F"/>
    <w:rsid w:val="00625AE5"/>
    <w:rsid w:val="00626434"/>
    <w:rsid w:val="006268A9"/>
    <w:rsid w:val="00627098"/>
    <w:rsid w:val="006272AE"/>
    <w:rsid w:val="006272F7"/>
    <w:rsid w:val="00627E89"/>
    <w:rsid w:val="00627FC0"/>
    <w:rsid w:val="0063001C"/>
    <w:rsid w:val="00630036"/>
    <w:rsid w:val="0063076E"/>
    <w:rsid w:val="006307DB"/>
    <w:rsid w:val="006308CD"/>
    <w:rsid w:val="00630B1C"/>
    <w:rsid w:val="006318D3"/>
    <w:rsid w:val="00631ADA"/>
    <w:rsid w:val="006346E1"/>
    <w:rsid w:val="00634EAD"/>
    <w:rsid w:val="006351FC"/>
    <w:rsid w:val="006357BD"/>
    <w:rsid w:val="00637136"/>
    <w:rsid w:val="0063768B"/>
    <w:rsid w:val="00637C8E"/>
    <w:rsid w:val="00640361"/>
    <w:rsid w:val="006408BE"/>
    <w:rsid w:val="006413E0"/>
    <w:rsid w:val="00641989"/>
    <w:rsid w:val="00641CF7"/>
    <w:rsid w:val="00641EEA"/>
    <w:rsid w:val="00642583"/>
    <w:rsid w:val="00642B2E"/>
    <w:rsid w:val="0064385B"/>
    <w:rsid w:val="006439CD"/>
    <w:rsid w:val="00643B02"/>
    <w:rsid w:val="00643CC1"/>
    <w:rsid w:val="00643FFE"/>
    <w:rsid w:val="006441D8"/>
    <w:rsid w:val="006452B2"/>
    <w:rsid w:val="0064558D"/>
    <w:rsid w:val="00645626"/>
    <w:rsid w:val="00645D0E"/>
    <w:rsid w:val="00645DD3"/>
    <w:rsid w:val="00646506"/>
    <w:rsid w:val="006479CD"/>
    <w:rsid w:val="00647C45"/>
    <w:rsid w:val="006500F1"/>
    <w:rsid w:val="00650316"/>
    <w:rsid w:val="006504C8"/>
    <w:rsid w:val="00650571"/>
    <w:rsid w:val="006509F8"/>
    <w:rsid w:val="006513B5"/>
    <w:rsid w:val="00651CBD"/>
    <w:rsid w:val="00651DAD"/>
    <w:rsid w:val="00652033"/>
    <w:rsid w:val="006522DB"/>
    <w:rsid w:val="00652B10"/>
    <w:rsid w:val="00652CCF"/>
    <w:rsid w:val="006538A5"/>
    <w:rsid w:val="00653917"/>
    <w:rsid w:val="00653B04"/>
    <w:rsid w:val="006546FE"/>
    <w:rsid w:val="00654C32"/>
    <w:rsid w:val="006552E2"/>
    <w:rsid w:val="00655CB7"/>
    <w:rsid w:val="00655E35"/>
    <w:rsid w:val="0065650D"/>
    <w:rsid w:val="00656C88"/>
    <w:rsid w:val="00656F96"/>
    <w:rsid w:val="0066016A"/>
    <w:rsid w:val="00660557"/>
    <w:rsid w:val="00660DA9"/>
    <w:rsid w:val="00660E84"/>
    <w:rsid w:val="00661735"/>
    <w:rsid w:val="00661F92"/>
    <w:rsid w:val="006628B4"/>
    <w:rsid w:val="00662988"/>
    <w:rsid w:val="00662B5F"/>
    <w:rsid w:val="00662B7B"/>
    <w:rsid w:val="00662CFF"/>
    <w:rsid w:val="0066317A"/>
    <w:rsid w:val="006635F2"/>
    <w:rsid w:val="00663829"/>
    <w:rsid w:val="00664C01"/>
    <w:rsid w:val="00664E64"/>
    <w:rsid w:val="00665CBF"/>
    <w:rsid w:val="00666911"/>
    <w:rsid w:val="00667294"/>
    <w:rsid w:val="00667680"/>
    <w:rsid w:val="00667C23"/>
    <w:rsid w:val="00667C8B"/>
    <w:rsid w:val="00667E05"/>
    <w:rsid w:val="006708D5"/>
    <w:rsid w:val="006710FC"/>
    <w:rsid w:val="00671186"/>
    <w:rsid w:val="0067125D"/>
    <w:rsid w:val="006714DD"/>
    <w:rsid w:val="00671666"/>
    <w:rsid w:val="0067302A"/>
    <w:rsid w:val="00675792"/>
    <w:rsid w:val="00675A49"/>
    <w:rsid w:val="00675F9C"/>
    <w:rsid w:val="006764AE"/>
    <w:rsid w:val="006765A8"/>
    <w:rsid w:val="00676A3D"/>
    <w:rsid w:val="0067712E"/>
    <w:rsid w:val="00677375"/>
    <w:rsid w:val="006774BE"/>
    <w:rsid w:val="00680070"/>
    <w:rsid w:val="00680936"/>
    <w:rsid w:val="00680DAF"/>
    <w:rsid w:val="006810BD"/>
    <w:rsid w:val="006812D1"/>
    <w:rsid w:val="00681354"/>
    <w:rsid w:val="00681D05"/>
    <w:rsid w:val="006822AC"/>
    <w:rsid w:val="006824F1"/>
    <w:rsid w:val="00682821"/>
    <w:rsid w:val="00682BB7"/>
    <w:rsid w:val="00682F17"/>
    <w:rsid w:val="0068305A"/>
    <w:rsid w:val="00683120"/>
    <w:rsid w:val="00683305"/>
    <w:rsid w:val="00683463"/>
    <w:rsid w:val="006837A2"/>
    <w:rsid w:val="00683D6F"/>
    <w:rsid w:val="00684114"/>
    <w:rsid w:val="006846F7"/>
    <w:rsid w:val="006848FD"/>
    <w:rsid w:val="00684997"/>
    <w:rsid w:val="00684B4F"/>
    <w:rsid w:val="00685554"/>
    <w:rsid w:val="0068557A"/>
    <w:rsid w:val="006855B4"/>
    <w:rsid w:val="00686192"/>
    <w:rsid w:val="0068649E"/>
    <w:rsid w:val="0068692D"/>
    <w:rsid w:val="00686CDE"/>
    <w:rsid w:val="006870E7"/>
    <w:rsid w:val="0068734E"/>
    <w:rsid w:val="00687D52"/>
    <w:rsid w:val="006900A0"/>
    <w:rsid w:val="006900C1"/>
    <w:rsid w:val="0069085C"/>
    <w:rsid w:val="00690B10"/>
    <w:rsid w:val="00690B57"/>
    <w:rsid w:val="00690BBA"/>
    <w:rsid w:val="00690C1B"/>
    <w:rsid w:val="00690F76"/>
    <w:rsid w:val="00691293"/>
    <w:rsid w:val="006914AE"/>
    <w:rsid w:val="006916ED"/>
    <w:rsid w:val="00691792"/>
    <w:rsid w:val="00692948"/>
    <w:rsid w:val="00692B51"/>
    <w:rsid w:val="00693005"/>
    <w:rsid w:val="0069374E"/>
    <w:rsid w:val="00693D71"/>
    <w:rsid w:val="00694679"/>
    <w:rsid w:val="006946AD"/>
    <w:rsid w:val="006947C2"/>
    <w:rsid w:val="00694D76"/>
    <w:rsid w:val="00694E72"/>
    <w:rsid w:val="00695959"/>
    <w:rsid w:val="00695CCC"/>
    <w:rsid w:val="006960FE"/>
    <w:rsid w:val="0069709D"/>
    <w:rsid w:val="00697133"/>
    <w:rsid w:val="006A1850"/>
    <w:rsid w:val="006A1E5F"/>
    <w:rsid w:val="006A24AF"/>
    <w:rsid w:val="006A269B"/>
    <w:rsid w:val="006A2DD6"/>
    <w:rsid w:val="006A338D"/>
    <w:rsid w:val="006A3A1E"/>
    <w:rsid w:val="006A3B62"/>
    <w:rsid w:val="006A3D14"/>
    <w:rsid w:val="006A3EFF"/>
    <w:rsid w:val="006A4491"/>
    <w:rsid w:val="006A473C"/>
    <w:rsid w:val="006A5439"/>
    <w:rsid w:val="006A6108"/>
    <w:rsid w:val="006A632C"/>
    <w:rsid w:val="006A65D1"/>
    <w:rsid w:val="006A67D4"/>
    <w:rsid w:val="006A68C5"/>
    <w:rsid w:val="006A69F5"/>
    <w:rsid w:val="006A7383"/>
    <w:rsid w:val="006A7399"/>
    <w:rsid w:val="006B0351"/>
    <w:rsid w:val="006B0F00"/>
    <w:rsid w:val="006B0F02"/>
    <w:rsid w:val="006B1309"/>
    <w:rsid w:val="006B13FD"/>
    <w:rsid w:val="006B18B5"/>
    <w:rsid w:val="006B1C4A"/>
    <w:rsid w:val="006B28A5"/>
    <w:rsid w:val="006B2AEC"/>
    <w:rsid w:val="006B4738"/>
    <w:rsid w:val="006B47B4"/>
    <w:rsid w:val="006B480E"/>
    <w:rsid w:val="006B4D47"/>
    <w:rsid w:val="006B5016"/>
    <w:rsid w:val="006B581E"/>
    <w:rsid w:val="006B59C7"/>
    <w:rsid w:val="006B6AD8"/>
    <w:rsid w:val="006B6B28"/>
    <w:rsid w:val="006B7437"/>
    <w:rsid w:val="006B779B"/>
    <w:rsid w:val="006C0690"/>
    <w:rsid w:val="006C0B7D"/>
    <w:rsid w:val="006C11AE"/>
    <w:rsid w:val="006C18C6"/>
    <w:rsid w:val="006C20CB"/>
    <w:rsid w:val="006C270C"/>
    <w:rsid w:val="006C29BC"/>
    <w:rsid w:val="006C2A93"/>
    <w:rsid w:val="006C3112"/>
    <w:rsid w:val="006C3BAA"/>
    <w:rsid w:val="006C4183"/>
    <w:rsid w:val="006C456A"/>
    <w:rsid w:val="006C4A06"/>
    <w:rsid w:val="006C4C56"/>
    <w:rsid w:val="006C4EC0"/>
    <w:rsid w:val="006C4F58"/>
    <w:rsid w:val="006C55B1"/>
    <w:rsid w:val="006C61A8"/>
    <w:rsid w:val="006C6265"/>
    <w:rsid w:val="006C66C2"/>
    <w:rsid w:val="006C6AF0"/>
    <w:rsid w:val="006C7C55"/>
    <w:rsid w:val="006D0ED1"/>
    <w:rsid w:val="006D198D"/>
    <w:rsid w:val="006D212C"/>
    <w:rsid w:val="006D265D"/>
    <w:rsid w:val="006D267D"/>
    <w:rsid w:val="006D38C6"/>
    <w:rsid w:val="006D3AC3"/>
    <w:rsid w:val="006D3BBA"/>
    <w:rsid w:val="006D3FD4"/>
    <w:rsid w:val="006D4861"/>
    <w:rsid w:val="006D49B9"/>
    <w:rsid w:val="006D4D42"/>
    <w:rsid w:val="006D4DEB"/>
    <w:rsid w:val="006D4FE2"/>
    <w:rsid w:val="006D5487"/>
    <w:rsid w:val="006D57B0"/>
    <w:rsid w:val="006D599A"/>
    <w:rsid w:val="006D5F29"/>
    <w:rsid w:val="006D6231"/>
    <w:rsid w:val="006D6328"/>
    <w:rsid w:val="006D6347"/>
    <w:rsid w:val="006D64C0"/>
    <w:rsid w:val="006D66E7"/>
    <w:rsid w:val="006D671A"/>
    <w:rsid w:val="006D6843"/>
    <w:rsid w:val="006D6B14"/>
    <w:rsid w:val="006D7663"/>
    <w:rsid w:val="006E0044"/>
    <w:rsid w:val="006E02C7"/>
    <w:rsid w:val="006E14DD"/>
    <w:rsid w:val="006E16E1"/>
    <w:rsid w:val="006E2A65"/>
    <w:rsid w:val="006E3101"/>
    <w:rsid w:val="006E38F1"/>
    <w:rsid w:val="006E411E"/>
    <w:rsid w:val="006E5603"/>
    <w:rsid w:val="006E6500"/>
    <w:rsid w:val="006E6582"/>
    <w:rsid w:val="006E65BA"/>
    <w:rsid w:val="006E66A0"/>
    <w:rsid w:val="006E6723"/>
    <w:rsid w:val="006E67A4"/>
    <w:rsid w:val="006E7156"/>
    <w:rsid w:val="006E75A9"/>
    <w:rsid w:val="006E7716"/>
    <w:rsid w:val="006E7E86"/>
    <w:rsid w:val="006F016D"/>
    <w:rsid w:val="006F02A3"/>
    <w:rsid w:val="006F0449"/>
    <w:rsid w:val="006F04B9"/>
    <w:rsid w:val="006F0654"/>
    <w:rsid w:val="006F0DCB"/>
    <w:rsid w:val="006F0E7A"/>
    <w:rsid w:val="006F2E77"/>
    <w:rsid w:val="006F33AD"/>
    <w:rsid w:val="006F364C"/>
    <w:rsid w:val="006F36F9"/>
    <w:rsid w:val="006F3EB6"/>
    <w:rsid w:val="006F47B4"/>
    <w:rsid w:val="006F4865"/>
    <w:rsid w:val="006F489C"/>
    <w:rsid w:val="006F49C2"/>
    <w:rsid w:val="006F49D9"/>
    <w:rsid w:val="006F5038"/>
    <w:rsid w:val="006F53AF"/>
    <w:rsid w:val="006F5560"/>
    <w:rsid w:val="006F580D"/>
    <w:rsid w:val="006F71BB"/>
    <w:rsid w:val="006F76D0"/>
    <w:rsid w:val="006F7EEF"/>
    <w:rsid w:val="00700079"/>
    <w:rsid w:val="0070059A"/>
    <w:rsid w:val="007007DD"/>
    <w:rsid w:val="00700A40"/>
    <w:rsid w:val="00700D42"/>
    <w:rsid w:val="0070117C"/>
    <w:rsid w:val="00701329"/>
    <w:rsid w:val="00701CE7"/>
    <w:rsid w:val="00702154"/>
    <w:rsid w:val="00702B82"/>
    <w:rsid w:val="00702DB6"/>
    <w:rsid w:val="0070301F"/>
    <w:rsid w:val="007033A8"/>
    <w:rsid w:val="007036C6"/>
    <w:rsid w:val="007037E3"/>
    <w:rsid w:val="00703F65"/>
    <w:rsid w:val="00704B70"/>
    <w:rsid w:val="00704E04"/>
    <w:rsid w:val="00705533"/>
    <w:rsid w:val="00705750"/>
    <w:rsid w:val="00705EF9"/>
    <w:rsid w:val="00706584"/>
    <w:rsid w:val="00706C55"/>
    <w:rsid w:val="00706ED7"/>
    <w:rsid w:val="007070F4"/>
    <w:rsid w:val="00707AE4"/>
    <w:rsid w:val="00707B58"/>
    <w:rsid w:val="007100B6"/>
    <w:rsid w:val="007105CC"/>
    <w:rsid w:val="0071080C"/>
    <w:rsid w:val="00710D70"/>
    <w:rsid w:val="0071102A"/>
    <w:rsid w:val="0071103A"/>
    <w:rsid w:val="0071104B"/>
    <w:rsid w:val="007112C0"/>
    <w:rsid w:val="007115AB"/>
    <w:rsid w:val="0071191C"/>
    <w:rsid w:val="00711EFD"/>
    <w:rsid w:val="00711F74"/>
    <w:rsid w:val="007129B2"/>
    <w:rsid w:val="007133A0"/>
    <w:rsid w:val="00714466"/>
    <w:rsid w:val="0071474A"/>
    <w:rsid w:val="007149B9"/>
    <w:rsid w:val="0071514F"/>
    <w:rsid w:val="007151BF"/>
    <w:rsid w:val="007159FB"/>
    <w:rsid w:val="00715D3F"/>
    <w:rsid w:val="00715D8E"/>
    <w:rsid w:val="00716C47"/>
    <w:rsid w:val="00716F39"/>
    <w:rsid w:val="00717C70"/>
    <w:rsid w:val="00720144"/>
    <w:rsid w:val="00720366"/>
    <w:rsid w:val="00720425"/>
    <w:rsid w:val="007204F0"/>
    <w:rsid w:val="007218A6"/>
    <w:rsid w:val="00722156"/>
    <w:rsid w:val="00722625"/>
    <w:rsid w:val="00722827"/>
    <w:rsid w:val="00722FEB"/>
    <w:rsid w:val="0072313C"/>
    <w:rsid w:val="007232C9"/>
    <w:rsid w:val="007239C8"/>
    <w:rsid w:val="00723C2D"/>
    <w:rsid w:val="00723DC6"/>
    <w:rsid w:val="00724408"/>
    <w:rsid w:val="007244A4"/>
    <w:rsid w:val="007248EC"/>
    <w:rsid w:val="00724C38"/>
    <w:rsid w:val="00725803"/>
    <w:rsid w:val="007261CC"/>
    <w:rsid w:val="00726255"/>
    <w:rsid w:val="0072674B"/>
    <w:rsid w:val="007271DB"/>
    <w:rsid w:val="0072754B"/>
    <w:rsid w:val="007276A7"/>
    <w:rsid w:val="0073018A"/>
    <w:rsid w:val="0073081B"/>
    <w:rsid w:val="00730F1D"/>
    <w:rsid w:val="00730FBE"/>
    <w:rsid w:val="0073121D"/>
    <w:rsid w:val="00731299"/>
    <w:rsid w:val="00731690"/>
    <w:rsid w:val="007316BB"/>
    <w:rsid w:val="00733E3B"/>
    <w:rsid w:val="00733EB5"/>
    <w:rsid w:val="00734066"/>
    <w:rsid w:val="00734084"/>
    <w:rsid w:val="0073546C"/>
    <w:rsid w:val="00735BF8"/>
    <w:rsid w:val="00736199"/>
    <w:rsid w:val="00736473"/>
    <w:rsid w:val="007365AD"/>
    <w:rsid w:val="00736840"/>
    <w:rsid w:val="0073686C"/>
    <w:rsid w:val="007369BD"/>
    <w:rsid w:val="00736CF2"/>
    <w:rsid w:val="0073736F"/>
    <w:rsid w:val="007373DA"/>
    <w:rsid w:val="007404BF"/>
    <w:rsid w:val="0074058B"/>
    <w:rsid w:val="0074127A"/>
    <w:rsid w:val="00741AC5"/>
    <w:rsid w:val="007420CE"/>
    <w:rsid w:val="00742473"/>
    <w:rsid w:val="00742ACC"/>
    <w:rsid w:val="007431C9"/>
    <w:rsid w:val="0074344C"/>
    <w:rsid w:val="00743DB6"/>
    <w:rsid w:val="007440A3"/>
    <w:rsid w:val="007454CC"/>
    <w:rsid w:val="00745519"/>
    <w:rsid w:val="00745A9A"/>
    <w:rsid w:val="00745CBF"/>
    <w:rsid w:val="00746303"/>
    <w:rsid w:val="00746FFC"/>
    <w:rsid w:val="0074786F"/>
    <w:rsid w:val="00750916"/>
    <w:rsid w:val="00750AB8"/>
    <w:rsid w:val="00750B00"/>
    <w:rsid w:val="00750BB8"/>
    <w:rsid w:val="00750E40"/>
    <w:rsid w:val="00750E5F"/>
    <w:rsid w:val="00750E75"/>
    <w:rsid w:val="007513E2"/>
    <w:rsid w:val="00751695"/>
    <w:rsid w:val="00751874"/>
    <w:rsid w:val="00751B09"/>
    <w:rsid w:val="00751E31"/>
    <w:rsid w:val="00752345"/>
    <w:rsid w:val="007523C1"/>
    <w:rsid w:val="007528C8"/>
    <w:rsid w:val="00752C49"/>
    <w:rsid w:val="00752F99"/>
    <w:rsid w:val="007532A2"/>
    <w:rsid w:val="00754144"/>
    <w:rsid w:val="0075450D"/>
    <w:rsid w:val="00754A08"/>
    <w:rsid w:val="00754C88"/>
    <w:rsid w:val="00754DA9"/>
    <w:rsid w:val="0075509D"/>
    <w:rsid w:val="007558B6"/>
    <w:rsid w:val="00755A32"/>
    <w:rsid w:val="00755B2D"/>
    <w:rsid w:val="00755F0B"/>
    <w:rsid w:val="00756120"/>
    <w:rsid w:val="00756203"/>
    <w:rsid w:val="007565CD"/>
    <w:rsid w:val="00756E08"/>
    <w:rsid w:val="00756F4F"/>
    <w:rsid w:val="00757499"/>
    <w:rsid w:val="007601A9"/>
    <w:rsid w:val="00760B5F"/>
    <w:rsid w:val="00760CCB"/>
    <w:rsid w:val="0076137A"/>
    <w:rsid w:val="007613AC"/>
    <w:rsid w:val="007614B7"/>
    <w:rsid w:val="0076197A"/>
    <w:rsid w:val="00761C1A"/>
    <w:rsid w:val="00763020"/>
    <w:rsid w:val="00763185"/>
    <w:rsid w:val="007631F2"/>
    <w:rsid w:val="00763269"/>
    <w:rsid w:val="00763524"/>
    <w:rsid w:val="00763605"/>
    <w:rsid w:val="0076375F"/>
    <w:rsid w:val="00763A04"/>
    <w:rsid w:val="007643A0"/>
    <w:rsid w:val="00764952"/>
    <w:rsid w:val="00764DD1"/>
    <w:rsid w:val="00764FB2"/>
    <w:rsid w:val="0076519F"/>
    <w:rsid w:val="00765258"/>
    <w:rsid w:val="00765A69"/>
    <w:rsid w:val="007671DF"/>
    <w:rsid w:val="007671EC"/>
    <w:rsid w:val="00767A2E"/>
    <w:rsid w:val="00767B32"/>
    <w:rsid w:val="00767DB0"/>
    <w:rsid w:val="00770223"/>
    <w:rsid w:val="00770601"/>
    <w:rsid w:val="0077096E"/>
    <w:rsid w:val="00770BA6"/>
    <w:rsid w:val="00771026"/>
    <w:rsid w:val="007719B5"/>
    <w:rsid w:val="00771A24"/>
    <w:rsid w:val="0077265B"/>
    <w:rsid w:val="00772B56"/>
    <w:rsid w:val="00773124"/>
    <w:rsid w:val="007731E8"/>
    <w:rsid w:val="00773779"/>
    <w:rsid w:val="00773A12"/>
    <w:rsid w:val="00773F29"/>
    <w:rsid w:val="00774812"/>
    <w:rsid w:val="00774D4C"/>
    <w:rsid w:val="00775588"/>
    <w:rsid w:val="00775A5F"/>
    <w:rsid w:val="00776C65"/>
    <w:rsid w:val="00777DBB"/>
    <w:rsid w:val="007805CD"/>
    <w:rsid w:val="007807A2"/>
    <w:rsid w:val="00780AA0"/>
    <w:rsid w:val="00780B8D"/>
    <w:rsid w:val="00780BFB"/>
    <w:rsid w:val="00780D69"/>
    <w:rsid w:val="00781084"/>
    <w:rsid w:val="0078113A"/>
    <w:rsid w:val="007813A0"/>
    <w:rsid w:val="0078178C"/>
    <w:rsid w:val="00781B84"/>
    <w:rsid w:val="0078256E"/>
    <w:rsid w:val="00782D7A"/>
    <w:rsid w:val="007835D5"/>
    <w:rsid w:val="007838F2"/>
    <w:rsid w:val="00783C54"/>
    <w:rsid w:val="00784CB0"/>
    <w:rsid w:val="00784F35"/>
    <w:rsid w:val="00784FED"/>
    <w:rsid w:val="007853FE"/>
    <w:rsid w:val="00785799"/>
    <w:rsid w:val="007858DA"/>
    <w:rsid w:val="00785E34"/>
    <w:rsid w:val="00786549"/>
    <w:rsid w:val="007870C9"/>
    <w:rsid w:val="007873A7"/>
    <w:rsid w:val="007878B3"/>
    <w:rsid w:val="00787927"/>
    <w:rsid w:val="0079009F"/>
    <w:rsid w:val="00790485"/>
    <w:rsid w:val="00790B4F"/>
    <w:rsid w:val="007910EC"/>
    <w:rsid w:val="007916BA"/>
    <w:rsid w:val="00791BB2"/>
    <w:rsid w:val="0079270D"/>
    <w:rsid w:val="00793E66"/>
    <w:rsid w:val="0079403D"/>
    <w:rsid w:val="00794052"/>
    <w:rsid w:val="0079421C"/>
    <w:rsid w:val="00794225"/>
    <w:rsid w:val="007943DC"/>
    <w:rsid w:val="00794A92"/>
    <w:rsid w:val="00795123"/>
    <w:rsid w:val="007951F8"/>
    <w:rsid w:val="0079556B"/>
    <w:rsid w:val="00795A57"/>
    <w:rsid w:val="00795B3F"/>
    <w:rsid w:val="00795EF5"/>
    <w:rsid w:val="007968C5"/>
    <w:rsid w:val="007969ED"/>
    <w:rsid w:val="00796B56"/>
    <w:rsid w:val="007A03A0"/>
    <w:rsid w:val="007A0B84"/>
    <w:rsid w:val="007A0C78"/>
    <w:rsid w:val="007A0E9B"/>
    <w:rsid w:val="007A10C5"/>
    <w:rsid w:val="007A1835"/>
    <w:rsid w:val="007A1A74"/>
    <w:rsid w:val="007A1ED1"/>
    <w:rsid w:val="007A20C9"/>
    <w:rsid w:val="007A3B4F"/>
    <w:rsid w:val="007A4583"/>
    <w:rsid w:val="007A4992"/>
    <w:rsid w:val="007A4E6B"/>
    <w:rsid w:val="007A57FD"/>
    <w:rsid w:val="007A5D70"/>
    <w:rsid w:val="007A75CE"/>
    <w:rsid w:val="007A75F7"/>
    <w:rsid w:val="007A7832"/>
    <w:rsid w:val="007A7A5F"/>
    <w:rsid w:val="007A7DA8"/>
    <w:rsid w:val="007A7EDD"/>
    <w:rsid w:val="007B064B"/>
    <w:rsid w:val="007B0C70"/>
    <w:rsid w:val="007B199A"/>
    <w:rsid w:val="007B30C8"/>
    <w:rsid w:val="007B3264"/>
    <w:rsid w:val="007B381D"/>
    <w:rsid w:val="007B3EF4"/>
    <w:rsid w:val="007B4069"/>
    <w:rsid w:val="007B4CC0"/>
    <w:rsid w:val="007B527C"/>
    <w:rsid w:val="007B56EB"/>
    <w:rsid w:val="007B58A9"/>
    <w:rsid w:val="007B5C5C"/>
    <w:rsid w:val="007B5DF7"/>
    <w:rsid w:val="007B5F49"/>
    <w:rsid w:val="007B6577"/>
    <w:rsid w:val="007B6C90"/>
    <w:rsid w:val="007B6CA8"/>
    <w:rsid w:val="007B73AA"/>
    <w:rsid w:val="007B7761"/>
    <w:rsid w:val="007B7F00"/>
    <w:rsid w:val="007C03A9"/>
    <w:rsid w:val="007C0DF8"/>
    <w:rsid w:val="007C1954"/>
    <w:rsid w:val="007C1E05"/>
    <w:rsid w:val="007C1F80"/>
    <w:rsid w:val="007C273E"/>
    <w:rsid w:val="007C2A18"/>
    <w:rsid w:val="007C3955"/>
    <w:rsid w:val="007C487D"/>
    <w:rsid w:val="007C48B8"/>
    <w:rsid w:val="007C4966"/>
    <w:rsid w:val="007C4ABC"/>
    <w:rsid w:val="007C4CC1"/>
    <w:rsid w:val="007C4D0C"/>
    <w:rsid w:val="007C4FF7"/>
    <w:rsid w:val="007C52F2"/>
    <w:rsid w:val="007C56CF"/>
    <w:rsid w:val="007C5707"/>
    <w:rsid w:val="007C5719"/>
    <w:rsid w:val="007C5AA1"/>
    <w:rsid w:val="007C5E6C"/>
    <w:rsid w:val="007C61A6"/>
    <w:rsid w:val="007C637F"/>
    <w:rsid w:val="007C64C0"/>
    <w:rsid w:val="007C66BD"/>
    <w:rsid w:val="007C6C1F"/>
    <w:rsid w:val="007C6D0E"/>
    <w:rsid w:val="007C6F1B"/>
    <w:rsid w:val="007C7C90"/>
    <w:rsid w:val="007C7FD1"/>
    <w:rsid w:val="007D031E"/>
    <w:rsid w:val="007D082B"/>
    <w:rsid w:val="007D0B71"/>
    <w:rsid w:val="007D15FA"/>
    <w:rsid w:val="007D1951"/>
    <w:rsid w:val="007D1C67"/>
    <w:rsid w:val="007D1CFD"/>
    <w:rsid w:val="007D21E9"/>
    <w:rsid w:val="007D245F"/>
    <w:rsid w:val="007D2766"/>
    <w:rsid w:val="007D2EC1"/>
    <w:rsid w:val="007D34A4"/>
    <w:rsid w:val="007D3B40"/>
    <w:rsid w:val="007D4305"/>
    <w:rsid w:val="007D4402"/>
    <w:rsid w:val="007D578B"/>
    <w:rsid w:val="007D5827"/>
    <w:rsid w:val="007D5B41"/>
    <w:rsid w:val="007D5C0E"/>
    <w:rsid w:val="007D5F22"/>
    <w:rsid w:val="007D653C"/>
    <w:rsid w:val="007D66F1"/>
    <w:rsid w:val="007D6709"/>
    <w:rsid w:val="007D68C0"/>
    <w:rsid w:val="007D6932"/>
    <w:rsid w:val="007D725D"/>
    <w:rsid w:val="007D7538"/>
    <w:rsid w:val="007D79ED"/>
    <w:rsid w:val="007D7E2D"/>
    <w:rsid w:val="007E044A"/>
    <w:rsid w:val="007E07A5"/>
    <w:rsid w:val="007E184B"/>
    <w:rsid w:val="007E2305"/>
    <w:rsid w:val="007E2A27"/>
    <w:rsid w:val="007E2A28"/>
    <w:rsid w:val="007E306D"/>
    <w:rsid w:val="007E335A"/>
    <w:rsid w:val="007E341E"/>
    <w:rsid w:val="007E3739"/>
    <w:rsid w:val="007E53B4"/>
    <w:rsid w:val="007E6316"/>
    <w:rsid w:val="007E701A"/>
    <w:rsid w:val="007E7411"/>
    <w:rsid w:val="007E75B8"/>
    <w:rsid w:val="007E76B8"/>
    <w:rsid w:val="007E7A90"/>
    <w:rsid w:val="007E7DFF"/>
    <w:rsid w:val="007F01D0"/>
    <w:rsid w:val="007F04FD"/>
    <w:rsid w:val="007F0D04"/>
    <w:rsid w:val="007F131F"/>
    <w:rsid w:val="007F1703"/>
    <w:rsid w:val="007F2ACC"/>
    <w:rsid w:val="007F2BFF"/>
    <w:rsid w:val="007F2C9E"/>
    <w:rsid w:val="007F3780"/>
    <w:rsid w:val="007F415C"/>
    <w:rsid w:val="007F41E3"/>
    <w:rsid w:val="007F43E2"/>
    <w:rsid w:val="007F448F"/>
    <w:rsid w:val="007F44E4"/>
    <w:rsid w:val="007F45A2"/>
    <w:rsid w:val="007F4706"/>
    <w:rsid w:val="007F49E3"/>
    <w:rsid w:val="007F4A82"/>
    <w:rsid w:val="007F4D81"/>
    <w:rsid w:val="007F5451"/>
    <w:rsid w:val="007F591F"/>
    <w:rsid w:val="007F5AB0"/>
    <w:rsid w:val="007F5AE2"/>
    <w:rsid w:val="007F61D6"/>
    <w:rsid w:val="007F7042"/>
    <w:rsid w:val="007F74B3"/>
    <w:rsid w:val="007F7749"/>
    <w:rsid w:val="008001C2"/>
    <w:rsid w:val="00800866"/>
    <w:rsid w:val="00800C5A"/>
    <w:rsid w:val="00801C17"/>
    <w:rsid w:val="00801E9C"/>
    <w:rsid w:val="00801EE0"/>
    <w:rsid w:val="00802596"/>
    <w:rsid w:val="00802716"/>
    <w:rsid w:val="00802BF1"/>
    <w:rsid w:val="00802E98"/>
    <w:rsid w:val="0080328A"/>
    <w:rsid w:val="00803A29"/>
    <w:rsid w:val="00803DA5"/>
    <w:rsid w:val="00803E26"/>
    <w:rsid w:val="0080401E"/>
    <w:rsid w:val="008045C3"/>
    <w:rsid w:val="008051FB"/>
    <w:rsid w:val="00805D18"/>
    <w:rsid w:val="00806925"/>
    <w:rsid w:val="008069F2"/>
    <w:rsid w:val="00807777"/>
    <w:rsid w:val="008100E7"/>
    <w:rsid w:val="008103B6"/>
    <w:rsid w:val="008103F0"/>
    <w:rsid w:val="00810D93"/>
    <w:rsid w:val="00810ED2"/>
    <w:rsid w:val="008113BA"/>
    <w:rsid w:val="008113F4"/>
    <w:rsid w:val="00811AB2"/>
    <w:rsid w:val="00811B2F"/>
    <w:rsid w:val="00811B45"/>
    <w:rsid w:val="008121EC"/>
    <w:rsid w:val="0081226A"/>
    <w:rsid w:val="00812CFB"/>
    <w:rsid w:val="00812E1C"/>
    <w:rsid w:val="008133D1"/>
    <w:rsid w:val="008139ED"/>
    <w:rsid w:val="008141C7"/>
    <w:rsid w:val="008142E5"/>
    <w:rsid w:val="008143EB"/>
    <w:rsid w:val="00814CE2"/>
    <w:rsid w:val="00814E34"/>
    <w:rsid w:val="0081539A"/>
    <w:rsid w:val="00815602"/>
    <w:rsid w:val="00816619"/>
    <w:rsid w:val="008166F3"/>
    <w:rsid w:val="008167C3"/>
    <w:rsid w:val="00816EC3"/>
    <w:rsid w:val="00816EF8"/>
    <w:rsid w:val="0081726B"/>
    <w:rsid w:val="0081739D"/>
    <w:rsid w:val="00817A5D"/>
    <w:rsid w:val="00817A63"/>
    <w:rsid w:val="00820531"/>
    <w:rsid w:val="00820A97"/>
    <w:rsid w:val="00820EA6"/>
    <w:rsid w:val="00821E38"/>
    <w:rsid w:val="0082214F"/>
    <w:rsid w:val="00822310"/>
    <w:rsid w:val="00823559"/>
    <w:rsid w:val="0082409F"/>
    <w:rsid w:val="008240B6"/>
    <w:rsid w:val="00824449"/>
    <w:rsid w:val="00824740"/>
    <w:rsid w:val="00824744"/>
    <w:rsid w:val="00824890"/>
    <w:rsid w:val="0082495C"/>
    <w:rsid w:val="00824E97"/>
    <w:rsid w:val="00824F5E"/>
    <w:rsid w:val="008252B2"/>
    <w:rsid w:val="0082558D"/>
    <w:rsid w:val="008260A0"/>
    <w:rsid w:val="00826B92"/>
    <w:rsid w:val="00826CDB"/>
    <w:rsid w:val="00826ED1"/>
    <w:rsid w:val="00826F4D"/>
    <w:rsid w:val="00827D99"/>
    <w:rsid w:val="00830617"/>
    <w:rsid w:val="008312BD"/>
    <w:rsid w:val="00831420"/>
    <w:rsid w:val="00831428"/>
    <w:rsid w:val="00831789"/>
    <w:rsid w:val="00831AE8"/>
    <w:rsid w:val="00833C63"/>
    <w:rsid w:val="008340D0"/>
    <w:rsid w:val="00834762"/>
    <w:rsid w:val="00834F91"/>
    <w:rsid w:val="0083634D"/>
    <w:rsid w:val="00836C1A"/>
    <w:rsid w:val="00836F44"/>
    <w:rsid w:val="008371B4"/>
    <w:rsid w:val="008371E7"/>
    <w:rsid w:val="00837911"/>
    <w:rsid w:val="00837EE3"/>
    <w:rsid w:val="0084089C"/>
    <w:rsid w:val="00840A15"/>
    <w:rsid w:val="00840B95"/>
    <w:rsid w:val="008415BA"/>
    <w:rsid w:val="00841C00"/>
    <w:rsid w:val="00841E94"/>
    <w:rsid w:val="00841F75"/>
    <w:rsid w:val="0084221B"/>
    <w:rsid w:val="00842384"/>
    <w:rsid w:val="00842B80"/>
    <w:rsid w:val="00843538"/>
    <w:rsid w:val="00843B2F"/>
    <w:rsid w:val="008442DF"/>
    <w:rsid w:val="0084460A"/>
    <w:rsid w:val="008448CC"/>
    <w:rsid w:val="00844E97"/>
    <w:rsid w:val="00845222"/>
    <w:rsid w:val="00845949"/>
    <w:rsid w:val="00845C06"/>
    <w:rsid w:val="00846554"/>
    <w:rsid w:val="008466EF"/>
    <w:rsid w:val="008469F9"/>
    <w:rsid w:val="00847D78"/>
    <w:rsid w:val="00850189"/>
    <w:rsid w:val="0085070F"/>
    <w:rsid w:val="0085083D"/>
    <w:rsid w:val="00850C02"/>
    <w:rsid w:val="00850D54"/>
    <w:rsid w:val="0085104C"/>
    <w:rsid w:val="008514D0"/>
    <w:rsid w:val="00851711"/>
    <w:rsid w:val="00851732"/>
    <w:rsid w:val="00851A1B"/>
    <w:rsid w:val="00851E0A"/>
    <w:rsid w:val="00851E65"/>
    <w:rsid w:val="00852966"/>
    <w:rsid w:val="0085307F"/>
    <w:rsid w:val="00853A79"/>
    <w:rsid w:val="00853D38"/>
    <w:rsid w:val="00853D7E"/>
    <w:rsid w:val="00853E52"/>
    <w:rsid w:val="00854132"/>
    <w:rsid w:val="00854477"/>
    <w:rsid w:val="0085449E"/>
    <w:rsid w:val="0085461C"/>
    <w:rsid w:val="008556AA"/>
    <w:rsid w:val="00855767"/>
    <w:rsid w:val="00855854"/>
    <w:rsid w:val="00855897"/>
    <w:rsid w:val="00855CF4"/>
    <w:rsid w:val="0085649C"/>
    <w:rsid w:val="0085672B"/>
    <w:rsid w:val="00856CB4"/>
    <w:rsid w:val="00857548"/>
    <w:rsid w:val="00860579"/>
    <w:rsid w:val="008613E9"/>
    <w:rsid w:val="0086152E"/>
    <w:rsid w:val="0086161C"/>
    <w:rsid w:val="00861800"/>
    <w:rsid w:val="00861B6A"/>
    <w:rsid w:val="0086234A"/>
    <w:rsid w:val="00862FD9"/>
    <w:rsid w:val="00863630"/>
    <w:rsid w:val="00863AC9"/>
    <w:rsid w:val="0086427E"/>
    <w:rsid w:val="00865521"/>
    <w:rsid w:val="008655A3"/>
    <w:rsid w:val="00865B8F"/>
    <w:rsid w:val="00866315"/>
    <w:rsid w:val="0086654D"/>
    <w:rsid w:val="00866635"/>
    <w:rsid w:val="00866B18"/>
    <w:rsid w:val="00866B20"/>
    <w:rsid w:val="00866C62"/>
    <w:rsid w:val="008679CC"/>
    <w:rsid w:val="00867E11"/>
    <w:rsid w:val="00870107"/>
    <w:rsid w:val="0087059C"/>
    <w:rsid w:val="00870623"/>
    <w:rsid w:val="00870B45"/>
    <w:rsid w:val="00871141"/>
    <w:rsid w:val="00871304"/>
    <w:rsid w:val="008718CF"/>
    <w:rsid w:val="008719C7"/>
    <w:rsid w:val="008720C2"/>
    <w:rsid w:val="00872318"/>
    <w:rsid w:val="00872853"/>
    <w:rsid w:val="00872B88"/>
    <w:rsid w:val="00872C8A"/>
    <w:rsid w:val="00873C85"/>
    <w:rsid w:val="00873E1F"/>
    <w:rsid w:val="00873F9B"/>
    <w:rsid w:val="00874736"/>
    <w:rsid w:val="00874A45"/>
    <w:rsid w:val="00874BFD"/>
    <w:rsid w:val="00874DD3"/>
    <w:rsid w:val="00874E5E"/>
    <w:rsid w:val="00874FAB"/>
    <w:rsid w:val="0087506A"/>
    <w:rsid w:val="008752D8"/>
    <w:rsid w:val="00875360"/>
    <w:rsid w:val="00875F69"/>
    <w:rsid w:val="00876DD8"/>
    <w:rsid w:val="00876E20"/>
    <w:rsid w:val="00876E72"/>
    <w:rsid w:val="008778B5"/>
    <w:rsid w:val="00877BFF"/>
    <w:rsid w:val="00877D06"/>
    <w:rsid w:val="00880C19"/>
    <w:rsid w:val="00881573"/>
    <w:rsid w:val="00881601"/>
    <w:rsid w:val="00881666"/>
    <w:rsid w:val="0088196E"/>
    <w:rsid w:val="008825B8"/>
    <w:rsid w:val="008826F6"/>
    <w:rsid w:val="0088337B"/>
    <w:rsid w:val="00883501"/>
    <w:rsid w:val="00883A22"/>
    <w:rsid w:val="00883B6A"/>
    <w:rsid w:val="00883BC3"/>
    <w:rsid w:val="008840F3"/>
    <w:rsid w:val="008843A9"/>
    <w:rsid w:val="00884590"/>
    <w:rsid w:val="00884DF6"/>
    <w:rsid w:val="00885015"/>
    <w:rsid w:val="008850B6"/>
    <w:rsid w:val="008851F7"/>
    <w:rsid w:val="00885E6F"/>
    <w:rsid w:val="00887105"/>
    <w:rsid w:val="00887274"/>
    <w:rsid w:val="0088743A"/>
    <w:rsid w:val="00887540"/>
    <w:rsid w:val="00887914"/>
    <w:rsid w:val="00890184"/>
    <w:rsid w:val="008907E7"/>
    <w:rsid w:val="00890B1E"/>
    <w:rsid w:val="00890EDF"/>
    <w:rsid w:val="00891200"/>
    <w:rsid w:val="00891649"/>
    <w:rsid w:val="0089199C"/>
    <w:rsid w:val="00891A55"/>
    <w:rsid w:val="00891BDC"/>
    <w:rsid w:val="00891D73"/>
    <w:rsid w:val="00891EE0"/>
    <w:rsid w:val="00892292"/>
    <w:rsid w:val="00892BA2"/>
    <w:rsid w:val="0089321D"/>
    <w:rsid w:val="00893732"/>
    <w:rsid w:val="00893828"/>
    <w:rsid w:val="008941C2"/>
    <w:rsid w:val="0089480C"/>
    <w:rsid w:val="008952C2"/>
    <w:rsid w:val="008954A0"/>
    <w:rsid w:val="00896C87"/>
    <w:rsid w:val="0089767C"/>
    <w:rsid w:val="008A0162"/>
    <w:rsid w:val="008A0916"/>
    <w:rsid w:val="008A0DBA"/>
    <w:rsid w:val="008A158A"/>
    <w:rsid w:val="008A179E"/>
    <w:rsid w:val="008A1D6D"/>
    <w:rsid w:val="008A2D33"/>
    <w:rsid w:val="008A2E23"/>
    <w:rsid w:val="008A344B"/>
    <w:rsid w:val="008A359E"/>
    <w:rsid w:val="008A4165"/>
    <w:rsid w:val="008A48A3"/>
    <w:rsid w:val="008A4C5F"/>
    <w:rsid w:val="008A52C9"/>
    <w:rsid w:val="008A6521"/>
    <w:rsid w:val="008A680F"/>
    <w:rsid w:val="008A6BF1"/>
    <w:rsid w:val="008A6E30"/>
    <w:rsid w:val="008A6F1B"/>
    <w:rsid w:val="008A7E76"/>
    <w:rsid w:val="008B0385"/>
    <w:rsid w:val="008B05B0"/>
    <w:rsid w:val="008B074A"/>
    <w:rsid w:val="008B0917"/>
    <w:rsid w:val="008B0E9F"/>
    <w:rsid w:val="008B1498"/>
    <w:rsid w:val="008B2666"/>
    <w:rsid w:val="008B28EB"/>
    <w:rsid w:val="008B3C5E"/>
    <w:rsid w:val="008B41AD"/>
    <w:rsid w:val="008B4258"/>
    <w:rsid w:val="008B44E7"/>
    <w:rsid w:val="008B54E9"/>
    <w:rsid w:val="008B574C"/>
    <w:rsid w:val="008B59F8"/>
    <w:rsid w:val="008B62AE"/>
    <w:rsid w:val="008B696C"/>
    <w:rsid w:val="008B7165"/>
    <w:rsid w:val="008C05EC"/>
    <w:rsid w:val="008C0853"/>
    <w:rsid w:val="008C09A9"/>
    <w:rsid w:val="008C0E5A"/>
    <w:rsid w:val="008C0EC1"/>
    <w:rsid w:val="008C18F9"/>
    <w:rsid w:val="008C216B"/>
    <w:rsid w:val="008C23E7"/>
    <w:rsid w:val="008C25AA"/>
    <w:rsid w:val="008C2C4B"/>
    <w:rsid w:val="008C3785"/>
    <w:rsid w:val="008C3C5B"/>
    <w:rsid w:val="008C41B6"/>
    <w:rsid w:val="008C46A9"/>
    <w:rsid w:val="008C5C4F"/>
    <w:rsid w:val="008C5EA4"/>
    <w:rsid w:val="008C6205"/>
    <w:rsid w:val="008C6683"/>
    <w:rsid w:val="008C74BA"/>
    <w:rsid w:val="008C77A3"/>
    <w:rsid w:val="008C798A"/>
    <w:rsid w:val="008C7CCD"/>
    <w:rsid w:val="008C7E62"/>
    <w:rsid w:val="008C7F40"/>
    <w:rsid w:val="008D0436"/>
    <w:rsid w:val="008D0831"/>
    <w:rsid w:val="008D138F"/>
    <w:rsid w:val="008D1EEA"/>
    <w:rsid w:val="008D2344"/>
    <w:rsid w:val="008D2972"/>
    <w:rsid w:val="008D2AD6"/>
    <w:rsid w:val="008D33DF"/>
    <w:rsid w:val="008D4308"/>
    <w:rsid w:val="008D5258"/>
    <w:rsid w:val="008D528C"/>
    <w:rsid w:val="008D5FDA"/>
    <w:rsid w:val="008D658B"/>
    <w:rsid w:val="008D679E"/>
    <w:rsid w:val="008D6BA4"/>
    <w:rsid w:val="008D7437"/>
    <w:rsid w:val="008D7786"/>
    <w:rsid w:val="008D7C33"/>
    <w:rsid w:val="008E026D"/>
    <w:rsid w:val="008E02B0"/>
    <w:rsid w:val="008E0BD2"/>
    <w:rsid w:val="008E16CB"/>
    <w:rsid w:val="008E1ED2"/>
    <w:rsid w:val="008E20DE"/>
    <w:rsid w:val="008E261B"/>
    <w:rsid w:val="008E2858"/>
    <w:rsid w:val="008E29F0"/>
    <w:rsid w:val="008E2C5F"/>
    <w:rsid w:val="008E3179"/>
    <w:rsid w:val="008E33F9"/>
    <w:rsid w:val="008E3A3F"/>
    <w:rsid w:val="008E3CA1"/>
    <w:rsid w:val="008E4598"/>
    <w:rsid w:val="008E4CA5"/>
    <w:rsid w:val="008E4ECA"/>
    <w:rsid w:val="008E573E"/>
    <w:rsid w:val="008E5AF8"/>
    <w:rsid w:val="008E5B87"/>
    <w:rsid w:val="008E6462"/>
    <w:rsid w:val="008E6A60"/>
    <w:rsid w:val="008E7271"/>
    <w:rsid w:val="008E73B5"/>
    <w:rsid w:val="008E7D52"/>
    <w:rsid w:val="008F0563"/>
    <w:rsid w:val="008F086C"/>
    <w:rsid w:val="008F08F6"/>
    <w:rsid w:val="008F0F37"/>
    <w:rsid w:val="008F0FA9"/>
    <w:rsid w:val="008F16CE"/>
    <w:rsid w:val="008F190C"/>
    <w:rsid w:val="008F1D48"/>
    <w:rsid w:val="008F1DEB"/>
    <w:rsid w:val="008F2BB5"/>
    <w:rsid w:val="008F307E"/>
    <w:rsid w:val="008F3984"/>
    <w:rsid w:val="008F39E7"/>
    <w:rsid w:val="008F3B42"/>
    <w:rsid w:val="008F468E"/>
    <w:rsid w:val="008F48E7"/>
    <w:rsid w:val="008F4F57"/>
    <w:rsid w:val="008F4FB6"/>
    <w:rsid w:val="008F51ED"/>
    <w:rsid w:val="008F5648"/>
    <w:rsid w:val="008F597E"/>
    <w:rsid w:val="008F6438"/>
    <w:rsid w:val="008F6665"/>
    <w:rsid w:val="008F6CEC"/>
    <w:rsid w:val="008F6EE8"/>
    <w:rsid w:val="008F7F0E"/>
    <w:rsid w:val="00900664"/>
    <w:rsid w:val="00900BB4"/>
    <w:rsid w:val="0090120C"/>
    <w:rsid w:val="009014BC"/>
    <w:rsid w:val="009014E9"/>
    <w:rsid w:val="009019D1"/>
    <w:rsid w:val="00902060"/>
    <w:rsid w:val="00902292"/>
    <w:rsid w:val="009029CC"/>
    <w:rsid w:val="0090324C"/>
    <w:rsid w:val="009033D5"/>
    <w:rsid w:val="00903B87"/>
    <w:rsid w:val="00904360"/>
    <w:rsid w:val="0090494F"/>
    <w:rsid w:val="00904DEB"/>
    <w:rsid w:val="009061A0"/>
    <w:rsid w:val="0090632C"/>
    <w:rsid w:val="00906760"/>
    <w:rsid w:val="00906839"/>
    <w:rsid w:val="00906BE9"/>
    <w:rsid w:val="0090772D"/>
    <w:rsid w:val="00907BB4"/>
    <w:rsid w:val="00907E70"/>
    <w:rsid w:val="00907EDB"/>
    <w:rsid w:val="00907F1E"/>
    <w:rsid w:val="0091022F"/>
    <w:rsid w:val="00910435"/>
    <w:rsid w:val="009108DB"/>
    <w:rsid w:val="00910A10"/>
    <w:rsid w:val="00910AC3"/>
    <w:rsid w:val="00910BA1"/>
    <w:rsid w:val="00910FDB"/>
    <w:rsid w:val="00911120"/>
    <w:rsid w:val="009112E6"/>
    <w:rsid w:val="0091139C"/>
    <w:rsid w:val="00911665"/>
    <w:rsid w:val="009117FA"/>
    <w:rsid w:val="0091180D"/>
    <w:rsid w:val="0091247E"/>
    <w:rsid w:val="009124B6"/>
    <w:rsid w:val="009126D5"/>
    <w:rsid w:val="00912DAF"/>
    <w:rsid w:val="00913E3A"/>
    <w:rsid w:val="009141BB"/>
    <w:rsid w:val="009143E5"/>
    <w:rsid w:val="00914C98"/>
    <w:rsid w:val="0091559F"/>
    <w:rsid w:val="0091666E"/>
    <w:rsid w:val="00916CC7"/>
    <w:rsid w:val="00917374"/>
    <w:rsid w:val="009178EC"/>
    <w:rsid w:val="009179BC"/>
    <w:rsid w:val="0092057B"/>
    <w:rsid w:val="009208AD"/>
    <w:rsid w:val="00922150"/>
    <w:rsid w:val="0092241A"/>
    <w:rsid w:val="0092263B"/>
    <w:rsid w:val="009227B7"/>
    <w:rsid w:val="00922B75"/>
    <w:rsid w:val="00922C33"/>
    <w:rsid w:val="00922D64"/>
    <w:rsid w:val="00922EF5"/>
    <w:rsid w:val="009231B8"/>
    <w:rsid w:val="009233CC"/>
    <w:rsid w:val="009234FC"/>
    <w:rsid w:val="009235EF"/>
    <w:rsid w:val="00923AC4"/>
    <w:rsid w:val="00923F41"/>
    <w:rsid w:val="00924305"/>
    <w:rsid w:val="0092436D"/>
    <w:rsid w:val="00924887"/>
    <w:rsid w:val="00924AC7"/>
    <w:rsid w:val="00924F89"/>
    <w:rsid w:val="00925233"/>
    <w:rsid w:val="009256C8"/>
    <w:rsid w:val="00925875"/>
    <w:rsid w:val="009259F7"/>
    <w:rsid w:val="009262AC"/>
    <w:rsid w:val="009264DE"/>
    <w:rsid w:val="0092650E"/>
    <w:rsid w:val="009266BE"/>
    <w:rsid w:val="00927C4C"/>
    <w:rsid w:val="00927E01"/>
    <w:rsid w:val="00927E1D"/>
    <w:rsid w:val="009307ED"/>
    <w:rsid w:val="00930E96"/>
    <w:rsid w:val="0093153D"/>
    <w:rsid w:val="009317B6"/>
    <w:rsid w:val="00931DAA"/>
    <w:rsid w:val="009325AF"/>
    <w:rsid w:val="00932E70"/>
    <w:rsid w:val="00932E7E"/>
    <w:rsid w:val="00932FD1"/>
    <w:rsid w:val="00933401"/>
    <w:rsid w:val="00933A4A"/>
    <w:rsid w:val="00933FAB"/>
    <w:rsid w:val="0093480B"/>
    <w:rsid w:val="00935200"/>
    <w:rsid w:val="00935EA3"/>
    <w:rsid w:val="00936367"/>
    <w:rsid w:val="0093681C"/>
    <w:rsid w:val="00936997"/>
    <w:rsid w:val="00936D08"/>
    <w:rsid w:val="009376EB"/>
    <w:rsid w:val="009379C1"/>
    <w:rsid w:val="00937FA5"/>
    <w:rsid w:val="00940312"/>
    <w:rsid w:val="009405CD"/>
    <w:rsid w:val="00941020"/>
    <w:rsid w:val="009413D1"/>
    <w:rsid w:val="009421A7"/>
    <w:rsid w:val="0094243E"/>
    <w:rsid w:val="00942AC3"/>
    <w:rsid w:val="009432CA"/>
    <w:rsid w:val="00943632"/>
    <w:rsid w:val="0094389A"/>
    <w:rsid w:val="00944264"/>
    <w:rsid w:val="00945EA4"/>
    <w:rsid w:val="009466A0"/>
    <w:rsid w:val="0094674F"/>
    <w:rsid w:val="009468F8"/>
    <w:rsid w:val="00946B3C"/>
    <w:rsid w:val="00946C48"/>
    <w:rsid w:val="00946FFF"/>
    <w:rsid w:val="0094719F"/>
    <w:rsid w:val="009476A0"/>
    <w:rsid w:val="00947B65"/>
    <w:rsid w:val="0095029C"/>
    <w:rsid w:val="00950697"/>
    <w:rsid w:val="009508C4"/>
    <w:rsid w:val="00951047"/>
    <w:rsid w:val="0095198D"/>
    <w:rsid w:val="009519FA"/>
    <w:rsid w:val="0095270F"/>
    <w:rsid w:val="0095343F"/>
    <w:rsid w:val="0095345D"/>
    <w:rsid w:val="009537CD"/>
    <w:rsid w:val="0095399C"/>
    <w:rsid w:val="00953D1C"/>
    <w:rsid w:val="009544F2"/>
    <w:rsid w:val="00954E0F"/>
    <w:rsid w:val="009550B9"/>
    <w:rsid w:val="00955FB1"/>
    <w:rsid w:val="0095675C"/>
    <w:rsid w:val="00957D95"/>
    <w:rsid w:val="009608C3"/>
    <w:rsid w:val="00961311"/>
    <w:rsid w:val="00961B8B"/>
    <w:rsid w:val="00961E2C"/>
    <w:rsid w:val="009625C6"/>
    <w:rsid w:val="0096359A"/>
    <w:rsid w:val="009635EC"/>
    <w:rsid w:val="00963CE7"/>
    <w:rsid w:val="00963E85"/>
    <w:rsid w:val="00963F89"/>
    <w:rsid w:val="00963FFD"/>
    <w:rsid w:val="009640C0"/>
    <w:rsid w:val="0096465A"/>
    <w:rsid w:val="0096497D"/>
    <w:rsid w:val="00964A7B"/>
    <w:rsid w:val="00965293"/>
    <w:rsid w:val="0096582E"/>
    <w:rsid w:val="00965BEA"/>
    <w:rsid w:val="00965CE3"/>
    <w:rsid w:val="00965D00"/>
    <w:rsid w:val="00965F07"/>
    <w:rsid w:val="0096640F"/>
    <w:rsid w:val="00966A7D"/>
    <w:rsid w:val="009670DA"/>
    <w:rsid w:val="009672C1"/>
    <w:rsid w:val="0096765A"/>
    <w:rsid w:val="0096770C"/>
    <w:rsid w:val="0096776A"/>
    <w:rsid w:val="009677D6"/>
    <w:rsid w:val="00967AC4"/>
    <w:rsid w:val="00970386"/>
    <w:rsid w:val="009704AB"/>
    <w:rsid w:val="00970A4A"/>
    <w:rsid w:val="00970E3A"/>
    <w:rsid w:val="00971454"/>
    <w:rsid w:val="00972210"/>
    <w:rsid w:val="009722A2"/>
    <w:rsid w:val="00972E4D"/>
    <w:rsid w:val="009733D4"/>
    <w:rsid w:val="0097356B"/>
    <w:rsid w:val="0097374D"/>
    <w:rsid w:val="00973833"/>
    <w:rsid w:val="009739DA"/>
    <w:rsid w:val="00973CC6"/>
    <w:rsid w:val="0097406A"/>
    <w:rsid w:val="00975348"/>
    <w:rsid w:val="00975A26"/>
    <w:rsid w:val="0097634A"/>
    <w:rsid w:val="00977764"/>
    <w:rsid w:val="00977BDA"/>
    <w:rsid w:val="00977F8D"/>
    <w:rsid w:val="00977FC5"/>
    <w:rsid w:val="0098087E"/>
    <w:rsid w:val="00980A7F"/>
    <w:rsid w:val="0098100E"/>
    <w:rsid w:val="0098164C"/>
    <w:rsid w:val="009816FD"/>
    <w:rsid w:val="00981FC8"/>
    <w:rsid w:val="00982653"/>
    <w:rsid w:val="009827E8"/>
    <w:rsid w:val="009833B4"/>
    <w:rsid w:val="009837AB"/>
    <w:rsid w:val="0098390C"/>
    <w:rsid w:val="009849AB"/>
    <w:rsid w:val="00984B88"/>
    <w:rsid w:val="0098560F"/>
    <w:rsid w:val="0098696A"/>
    <w:rsid w:val="00986A79"/>
    <w:rsid w:val="00987716"/>
    <w:rsid w:val="009901B8"/>
    <w:rsid w:val="0099023D"/>
    <w:rsid w:val="009906FC"/>
    <w:rsid w:val="00990C99"/>
    <w:rsid w:val="0099129D"/>
    <w:rsid w:val="009918B6"/>
    <w:rsid w:val="00991D2A"/>
    <w:rsid w:val="00992BE9"/>
    <w:rsid w:val="00992C26"/>
    <w:rsid w:val="00993B8B"/>
    <w:rsid w:val="00993F3A"/>
    <w:rsid w:val="009950CA"/>
    <w:rsid w:val="009955FE"/>
    <w:rsid w:val="0099569A"/>
    <w:rsid w:val="00995F1E"/>
    <w:rsid w:val="00996C6A"/>
    <w:rsid w:val="009974F0"/>
    <w:rsid w:val="00997823"/>
    <w:rsid w:val="009978DB"/>
    <w:rsid w:val="00997B6D"/>
    <w:rsid w:val="00997EBF"/>
    <w:rsid w:val="009A069F"/>
    <w:rsid w:val="009A0CE5"/>
    <w:rsid w:val="009A1FE3"/>
    <w:rsid w:val="009A2E6D"/>
    <w:rsid w:val="009A2EC9"/>
    <w:rsid w:val="009A4589"/>
    <w:rsid w:val="009A4953"/>
    <w:rsid w:val="009A4B7F"/>
    <w:rsid w:val="009A5641"/>
    <w:rsid w:val="009A6042"/>
    <w:rsid w:val="009A682E"/>
    <w:rsid w:val="009A6D09"/>
    <w:rsid w:val="009A6F6C"/>
    <w:rsid w:val="009A6FA4"/>
    <w:rsid w:val="009A71F4"/>
    <w:rsid w:val="009A7232"/>
    <w:rsid w:val="009A7266"/>
    <w:rsid w:val="009A727C"/>
    <w:rsid w:val="009B02AF"/>
    <w:rsid w:val="009B04B7"/>
    <w:rsid w:val="009B04D6"/>
    <w:rsid w:val="009B0752"/>
    <w:rsid w:val="009B0B37"/>
    <w:rsid w:val="009B13E1"/>
    <w:rsid w:val="009B3318"/>
    <w:rsid w:val="009B3AA0"/>
    <w:rsid w:val="009B3E72"/>
    <w:rsid w:val="009B3E7D"/>
    <w:rsid w:val="009B4EED"/>
    <w:rsid w:val="009B5D43"/>
    <w:rsid w:val="009B60BD"/>
    <w:rsid w:val="009B63D6"/>
    <w:rsid w:val="009B644E"/>
    <w:rsid w:val="009B7B17"/>
    <w:rsid w:val="009B7C0C"/>
    <w:rsid w:val="009B7ED4"/>
    <w:rsid w:val="009C0490"/>
    <w:rsid w:val="009C0EE6"/>
    <w:rsid w:val="009C12F7"/>
    <w:rsid w:val="009C15E1"/>
    <w:rsid w:val="009C15EE"/>
    <w:rsid w:val="009C2079"/>
    <w:rsid w:val="009C2E21"/>
    <w:rsid w:val="009C309B"/>
    <w:rsid w:val="009C32E3"/>
    <w:rsid w:val="009C38E9"/>
    <w:rsid w:val="009C3A61"/>
    <w:rsid w:val="009C3E55"/>
    <w:rsid w:val="009C3EB7"/>
    <w:rsid w:val="009C480A"/>
    <w:rsid w:val="009C4F26"/>
    <w:rsid w:val="009C501E"/>
    <w:rsid w:val="009C5634"/>
    <w:rsid w:val="009C5AAC"/>
    <w:rsid w:val="009C6F9F"/>
    <w:rsid w:val="009C7A1B"/>
    <w:rsid w:val="009C7D88"/>
    <w:rsid w:val="009C7DCB"/>
    <w:rsid w:val="009C7DFD"/>
    <w:rsid w:val="009D039B"/>
    <w:rsid w:val="009D0840"/>
    <w:rsid w:val="009D08D2"/>
    <w:rsid w:val="009D0EB5"/>
    <w:rsid w:val="009D19C1"/>
    <w:rsid w:val="009D21EA"/>
    <w:rsid w:val="009D252C"/>
    <w:rsid w:val="009D25EE"/>
    <w:rsid w:val="009D2B55"/>
    <w:rsid w:val="009D307A"/>
    <w:rsid w:val="009D3316"/>
    <w:rsid w:val="009D3385"/>
    <w:rsid w:val="009D37CB"/>
    <w:rsid w:val="009D410F"/>
    <w:rsid w:val="009D4229"/>
    <w:rsid w:val="009D45BE"/>
    <w:rsid w:val="009D4779"/>
    <w:rsid w:val="009D479B"/>
    <w:rsid w:val="009D490F"/>
    <w:rsid w:val="009D4980"/>
    <w:rsid w:val="009D5293"/>
    <w:rsid w:val="009D6A01"/>
    <w:rsid w:val="009D6B95"/>
    <w:rsid w:val="009D6E8E"/>
    <w:rsid w:val="009D6F4B"/>
    <w:rsid w:val="009D7029"/>
    <w:rsid w:val="009D7097"/>
    <w:rsid w:val="009D7729"/>
    <w:rsid w:val="009D7872"/>
    <w:rsid w:val="009D7951"/>
    <w:rsid w:val="009D79C7"/>
    <w:rsid w:val="009D7EDA"/>
    <w:rsid w:val="009E046A"/>
    <w:rsid w:val="009E0881"/>
    <w:rsid w:val="009E0C61"/>
    <w:rsid w:val="009E11E2"/>
    <w:rsid w:val="009E121B"/>
    <w:rsid w:val="009E155E"/>
    <w:rsid w:val="009E168F"/>
    <w:rsid w:val="009E1C76"/>
    <w:rsid w:val="009E2032"/>
    <w:rsid w:val="009E21B7"/>
    <w:rsid w:val="009E2271"/>
    <w:rsid w:val="009E2E0F"/>
    <w:rsid w:val="009E30C5"/>
    <w:rsid w:val="009E3791"/>
    <w:rsid w:val="009E4513"/>
    <w:rsid w:val="009E4626"/>
    <w:rsid w:val="009E4A47"/>
    <w:rsid w:val="009E4D92"/>
    <w:rsid w:val="009E547F"/>
    <w:rsid w:val="009E5662"/>
    <w:rsid w:val="009E567D"/>
    <w:rsid w:val="009E60CE"/>
    <w:rsid w:val="009E63A9"/>
    <w:rsid w:val="009E669B"/>
    <w:rsid w:val="009E69AE"/>
    <w:rsid w:val="009E7A05"/>
    <w:rsid w:val="009F025D"/>
    <w:rsid w:val="009F08BF"/>
    <w:rsid w:val="009F0BE6"/>
    <w:rsid w:val="009F0E5B"/>
    <w:rsid w:val="009F1062"/>
    <w:rsid w:val="009F10E3"/>
    <w:rsid w:val="009F122E"/>
    <w:rsid w:val="009F1A26"/>
    <w:rsid w:val="009F35E6"/>
    <w:rsid w:val="009F37D1"/>
    <w:rsid w:val="009F3BCF"/>
    <w:rsid w:val="009F416B"/>
    <w:rsid w:val="009F4308"/>
    <w:rsid w:val="009F43EE"/>
    <w:rsid w:val="009F4432"/>
    <w:rsid w:val="009F4587"/>
    <w:rsid w:val="009F4D1C"/>
    <w:rsid w:val="009F5C6D"/>
    <w:rsid w:val="009F6080"/>
    <w:rsid w:val="009F6088"/>
    <w:rsid w:val="009F6812"/>
    <w:rsid w:val="009F6988"/>
    <w:rsid w:val="009F6DBD"/>
    <w:rsid w:val="009F6EC0"/>
    <w:rsid w:val="009F72FA"/>
    <w:rsid w:val="00A00505"/>
    <w:rsid w:val="00A006A0"/>
    <w:rsid w:val="00A00A4E"/>
    <w:rsid w:val="00A00D23"/>
    <w:rsid w:val="00A00F68"/>
    <w:rsid w:val="00A017B5"/>
    <w:rsid w:val="00A01867"/>
    <w:rsid w:val="00A01CA7"/>
    <w:rsid w:val="00A02252"/>
    <w:rsid w:val="00A02578"/>
    <w:rsid w:val="00A02923"/>
    <w:rsid w:val="00A02966"/>
    <w:rsid w:val="00A02C41"/>
    <w:rsid w:val="00A02EB0"/>
    <w:rsid w:val="00A02F0B"/>
    <w:rsid w:val="00A02F63"/>
    <w:rsid w:val="00A03371"/>
    <w:rsid w:val="00A03B34"/>
    <w:rsid w:val="00A03D63"/>
    <w:rsid w:val="00A044C2"/>
    <w:rsid w:val="00A047CD"/>
    <w:rsid w:val="00A0488A"/>
    <w:rsid w:val="00A04B4C"/>
    <w:rsid w:val="00A04FD1"/>
    <w:rsid w:val="00A060B3"/>
    <w:rsid w:val="00A061F0"/>
    <w:rsid w:val="00A0650F"/>
    <w:rsid w:val="00A075C5"/>
    <w:rsid w:val="00A07A3E"/>
    <w:rsid w:val="00A1054D"/>
    <w:rsid w:val="00A105D4"/>
    <w:rsid w:val="00A10A91"/>
    <w:rsid w:val="00A10C3C"/>
    <w:rsid w:val="00A10C61"/>
    <w:rsid w:val="00A11201"/>
    <w:rsid w:val="00A11444"/>
    <w:rsid w:val="00A1172C"/>
    <w:rsid w:val="00A1203A"/>
    <w:rsid w:val="00A1238A"/>
    <w:rsid w:val="00A12E76"/>
    <w:rsid w:val="00A13D4F"/>
    <w:rsid w:val="00A14A45"/>
    <w:rsid w:val="00A1505A"/>
    <w:rsid w:val="00A1529F"/>
    <w:rsid w:val="00A1542B"/>
    <w:rsid w:val="00A15960"/>
    <w:rsid w:val="00A15CC3"/>
    <w:rsid w:val="00A160AF"/>
    <w:rsid w:val="00A160D3"/>
    <w:rsid w:val="00A1688D"/>
    <w:rsid w:val="00A168F7"/>
    <w:rsid w:val="00A17BDA"/>
    <w:rsid w:val="00A202DD"/>
    <w:rsid w:val="00A208BF"/>
    <w:rsid w:val="00A2099A"/>
    <w:rsid w:val="00A2167E"/>
    <w:rsid w:val="00A21A8F"/>
    <w:rsid w:val="00A21B7B"/>
    <w:rsid w:val="00A21D1C"/>
    <w:rsid w:val="00A22365"/>
    <w:rsid w:val="00A228BA"/>
    <w:rsid w:val="00A24A41"/>
    <w:rsid w:val="00A24DC6"/>
    <w:rsid w:val="00A25056"/>
    <w:rsid w:val="00A2544F"/>
    <w:rsid w:val="00A25792"/>
    <w:rsid w:val="00A25E27"/>
    <w:rsid w:val="00A26887"/>
    <w:rsid w:val="00A26DE1"/>
    <w:rsid w:val="00A27AE4"/>
    <w:rsid w:val="00A27AF9"/>
    <w:rsid w:val="00A301F2"/>
    <w:rsid w:val="00A3051B"/>
    <w:rsid w:val="00A307BE"/>
    <w:rsid w:val="00A31ED8"/>
    <w:rsid w:val="00A32396"/>
    <w:rsid w:val="00A325CA"/>
    <w:rsid w:val="00A32934"/>
    <w:rsid w:val="00A32D7A"/>
    <w:rsid w:val="00A33091"/>
    <w:rsid w:val="00A338A7"/>
    <w:rsid w:val="00A34272"/>
    <w:rsid w:val="00A34352"/>
    <w:rsid w:val="00A34421"/>
    <w:rsid w:val="00A34DEB"/>
    <w:rsid w:val="00A34FF5"/>
    <w:rsid w:val="00A351C5"/>
    <w:rsid w:val="00A353EF"/>
    <w:rsid w:val="00A3559D"/>
    <w:rsid w:val="00A35B28"/>
    <w:rsid w:val="00A36017"/>
    <w:rsid w:val="00A361CE"/>
    <w:rsid w:val="00A369FB"/>
    <w:rsid w:val="00A3743C"/>
    <w:rsid w:val="00A37476"/>
    <w:rsid w:val="00A37863"/>
    <w:rsid w:val="00A379F6"/>
    <w:rsid w:val="00A401C8"/>
    <w:rsid w:val="00A410E6"/>
    <w:rsid w:val="00A418AD"/>
    <w:rsid w:val="00A421A4"/>
    <w:rsid w:val="00A42562"/>
    <w:rsid w:val="00A42A04"/>
    <w:rsid w:val="00A42D5F"/>
    <w:rsid w:val="00A42ECA"/>
    <w:rsid w:val="00A4362B"/>
    <w:rsid w:val="00A43678"/>
    <w:rsid w:val="00A44591"/>
    <w:rsid w:val="00A44974"/>
    <w:rsid w:val="00A451DD"/>
    <w:rsid w:val="00A45219"/>
    <w:rsid w:val="00A454A0"/>
    <w:rsid w:val="00A45C9F"/>
    <w:rsid w:val="00A45CA2"/>
    <w:rsid w:val="00A45DFB"/>
    <w:rsid w:val="00A46038"/>
    <w:rsid w:val="00A46D7F"/>
    <w:rsid w:val="00A4772C"/>
    <w:rsid w:val="00A47EC3"/>
    <w:rsid w:val="00A506BD"/>
    <w:rsid w:val="00A508B3"/>
    <w:rsid w:val="00A50CD9"/>
    <w:rsid w:val="00A5112E"/>
    <w:rsid w:val="00A5133F"/>
    <w:rsid w:val="00A5286E"/>
    <w:rsid w:val="00A5311F"/>
    <w:rsid w:val="00A5313C"/>
    <w:rsid w:val="00A531C9"/>
    <w:rsid w:val="00A531CB"/>
    <w:rsid w:val="00A53279"/>
    <w:rsid w:val="00A53CCF"/>
    <w:rsid w:val="00A53DAE"/>
    <w:rsid w:val="00A54209"/>
    <w:rsid w:val="00A54227"/>
    <w:rsid w:val="00A54471"/>
    <w:rsid w:val="00A54698"/>
    <w:rsid w:val="00A547E9"/>
    <w:rsid w:val="00A54D66"/>
    <w:rsid w:val="00A56925"/>
    <w:rsid w:val="00A5739C"/>
    <w:rsid w:val="00A574D5"/>
    <w:rsid w:val="00A5795D"/>
    <w:rsid w:val="00A60259"/>
    <w:rsid w:val="00A60868"/>
    <w:rsid w:val="00A60FE4"/>
    <w:rsid w:val="00A61690"/>
    <w:rsid w:val="00A61A9C"/>
    <w:rsid w:val="00A61CC7"/>
    <w:rsid w:val="00A6225E"/>
    <w:rsid w:val="00A63067"/>
    <w:rsid w:val="00A638C0"/>
    <w:rsid w:val="00A6394E"/>
    <w:rsid w:val="00A63AB7"/>
    <w:rsid w:val="00A64365"/>
    <w:rsid w:val="00A64A46"/>
    <w:rsid w:val="00A6518C"/>
    <w:rsid w:val="00A652A9"/>
    <w:rsid w:val="00A65658"/>
    <w:rsid w:val="00A6575B"/>
    <w:rsid w:val="00A66198"/>
    <w:rsid w:val="00A663E4"/>
    <w:rsid w:val="00A66767"/>
    <w:rsid w:val="00A66CF7"/>
    <w:rsid w:val="00A66DAA"/>
    <w:rsid w:val="00A67039"/>
    <w:rsid w:val="00A67469"/>
    <w:rsid w:val="00A676DA"/>
    <w:rsid w:val="00A67F19"/>
    <w:rsid w:val="00A700C0"/>
    <w:rsid w:val="00A70385"/>
    <w:rsid w:val="00A7066F"/>
    <w:rsid w:val="00A706BD"/>
    <w:rsid w:val="00A70766"/>
    <w:rsid w:val="00A718CD"/>
    <w:rsid w:val="00A71C83"/>
    <w:rsid w:val="00A72390"/>
    <w:rsid w:val="00A725EF"/>
    <w:rsid w:val="00A726A6"/>
    <w:rsid w:val="00A73226"/>
    <w:rsid w:val="00A7389D"/>
    <w:rsid w:val="00A73914"/>
    <w:rsid w:val="00A73CCB"/>
    <w:rsid w:val="00A74451"/>
    <w:rsid w:val="00A74807"/>
    <w:rsid w:val="00A7494D"/>
    <w:rsid w:val="00A74B0E"/>
    <w:rsid w:val="00A74E02"/>
    <w:rsid w:val="00A74E44"/>
    <w:rsid w:val="00A75798"/>
    <w:rsid w:val="00A75BC0"/>
    <w:rsid w:val="00A75ECA"/>
    <w:rsid w:val="00A7652F"/>
    <w:rsid w:val="00A76A4F"/>
    <w:rsid w:val="00A77431"/>
    <w:rsid w:val="00A774FE"/>
    <w:rsid w:val="00A77522"/>
    <w:rsid w:val="00A77EF9"/>
    <w:rsid w:val="00A8002B"/>
    <w:rsid w:val="00A800BA"/>
    <w:rsid w:val="00A80AA3"/>
    <w:rsid w:val="00A80F41"/>
    <w:rsid w:val="00A80F9E"/>
    <w:rsid w:val="00A81555"/>
    <w:rsid w:val="00A8173F"/>
    <w:rsid w:val="00A81760"/>
    <w:rsid w:val="00A819A0"/>
    <w:rsid w:val="00A82066"/>
    <w:rsid w:val="00A8321E"/>
    <w:rsid w:val="00A83863"/>
    <w:rsid w:val="00A849AC"/>
    <w:rsid w:val="00A851FC"/>
    <w:rsid w:val="00A85314"/>
    <w:rsid w:val="00A8564C"/>
    <w:rsid w:val="00A8566D"/>
    <w:rsid w:val="00A85DAB"/>
    <w:rsid w:val="00A86038"/>
    <w:rsid w:val="00A86788"/>
    <w:rsid w:val="00A87973"/>
    <w:rsid w:val="00A87A22"/>
    <w:rsid w:val="00A908F7"/>
    <w:rsid w:val="00A90994"/>
    <w:rsid w:val="00A90E8D"/>
    <w:rsid w:val="00A91440"/>
    <w:rsid w:val="00A91808"/>
    <w:rsid w:val="00A918C1"/>
    <w:rsid w:val="00A91F4B"/>
    <w:rsid w:val="00A92C3A"/>
    <w:rsid w:val="00A92D2B"/>
    <w:rsid w:val="00A938D9"/>
    <w:rsid w:val="00A93F28"/>
    <w:rsid w:val="00A93F85"/>
    <w:rsid w:val="00A949A2"/>
    <w:rsid w:val="00A94B93"/>
    <w:rsid w:val="00A94CB1"/>
    <w:rsid w:val="00A95D0B"/>
    <w:rsid w:val="00A95E82"/>
    <w:rsid w:val="00A9671E"/>
    <w:rsid w:val="00A96BBC"/>
    <w:rsid w:val="00A9700F"/>
    <w:rsid w:val="00A97771"/>
    <w:rsid w:val="00AA0600"/>
    <w:rsid w:val="00AA0614"/>
    <w:rsid w:val="00AA0ACB"/>
    <w:rsid w:val="00AA0D9F"/>
    <w:rsid w:val="00AA0E2C"/>
    <w:rsid w:val="00AA0E9B"/>
    <w:rsid w:val="00AA1B2A"/>
    <w:rsid w:val="00AA2067"/>
    <w:rsid w:val="00AA207B"/>
    <w:rsid w:val="00AA216D"/>
    <w:rsid w:val="00AA271D"/>
    <w:rsid w:val="00AA2ACD"/>
    <w:rsid w:val="00AA2F04"/>
    <w:rsid w:val="00AA3031"/>
    <w:rsid w:val="00AA3384"/>
    <w:rsid w:val="00AA4BBE"/>
    <w:rsid w:val="00AA521E"/>
    <w:rsid w:val="00AA59A8"/>
    <w:rsid w:val="00AA5A09"/>
    <w:rsid w:val="00AA5BCA"/>
    <w:rsid w:val="00AA5E57"/>
    <w:rsid w:val="00AA640D"/>
    <w:rsid w:val="00AA67F3"/>
    <w:rsid w:val="00AA68C8"/>
    <w:rsid w:val="00AA6B47"/>
    <w:rsid w:val="00AA76AE"/>
    <w:rsid w:val="00AA7E33"/>
    <w:rsid w:val="00AA7E63"/>
    <w:rsid w:val="00AA7F59"/>
    <w:rsid w:val="00AB0284"/>
    <w:rsid w:val="00AB0383"/>
    <w:rsid w:val="00AB0F6B"/>
    <w:rsid w:val="00AB1458"/>
    <w:rsid w:val="00AB1612"/>
    <w:rsid w:val="00AB1F99"/>
    <w:rsid w:val="00AB2B2A"/>
    <w:rsid w:val="00AB2F59"/>
    <w:rsid w:val="00AB362C"/>
    <w:rsid w:val="00AB37A2"/>
    <w:rsid w:val="00AB3FBA"/>
    <w:rsid w:val="00AB42CF"/>
    <w:rsid w:val="00AB45D0"/>
    <w:rsid w:val="00AB4870"/>
    <w:rsid w:val="00AB4C2B"/>
    <w:rsid w:val="00AB4F7E"/>
    <w:rsid w:val="00AB5691"/>
    <w:rsid w:val="00AB6493"/>
    <w:rsid w:val="00AB6F2D"/>
    <w:rsid w:val="00AB7177"/>
    <w:rsid w:val="00AB7A08"/>
    <w:rsid w:val="00AB7D75"/>
    <w:rsid w:val="00AC074F"/>
    <w:rsid w:val="00AC07D5"/>
    <w:rsid w:val="00AC0999"/>
    <w:rsid w:val="00AC09E0"/>
    <w:rsid w:val="00AC16E0"/>
    <w:rsid w:val="00AC1EAA"/>
    <w:rsid w:val="00AC255C"/>
    <w:rsid w:val="00AC4944"/>
    <w:rsid w:val="00AC4D4A"/>
    <w:rsid w:val="00AC4E38"/>
    <w:rsid w:val="00AC5180"/>
    <w:rsid w:val="00AC5CDA"/>
    <w:rsid w:val="00AC5CDB"/>
    <w:rsid w:val="00AC6959"/>
    <w:rsid w:val="00AC7033"/>
    <w:rsid w:val="00AC7626"/>
    <w:rsid w:val="00AC7974"/>
    <w:rsid w:val="00AC7C49"/>
    <w:rsid w:val="00AC7CF2"/>
    <w:rsid w:val="00AD00C1"/>
    <w:rsid w:val="00AD016E"/>
    <w:rsid w:val="00AD0A74"/>
    <w:rsid w:val="00AD1FF5"/>
    <w:rsid w:val="00AD260A"/>
    <w:rsid w:val="00AD2629"/>
    <w:rsid w:val="00AD331E"/>
    <w:rsid w:val="00AD3329"/>
    <w:rsid w:val="00AD43BD"/>
    <w:rsid w:val="00AD4C00"/>
    <w:rsid w:val="00AD4D63"/>
    <w:rsid w:val="00AD5821"/>
    <w:rsid w:val="00AD5BB0"/>
    <w:rsid w:val="00AD5DD0"/>
    <w:rsid w:val="00AD5E42"/>
    <w:rsid w:val="00AD61F4"/>
    <w:rsid w:val="00AD63B0"/>
    <w:rsid w:val="00AD6645"/>
    <w:rsid w:val="00AD6AFE"/>
    <w:rsid w:val="00AD6C28"/>
    <w:rsid w:val="00AD73CD"/>
    <w:rsid w:val="00AD7EEF"/>
    <w:rsid w:val="00AE0137"/>
    <w:rsid w:val="00AE0452"/>
    <w:rsid w:val="00AE0A9A"/>
    <w:rsid w:val="00AE10C3"/>
    <w:rsid w:val="00AE1142"/>
    <w:rsid w:val="00AE1667"/>
    <w:rsid w:val="00AE283F"/>
    <w:rsid w:val="00AE298F"/>
    <w:rsid w:val="00AE3353"/>
    <w:rsid w:val="00AE354E"/>
    <w:rsid w:val="00AE362B"/>
    <w:rsid w:val="00AE4312"/>
    <w:rsid w:val="00AE4388"/>
    <w:rsid w:val="00AE4429"/>
    <w:rsid w:val="00AE4ACD"/>
    <w:rsid w:val="00AE4D4A"/>
    <w:rsid w:val="00AE5555"/>
    <w:rsid w:val="00AE562F"/>
    <w:rsid w:val="00AE58C9"/>
    <w:rsid w:val="00AE5B90"/>
    <w:rsid w:val="00AE6B3E"/>
    <w:rsid w:val="00AE75DA"/>
    <w:rsid w:val="00AE7752"/>
    <w:rsid w:val="00AE7FC1"/>
    <w:rsid w:val="00AE7FCD"/>
    <w:rsid w:val="00AF06E0"/>
    <w:rsid w:val="00AF0ABE"/>
    <w:rsid w:val="00AF1D7D"/>
    <w:rsid w:val="00AF2283"/>
    <w:rsid w:val="00AF2D41"/>
    <w:rsid w:val="00AF3655"/>
    <w:rsid w:val="00AF3B9C"/>
    <w:rsid w:val="00AF3FB5"/>
    <w:rsid w:val="00AF4123"/>
    <w:rsid w:val="00AF4678"/>
    <w:rsid w:val="00AF4DD2"/>
    <w:rsid w:val="00AF4E02"/>
    <w:rsid w:val="00AF59D2"/>
    <w:rsid w:val="00AF7603"/>
    <w:rsid w:val="00AF7F4A"/>
    <w:rsid w:val="00B001F3"/>
    <w:rsid w:val="00B00538"/>
    <w:rsid w:val="00B00748"/>
    <w:rsid w:val="00B01155"/>
    <w:rsid w:val="00B0124F"/>
    <w:rsid w:val="00B01975"/>
    <w:rsid w:val="00B01C62"/>
    <w:rsid w:val="00B01CCF"/>
    <w:rsid w:val="00B022B5"/>
    <w:rsid w:val="00B0285D"/>
    <w:rsid w:val="00B03079"/>
    <w:rsid w:val="00B036D4"/>
    <w:rsid w:val="00B036E0"/>
    <w:rsid w:val="00B039C1"/>
    <w:rsid w:val="00B03AC2"/>
    <w:rsid w:val="00B04FED"/>
    <w:rsid w:val="00B05DF0"/>
    <w:rsid w:val="00B074F5"/>
    <w:rsid w:val="00B07859"/>
    <w:rsid w:val="00B07B66"/>
    <w:rsid w:val="00B07C09"/>
    <w:rsid w:val="00B07C4C"/>
    <w:rsid w:val="00B07C85"/>
    <w:rsid w:val="00B10D45"/>
    <w:rsid w:val="00B10FB3"/>
    <w:rsid w:val="00B118C6"/>
    <w:rsid w:val="00B1245D"/>
    <w:rsid w:val="00B128FE"/>
    <w:rsid w:val="00B12DE3"/>
    <w:rsid w:val="00B12DF6"/>
    <w:rsid w:val="00B13215"/>
    <w:rsid w:val="00B13268"/>
    <w:rsid w:val="00B135B9"/>
    <w:rsid w:val="00B1385F"/>
    <w:rsid w:val="00B1395C"/>
    <w:rsid w:val="00B14396"/>
    <w:rsid w:val="00B143F4"/>
    <w:rsid w:val="00B146C7"/>
    <w:rsid w:val="00B14AFE"/>
    <w:rsid w:val="00B15840"/>
    <w:rsid w:val="00B160DA"/>
    <w:rsid w:val="00B16158"/>
    <w:rsid w:val="00B17522"/>
    <w:rsid w:val="00B17BB5"/>
    <w:rsid w:val="00B20B57"/>
    <w:rsid w:val="00B20EC3"/>
    <w:rsid w:val="00B21118"/>
    <w:rsid w:val="00B219D7"/>
    <w:rsid w:val="00B21D4A"/>
    <w:rsid w:val="00B21E9E"/>
    <w:rsid w:val="00B24243"/>
    <w:rsid w:val="00B24BFF"/>
    <w:rsid w:val="00B2577F"/>
    <w:rsid w:val="00B262A4"/>
    <w:rsid w:val="00B2654B"/>
    <w:rsid w:val="00B2690C"/>
    <w:rsid w:val="00B26F3F"/>
    <w:rsid w:val="00B27370"/>
    <w:rsid w:val="00B276DA"/>
    <w:rsid w:val="00B27833"/>
    <w:rsid w:val="00B27932"/>
    <w:rsid w:val="00B3032C"/>
    <w:rsid w:val="00B30F3D"/>
    <w:rsid w:val="00B31350"/>
    <w:rsid w:val="00B319E4"/>
    <w:rsid w:val="00B31C18"/>
    <w:rsid w:val="00B31EA4"/>
    <w:rsid w:val="00B32076"/>
    <w:rsid w:val="00B3237A"/>
    <w:rsid w:val="00B32393"/>
    <w:rsid w:val="00B327F9"/>
    <w:rsid w:val="00B328C2"/>
    <w:rsid w:val="00B32AD8"/>
    <w:rsid w:val="00B33628"/>
    <w:rsid w:val="00B3389E"/>
    <w:rsid w:val="00B33B9D"/>
    <w:rsid w:val="00B33D72"/>
    <w:rsid w:val="00B34921"/>
    <w:rsid w:val="00B34CE3"/>
    <w:rsid w:val="00B34D88"/>
    <w:rsid w:val="00B350DA"/>
    <w:rsid w:val="00B370AB"/>
    <w:rsid w:val="00B3721C"/>
    <w:rsid w:val="00B40230"/>
    <w:rsid w:val="00B40978"/>
    <w:rsid w:val="00B40B5A"/>
    <w:rsid w:val="00B41425"/>
    <w:rsid w:val="00B41CC5"/>
    <w:rsid w:val="00B428EE"/>
    <w:rsid w:val="00B42E53"/>
    <w:rsid w:val="00B43171"/>
    <w:rsid w:val="00B43C02"/>
    <w:rsid w:val="00B43CB6"/>
    <w:rsid w:val="00B44CB7"/>
    <w:rsid w:val="00B45B44"/>
    <w:rsid w:val="00B45CD3"/>
    <w:rsid w:val="00B4644A"/>
    <w:rsid w:val="00B46477"/>
    <w:rsid w:val="00B46E27"/>
    <w:rsid w:val="00B470FE"/>
    <w:rsid w:val="00B4797F"/>
    <w:rsid w:val="00B47DC2"/>
    <w:rsid w:val="00B5013D"/>
    <w:rsid w:val="00B50EA6"/>
    <w:rsid w:val="00B51516"/>
    <w:rsid w:val="00B516FA"/>
    <w:rsid w:val="00B51730"/>
    <w:rsid w:val="00B5186F"/>
    <w:rsid w:val="00B51D0E"/>
    <w:rsid w:val="00B522C7"/>
    <w:rsid w:val="00B52736"/>
    <w:rsid w:val="00B52953"/>
    <w:rsid w:val="00B52EA5"/>
    <w:rsid w:val="00B534EF"/>
    <w:rsid w:val="00B53EBC"/>
    <w:rsid w:val="00B5401A"/>
    <w:rsid w:val="00B54BCD"/>
    <w:rsid w:val="00B55055"/>
    <w:rsid w:val="00B553D5"/>
    <w:rsid w:val="00B559B1"/>
    <w:rsid w:val="00B56FB6"/>
    <w:rsid w:val="00B57D65"/>
    <w:rsid w:val="00B57DF7"/>
    <w:rsid w:val="00B57EFE"/>
    <w:rsid w:val="00B6027B"/>
    <w:rsid w:val="00B60682"/>
    <w:rsid w:val="00B60CE1"/>
    <w:rsid w:val="00B60DD3"/>
    <w:rsid w:val="00B615FD"/>
    <w:rsid w:val="00B61F35"/>
    <w:rsid w:val="00B62360"/>
    <w:rsid w:val="00B628B5"/>
    <w:rsid w:val="00B630E4"/>
    <w:rsid w:val="00B635B7"/>
    <w:rsid w:val="00B6368C"/>
    <w:rsid w:val="00B64197"/>
    <w:rsid w:val="00B64927"/>
    <w:rsid w:val="00B650C6"/>
    <w:rsid w:val="00B6518D"/>
    <w:rsid w:val="00B65887"/>
    <w:rsid w:val="00B6653C"/>
    <w:rsid w:val="00B66BA8"/>
    <w:rsid w:val="00B670CF"/>
    <w:rsid w:val="00B67228"/>
    <w:rsid w:val="00B67644"/>
    <w:rsid w:val="00B6775B"/>
    <w:rsid w:val="00B6784B"/>
    <w:rsid w:val="00B67918"/>
    <w:rsid w:val="00B67DAC"/>
    <w:rsid w:val="00B70016"/>
    <w:rsid w:val="00B70368"/>
    <w:rsid w:val="00B703CF"/>
    <w:rsid w:val="00B704E7"/>
    <w:rsid w:val="00B70BC9"/>
    <w:rsid w:val="00B71262"/>
    <w:rsid w:val="00B7154E"/>
    <w:rsid w:val="00B71696"/>
    <w:rsid w:val="00B71D05"/>
    <w:rsid w:val="00B72071"/>
    <w:rsid w:val="00B72B6A"/>
    <w:rsid w:val="00B7319E"/>
    <w:rsid w:val="00B731F4"/>
    <w:rsid w:val="00B73D44"/>
    <w:rsid w:val="00B73F7C"/>
    <w:rsid w:val="00B743EC"/>
    <w:rsid w:val="00B744DF"/>
    <w:rsid w:val="00B74676"/>
    <w:rsid w:val="00B754A0"/>
    <w:rsid w:val="00B76197"/>
    <w:rsid w:val="00B76597"/>
    <w:rsid w:val="00B767C6"/>
    <w:rsid w:val="00B76969"/>
    <w:rsid w:val="00B76D2C"/>
    <w:rsid w:val="00B80486"/>
    <w:rsid w:val="00B8075A"/>
    <w:rsid w:val="00B81681"/>
    <w:rsid w:val="00B81A7E"/>
    <w:rsid w:val="00B81E3D"/>
    <w:rsid w:val="00B82699"/>
    <w:rsid w:val="00B82DFD"/>
    <w:rsid w:val="00B839F0"/>
    <w:rsid w:val="00B83C90"/>
    <w:rsid w:val="00B84059"/>
    <w:rsid w:val="00B84210"/>
    <w:rsid w:val="00B844BC"/>
    <w:rsid w:val="00B8488B"/>
    <w:rsid w:val="00B84978"/>
    <w:rsid w:val="00B84DC4"/>
    <w:rsid w:val="00B85053"/>
    <w:rsid w:val="00B85352"/>
    <w:rsid w:val="00B85424"/>
    <w:rsid w:val="00B859C6"/>
    <w:rsid w:val="00B85FFA"/>
    <w:rsid w:val="00B86043"/>
    <w:rsid w:val="00B862FF"/>
    <w:rsid w:val="00B86434"/>
    <w:rsid w:val="00B86530"/>
    <w:rsid w:val="00B868A0"/>
    <w:rsid w:val="00B86A89"/>
    <w:rsid w:val="00B86AB1"/>
    <w:rsid w:val="00B86D2B"/>
    <w:rsid w:val="00B87841"/>
    <w:rsid w:val="00B90260"/>
    <w:rsid w:val="00B90E7E"/>
    <w:rsid w:val="00B90FC0"/>
    <w:rsid w:val="00B93289"/>
    <w:rsid w:val="00B93461"/>
    <w:rsid w:val="00B9440E"/>
    <w:rsid w:val="00B94B5B"/>
    <w:rsid w:val="00B95093"/>
    <w:rsid w:val="00B951D8"/>
    <w:rsid w:val="00B9708F"/>
    <w:rsid w:val="00B97507"/>
    <w:rsid w:val="00B97DCD"/>
    <w:rsid w:val="00BA06CE"/>
    <w:rsid w:val="00BA07FF"/>
    <w:rsid w:val="00BA0A39"/>
    <w:rsid w:val="00BA0AAA"/>
    <w:rsid w:val="00BA0E2D"/>
    <w:rsid w:val="00BA150B"/>
    <w:rsid w:val="00BA20D8"/>
    <w:rsid w:val="00BA2163"/>
    <w:rsid w:val="00BA275A"/>
    <w:rsid w:val="00BA3211"/>
    <w:rsid w:val="00BA34A6"/>
    <w:rsid w:val="00BA4A05"/>
    <w:rsid w:val="00BA4A1F"/>
    <w:rsid w:val="00BA4BD1"/>
    <w:rsid w:val="00BA50F7"/>
    <w:rsid w:val="00BA557B"/>
    <w:rsid w:val="00BA56A8"/>
    <w:rsid w:val="00BA617B"/>
    <w:rsid w:val="00BA61A0"/>
    <w:rsid w:val="00BA67AE"/>
    <w:rsid w:val="00BA6AD1"/>
    <w:rsid w:val="00BA6F39"/>
    <w:rsid w:val="00BA6FC8"/>
    <w:rsid w:val="00BA7040"/>
    <w:rsid w:val="00BA71F8"/>
    <w:rsid w:val="00BB0552"/>
    <w:rsid w:val="00BB0F20"/>
    <w:rsid w:val="00BB144E"/>
    <w:rsid w:val="00BB3421"/>
    <w:rsid w:val="00BB3A10"/>
    <w:rsid w:val="00BB3D0A"/>
    <w:rsid w:val="00BB3D89"/>
    <w:rsid w:val="00BB405C"/>
    <w:rsid w:val="00BB4458"/>
    <w:rsid w:val="00BB4689"/>
    <w:rsid w:val="00BB4EBC"/>
    <w:rsid w:val="00BB4F43"/>
    <w:rsid w:val="00BB51DE"/>
    <w:rsid w:val="00BB5431"/>
    <w:rsid w:val="00BB5444"/>
    <w:rsid w:val="00BB5660"/>
    <w:rsid w:val="00BB590E"/>
    <w:rsid w:val="00BB5C03"/>
    <w:rsid w:val="00BB5F36"/>
    <w:rsid w:val="00BB5F6A"/>
    <w:rsid w:val="00BB60B9"/>
    <w:rsid w:val="00BB64A4"/>
    <w:rsid w:val="00BB6BD6"/>
    <w:rsid w:val="00BB6D01"/>
    <w:rsid w:val="00BB6D59"/>
    <w:rsid w:val="00BB745A"/>
    <w:rsid w:val="00BB7568"/>
    <w:rsid w:val="00BB79CB"/>
    <w:rsid w:val="00BC02F1"/>
    <w:rsid w:val="00BC0E67"/>
    <w:rsid w:val="00BC135E"/>
    <w:rsid w:val="00BC20B1"/>
    <w:rsid w:val="00BC21CE"/>
    <w:rsid w:val="00BC22F1"/>
    <w:rsid w:val="00BC3977"/>
    <w:rsid w:val="00BC42DA"/>
    <w:rsid w:val="00BC4813"/>
    <w:rsid w:val="00BC56FE"/>
    <w:rsid w:val="00BC5A3C"/>
    <w:rsid w:val="00BC5F82"/>
    <w:rsid w:val="00BC601D"/>
    <w:rsid w:val="00BC6344"/>
    <w:rsid w:val="00BC6DE1"/>
    <w:rsid w:val="00BC6EB2"/>
    <w:rsid w:val="00BC717D"/>
    <w:rsid w:val="00BC7258"/>
    <w:rsid w:val="00BD0003"/>
    <w:rsid w:val="00BD11B8"/>
    <w:rsid w:val="00BD1458"/>
    <w:rsid w:val="00BD1519"/>
    <w:rsid w:val="00BD179F"/>
    <w:rsid w:val="00BD2CA0"/>
    <w:rsid w:val="00BD3575"/>
    <w:rsid w:val="00BD36A9"/>
    <w:rsid w:val="00BD3BF7"/>
    <w:rsid w:val="00BD4375"/>
    <w:rsid w:val="00BD4A9A"/>
    <w:rsid w:val="00BD4FC9"/>
    <w:rsid w:val="00BD5025"/>
    <w:rsid w:val="00BD5040"/>
    <w:rsid w:val="00BD514C"/>
    <w:rsid w:val="00BD5379"/>
    <w:rsid w:val="00BD5850"/>
    <w:rsid w:val="00BD595D"/>
    <w:rsid w:val="00BD5C60"/>
    <w:rsid w:val="00BD62DE"/>
    <w:rsid w:val="00BD63D8"/>
    <w:rsid w:val="00BD66ED"/>
    <w:rsid w:val="00BD6953"/>
    <w:rsid w:val="00BD7113"/>
    <w:rsid w:val="00BD716D"/>
    <w:rsid w:val="00BD720E"/>
    <w:rsid w:val="00BD7557"/>
    <w:rsid w:val="00BE10A1"/>
    <w:rsid w:val="00BE1381"/>
    <w:rsid w:val="00BE1BB7"/>
    <w:rsid w:val="00BE2800"/>
    <w:rsid w:val="00BE3A25"/>
    <w:rsid w:val="00BE3DF0"/>
    <w:rsid w:val="00BE4018"/>
    <w:rsid w:val="00BE52C8"/>
    <w:rsid w:val="00BE53DB"/>
    <w:rsid w:val="00BE546A"/>
    <w:rsid w:val="00BE5AD5"/>
    <w:rsid w:val="00BE5BF7"/>
    <w:rsid w:val="00BE5E3A"/>
    <w:rsid w:val="00BE5ED9"/>
    <w:rsid w:val="00BE61B1"/>
    <w:rsid w:val="00BE659A"/>
    <w:rsid w:val="00BE740E"/>
    <w:rsid w:val="00BE776E"/>
    <w:rsid w:val="00BE78E8"/>
    <w:rsid w:val="00BE792A"/>
    <w:rsid w:val="00BF062A"/>
    <w:rsid w:val="00BF0645"/>
    <w:rsid w:val="00BF097B"/>
    <w:rsid w:val="00BF0C22"/>
    <w:rsid w:val="00BF0D95"/>
    <w:rsid w:val="00BF1524"/>
    <w:rsid w:val="00BF16EE"/>
    <w:rsid w:val="00BF172D"/>
    <w:rsid w:val="00BF1D32"/>
    <w:rsid w:val="00BF268A"/>
    <w:rsid w:val="00BF27A1"/>
    <w:rsid w:val="00BF2BE7"/>
    <w:rsid w:val="00BF2CA5"/>
    <w:rsid w:val="00BF33AE"/>
    <w:rsid w:val="00BF372F"/>
    <w:rsid w:val="00BF42B8"/>
    <w:rsid w:val="00BF4AC5"/>
    <w:rsid w:val="00BF4C6C"/>
    <w:rsid w:val="00BF5021"/>
    <w:rsid w:val="00BF589E"/>
    <w:rsid w:val="00BF5E3C"/>
    <w:rsid w:val="00BF6169"/>
    <w:rsid w:val="00BF6583"/>
    <w:rsid w:val="00BF73E6"/>
    <w:rsid w:val="00BF760A"/>
    <w:rsid w:val="00BF7642"/>
    <w:rsid w:val="00BF7962"/>
    <w:rsid w:val="00BF797F"/>
    <w:rsid w:val="00C01306"/>
    <w:rsid w:val="00C013FD"/>
    <w:rsid w:val="00C01432"/>
    <w:rsid w:val="00C02043"/>
    <w:rsid w:val="00C02412"/>
    <w:rsid w:val="00C031DA"/>
    <w:rsid w:val="00C03580"/>
    <w:rsid w:val="00C048BB"/>
    <w:rsid w:val="00C04D5A"/>
    <w:rsid w:val="00C05031"/>
    <w:rsid w:val="00C05674"/>
    <w:rsid w:val="00C0588B"/>
    <w:rsid w:val="00C061F5"/>
    <w:rsid w:val="00C06CEE"/>
    <w:rsid w:val="00C070F2"/>
    <w:rsid w:val="00C112A8"/>
    <w:rsid w:val="00C1154F"/>
    <w:rsid w:val="00C1174A"/>
    <w:rsid w:val="00C117CE"/>
    <w:rsid w:val="00C11B85"/>
    <w:rsid w:val="00C11E9A"/>
    <w:rsid w:val="00C12EEF"/>
    <w:rsid w:val="00C12F0C"/>
    <w:rsid w:val="00C12FD8"/>
    <w:rsid w:val="00C13549"/>
    <w:rsid w:val="00C136B5"/>
    <w:rsid w:val="00C139B0"/>
    <w:rsid w:val="00C13D48"/>
    <w:rsid w:val="00C13F2C"/>
    <w:rsid w:val="00C13FF8"/>
    <w:rsid w:val="00C140B4"/>
    <w:rsid w:val="00C14457"/>
    <w:rsid w:val="00C14563"/>
    <w:rsid w:val="00C14CB5"/>
    <w:rsid w:val="00C1522A"/>
    <w:rsid w:val="00C1536F"/>
    <w:rsid w:val="00C15DB2"/>
    <w:rsid w:val="00C160CC"/>
    <w:rsid w:val="00C16857"/>
    <w:rsid w:val="00C16E36"/>
    <w:rsid w:val="00C173BA"/>
    <w:rsid w:val="00C17969"/>
    <w:rsid w:val="00C20316"/>
    <w:rsid w:val="00C212DD"/>
    <w:rsid w:val="00C213C2"/>
    <w:rsid w:val="00C21C3E"/>
    <w:rsid w:val="00C21D81"/>
    <w:rsid w:val="00C2326C"/>
    <w:rsid w:val="00C235DC"/>
    <w:rsid w:val="00C2400D"/>
    <w:rsid w:val="00C247D3"/>
    <w:rsid w:val="00C24991"/>
    <w:rsid w:val="00C24AFB"/>
    <w:rsid w:val="00C251C4"/>
    <w:rsid w:val="00C259E6"/>
    <w:rsid w:val="00C25B1B"/>
    <w:rsid w:val="00C25B3E"/>
    <w:rsid w:val="00C26230"/>
    <w:rsid w:val="00C268C9"/>
    <w:rsid w:val="00C269EB"/>
    <w:rsid w:val="00C26C3F"/>
    <w:rsid w:val="00C26DB2"/>
    <w:rsid w:val="00C2727F"/>
    <w:rsid w:val="00C30014"/>
    <w:rsid w:val="00C30219"/>
    <w:rsid w:val="00C311B2"/>
    <w:rsid w:val="00C31D5E"/>
    <w:rsid w:val="00C32DFD"/>
    <w:rsid w:val="00C343DF"/>
    <w:rsid w:val="00C3440F"/>
    <w:rsid w:val="00C346BE"/>
    <w:rsid w:val="00C34D3D"/>
    <w:rsid w:val="00C34E30"/>
    <w:rsid w:val="00C35036"/>
    <w:rsid w:val="00C35137"/>
    <w:rsid w:val="00C353D3"/>
    <w:rsid w:val="00C35462"/>
    <w:rsid w:val="00C3605A"/>
    <w:rsid w:val="00C361DD"/>
    <w:rsid w:val="00C36DEA"/>
    <w:rsid w:val="00C370EA"/>
    <w:rsid w:val="00C37634"/>
    <w:rsid w:val="00C377EB"/>
    <w:rsid w:val="00C379D4"/>
    <w:rsid w:val="00C400EE"/>
    <w:rsid w:val="00C40339"/>
    <w:rsid w:val="00C40CDA"/>
    <w:rsid w:val="00C41F2F"/>
    <w:rsid w:val="00C4203F"/>
    <w:rsid w:val="00C424DB"/>
    <w:rsid w:val="00C42AAA"/>
    <w:rsid w:val="00C4302C"/>
    <w:rsid w:val="00C43184"/>
    <w:rsid w:val="00C431A2"/>
    <w:rsid w:val="00C43DC9"/>
    <w:rsid w:val="00C4418B"/>
    <w:rsid w:val="00C44374"/>
    <w:rsid w:val="00C44645"/>
    <w:rsid w:val="00C44FC8"/>
    <w:rsid w:val="00C45136"/>
    <w:rsid w:val="00C453E6"/>
    <w:rsid w:val="00C45DCF"/>
    <w:rsid w:val="00C45E73"/>
    <w:rsid w:val="00C45F18"/>
    <w:rsid w:val="00C46A04"/>
    <w:rsid w:val="00C46C96"/>
    <w:rsid w:val="00C46E92"/>
    <w:rsid w:val="00C46FAF"/>
    <w:rsid w:val="00C4785B"/>
    <w:rsid w:val="00C502A6"/>
    <w:rsid w:val="00C505CA"/>
    <w:rsid w:val="00C50862"/>
    <w:rsid w:val="00C508CA"/>
    <w:rsid w:val="00C510D0"/>
    <w:rsid w:val="00C511F5"/>
    <w:rsid w:val="00C5215E"/>
    <w:rsid w:val="00C521C5"/>
    <w:rsid w:val="00C52509"/>
    <w:rsid w:val="00C536F6"/>
    <w:rsid w:val="00C53ACD"/>
    <w:rsid w:val="00C53C99"/>
    <w:rsid w:val="00C53EDA"/>
    <w:rsid w:val="00C540B3"/>
    <w:rsid w:val="00C54753"/>
    <w:rsid w:val="00C554FD"/>
    <w:rsid w:val="00C55718"/>
    <w:rsid w:val="00C55E2F"/>
    <w:rsid w:val="00C55F49"/>
    <w:rsid w:val="00C564EC"/>
    <w:rsid w:val="00C57AF6"/>
    <w:rsid w:val="00C57E9B"/>
    <w:rsid w:val="00C601C3"/>
    <w:rsid w:val="00C602B9"/>
    <w:rsid w:val="00C603F9"/>
    <w:rsid w:val="00C6077D"/>
    <w:rsid w:val="00C61BCC"/>
    <w:rsid w:val="00C620D0"/>
    <w:rsid w:val="00C62C7E"/>
    <w:rsid w:val="00C62E0A"/>
    <w:rsid w:val="00C6350C"/>
    <w:rsid w:val="00C63A89"/>
    <w:rsid w:val="00C63A8A"/>
    <w:rsid w:val="00C63DD3"/>
    <w:rsid w:val="00C64001"/>
    <w:rsid w:val="00C64FF3"/>
    <w:rsid w:val="00C656E0"/>
    <w:rsid w:val="00C65AF4"/>
    <w:rsid w:val="00C65B56"/>
    <w:rsid w:val="00C662A3"/>
    <w:rsid w:val="00C66AA8"/>
    <w:rsid w:val="00C66B7C"/>
    <w:rsid w:val="00C67870"/>
    <w:rsid w:val="00C67C4E"/>
    <w:rsid w:val="00C70064"/>
    <w:rsid w:val="00C705F4"/>
    <w:rsid w:val="00C709CE"/>
    <w:rsid w:val="00C709D1"/>
    <w:rsid w:val="00C709F3"/>
    <w:rsid w:val="00C70E1E"/>
    <w:rsid w:val="00C717C8"/>
    <w:rsid w:val="00C71BF4"/>
    <w:rsid w:val="00C72130"/>
    <w:rsid w:val="00C725DF"/>
    <w:rsid w:val="00C72C21"/>
    <w:rsid w:val="00C74802"/>
    <w:rsid w:val="00C74EDC"/>
    <w:rsid w:val="00C75C95"/>
    <w:rsid w:val="00C76BF5"/>
    <w:rsid w:val="00C77BC1"/>
    <w:rsid w:val="00C804FE"/>
    <w:rsid w:val="00C80E32"/>
    <w:rsid w:val="00C81229"/>
    <w:rsid w:val="00C813BB"/>
    <w:rsid w:val="00C8173F"/>
    <w:rsid w:val="00C81A77"/>
    <w:rsid w:val="00C81AC9"/>
    <w:rsid w:val="00C82182"/>
    <w:rsid w:val="00C82FD9"/>
    <w:rsid w:val="00C8342C"/>
    <w:rsid w:val="00C83A96"/>
    <w:rsid w:val="00C83C9E"/>
    <w:rsid w:val="00C84916"/>
    <w:rsid w:val="00C84D8C"/>
    <w:rsid w:val="00C84D94"/>
    <w:rsid w:val="00C84F61"/>
    <w:rsid w:val="00C85046"/>
    <w:rsid w:val="00C853F1"/>
    <w:rsid w:val="00C856B1"/>
    <w:rsid w:val="00C857FC"/>
    <w:rsid w:val="00C858C8"/>
    <w:rsid w:val="00C86056"/>
    <w:rsid w:val="00C86116"/>
    <w:rsid w:val="00C86A21"/>
    <w:rsid w:val="00C87203"/>
    <w:rsid w:val="00C873A9"/>
    <w:rsid w:val="00C87540"/>
    <w:rsid w:val="00C875E8"/>
    <w:rsid w:val="00C87ADB"/>
    <w:rsid w:val="00C87AE8"/>
    <w:rsid w:val="00C909D5"/>
    <w:rsid w:val="00C91766"/>
    <w:rsid w:val="00C918DB"/>
    <w:rsid w:val="00C919D4"/>
    <w:rsid w:val="00C92346"/>
    <w:rsid w:val="00C9287B"/>
    <w:rsid w:val="00C931A7"/>
    <w:rsid w:val="00C936C4"/>
    <w:rsid w:val="00C93D7B"/>
    <w:rsid w:val="00C940DD"/>
    <w:rsid w:val="00C94D78"/>
    <w:rsid w:val="00C94E16"/>
    <w:rsid w:val="00C94EB5"/>
    <w:rsid w:val="00C95009"/>
    <w:rsid w:val="00C951C0"/>
    <w:rsid w:val="00C95BF3"/>
    <w:rsid w:val="00C960C4"/>
    <w:rsid w:val="00C96106"/>
    <w:rsid w:val="00C96176"/>
    <w:rsid w:val="00C96298"/>
    <w:rsid w:val="00C96623"/>
    <w:rsid w:val="00C96E0D"/>
    <w:rsid w:val="00C974B1"/>
    <w:rsid w:val="00C97DCA"/>
    <w:rsid w:val="00CA01C5"/>
    <w:rsid w:val="00CA02F6"/>
    <w:rsid w:val="00CA0344"/>
    <w:rsid w:val="00CA03E0"/>
    <w:rsid w:val="00CA05FC"/>
    <w:rsid w:val="00CA100B"/>
    <w:rsid w:val="00CA116A"/>
    <w:rsid w:val="00CA20DE"/>
    <w:rsid w:val="00CA2573"/>
    <w:rsid w:val="00CA27F0"/>
    <w:rsid w:val="00CA2879"/>
    <w:rsid w:val="00CA2E90"/>
    <w:rsid w:val="00CA37B3"/>
    <w:rsid w:val="00CA40DB"/>
    <w:rsid w:val="00CA4823"/>
    <w:rsid w:val="00CA49EC"/>
    <w:rsid w:val="00CA510D"/>
    <w:rsid w:val="00CA554B"/>
    <w:rsid w:val="00CA570F"/>
    <w:rsid w:val="00CA60FB"/>
    <w:rsid w:val="00CA65E0"/>
    <w:rsid w:val="00CA6B58"/>
    <w:rsid w:val="00CA6DDA"/>
    <w:rsid w:val="00CA6EAE"/>
    <w:rsid w:val="00CA749C"/>
    <w:rsid w:val="00CA79C8"/>
    <w:rsid w:val="00CA7DB5"/>
    <w:rsid w:val="00CB00C5"/>
    <w:rsid w:val="00CB0E37"/>
    <w:rsid w:val="00CB0EC1"/>
    <w:rsid w:val="00CB149E"/>
    <w:rsid w:val="00CB1870"/>
    <w:rsid w:val="00CB1B15"/>
    <w:rsid w:val="00CB1D78"/>
    <w:rsid w:val="00CB2203"/>
    <w:rsid w:val="00CB2E85"/>
    <w:rsid w:val="00CB344F"/>
    <w:rsid w:val="00CB3777"/>
    <w:rsid w:val="00CB3A43"/>
    <w:rsid w:val="00CB42CE"/>
    <w:rsid w:val="00CB45D4"/>
    <w:rsid w:val="00CB54BC"/>
    <w:rsid w:val="00CB5696"/>
    <w:rsid w:val="00CB633C"/>
    <w:rsid w:val="00CB6CD0"/>
    <w:rsid w:val="00CB75FD"/>
    <w:rsid w:val="00CB767B"/>
    <w:rsid w:val="00CC0D39"/>
    <w:rsid w:val="00CC0E87"/>
    <w:rsid w:val="00CC1ECB"/>
    <w:rsid w:val="00CC2CF7"/>
    <w:rsid w:val="00CC2E85"/>
    <w:rsid w:val="00CC3346"/>
    <w:rsid w:val="00CC3B68"/>
    <w:rsid w:val="00CC43C0"/>
    <w:rsid w:val="00CC4E16"/>
    <w:rsid w:val="00CC4E93"/>
    <w:rsid w:val="00CC5532"/>
    <w:rsid w:val="00CC5F6E"/>
    <w:rsid w:val="00CC6288"/>
    <w:rsid w:val="00CC6643"/>
    <w:rsid w:val="00CC687C"/>
    <w:rsid w:val="00CC69B9"/>
    <w:rsid w:val="00CC6AE5"/>
    <w:rsid w:val="00CC72F1"/>
    <w:rsid w:val="00CC789C"/>
    <w:rsid w:val="00CC7C3F"/>
    <w:rsid w:val="00CD0168"/>
    <w:rsid w:val="00CD0470"/>
    <w:rsid w:val="00CD0D25"/>
    <w:rsid w:val="00CD1585"/>
    <w:rsid w:val="00CD2770"/>
    <w:rsid w:val="00CD2E2B"/>
    <w:rsid w:val="00CD2EBE"/>
    <w:rsid w:val="00CD2EFD"/>
    <w:rsid w:val="00CD43AF"/>
    <w:rsid w:val="00CD4437"/>
    <w:rsid w:val="00CD4965"/>
    <w:rsid w:val="00CD4C35"/>
    <w:rsid w:val="00CD51FA"/>
    <w:rsid w:val="00CD5432"/>
    <w:rsid w:val="00CD5E4E"/>
    <w:rsid w:val="00CD62CC"/>
    <w:rsid w:val="00CD67BC"/>
    <w:rsid w:val="00CD6DB3"/>
    <w:rsid w:val="00CD70CC"/>
    <w:rsid w:val="00CD7221"/>
    <w:rsid w:val="00CE053E"/>
    <w:rsid w:val="00CE06A2"/>
    <w:rsid w:val="00CE17BE"/>
    <w:rsid w:val="00CE2176"/>
    <w:rsid w:val="00CE2628"/>
    <w:rsid w:val="00CE2875"/>
    <w:rsid w:val="00CE2D1D"/>
    <w:rsid w:val="00CE3351"/>
    <w:rsid w:val="00CE365A"/>
    <w:rsid w:val="00CE3E93"/>
    <w:rsid w:val="00CE3F61"/>
    <w:rsid w:val="00CE4271"/>
    <w:rsid w:val="00CE42FC"/>
    <w:rsid w:val="00CE5254"/>
    <w:rsid w:val="00CE5C0A"/>
    <w:rsid w:val="00CE5C86"/>
    <w:rsid w:val="00CE64B3"/>
    <w:rsid w:val="00CE6A20"/>
    <w:rsid w:val="00CE6EFC"/>
    <w:rsid w:val="00CE72E3"/>
    <w:rsid w:val="00CE76EE"/>
    <w:rsid w:val="00CF025E"/>
    <w:rsid w:val="00CF03B6"/>
    <w:rsid w:val="00CF063D"/>
    <w:rsid w:val="00CF188D"/>
    <w:rsid w:val="00CF1CDD"/>
    <w:rsid w:val="00CF1CFE"/>
    <w:rsid w:val="00CF1EFA"/>
    <w:rsid w:val="00CF21C9"/>
    <w:rsid w:val="00CF2268"/>
    <w:rsid w:val="00CF2543"/>
    <w:rsid w:val="00CF2673"/>
    <w:rsid w:val="00CF289E"/>
    <w:rsid w:val="00CF2AAB"/>
    <w:rsid w:val="00CF2BB8"/>
    <w:rsid w:val="00CF2C8A"/>
    <w:rsid w:val="00CF2F43"/>
    <w:rsid w:val="00CF3CEC"/>
    <w:rsid w:val="00CF4545"/>
    <w:rsid w:val="00CF49EE"/>
    <w:rsid w:val="00CF55CF"/>
    <w:rsid w:val="00CF5E82"/>
    <w:rsid w:val="00CF6033"/>
    <w:rsid w:val="00CF6342"/>
    <w:rsid w:val="00CF6513"/>
    <w:rsid w:val="00CF6694"/>
    <w:rsid w:val="00CF6B68"/>
    <w:rsid w:val="00CF6B73"/>
    <w:rsid w:val="00CF6BD3"/>
    <w:rsid w:val="00CF738C"/>
    <w:rsid w:val="00CF7488"/>
    <w:rsid w:val="00CF7F86"/>
    <w:rsid w:val="00CF7FD8"/>
    <w:rsid w:val="00CF7FE0"/>
    <w:rsid w:val="00D00744"/>
    <w:rsid w:val="00D016A5"/>
    <w:rsid w:val="00D020E6"/>
    <w:rsid w:val="00D022C5"/>
    <w:rsid w:val="00D02FE1"/>
    <w:rsid w:val="00D03239"/>
    <w:rsid w:val="00D03B89"/>
    <w:rsid w:val="00D04283"/>
    <w:rsid w:val="00D042EB"/>
    <w:rsid w:val="00D044C6"/>
    <w:rsid w:val="00D04615"/>
    <w:rsid w:val="00D04653"/>
    <w:rsid w:val="00D04853"/>
    <w:rsid w:val="00D0494B"/>
    <w:rsid w:val="00D05475"/>
    <w:rsid w:val="00D05789"/>
    <w:rsid w:val="00D05C45"/>
    <w:rsid w:val="00D05DFB"/>
    <w:rsid w:val="00D05E41"/>
    <w:rsid w:val="00D065F9"/>
    <w:rsid w:val="00D06899"/>
    <w:rsid w:val="00D07B93"/>
    <w:rsid w:val="00D07CBA"/>
    <w:rsid w:val="00D07EA8"/>
    <w:rsid w:val="00D10040"/>
    <w:rsid w:val="00D10655"/>
    <w:rsid w:val="00D10DF8"/>
    <w:rsid w:val="00D10FB9"/>
    <w:rsid w:val="00D11960"/>
    <w:rsid w:val="00D11A0B"/>
    <w:rsid w:val="00D11CC5"/>
    <w:rsid w:val="00D127BD"/>
    <w:rsid w:val="00D128E0"/>
    <w:rsid w:val="00D12BF2"/>
    <w:rsid w:val="00D1324B"/>
    <w:rsid w:val="00D13D04"/>
    <w:rsid w:val="00D1434F"/>
    <w:rsid w:val="00D1436E"/>
    <w:rsid w:val="00D15430"/>
    <w:rsid w:val="00D175FC"/>
    <w:rsid w:val="00D2064A"/>
    <w:rsid w:val="00D2126C"/>
    <w:rsid w:val="00D213F1"/>
    <w:rsid w:val="00D215C0"/>
    <w:rsid w:val="00D21B9A"/>
    <w:rsid w:val="00D21EAD"/>
    <w:rsid w:val="00D21EE9"/>
    <w:rsid w:val="00D2204C"/>
    <w:rsid w:val="00D23F77"/>
    <w:rsid w:val="00D240A4"/>
    <w:rsid w:val="00D2467A"/>
    <w:rsid w:val="00D2480E"/>
    <w:rsid w:val="00D261D2"/>
    <w:rsid w:val="00D2678A"/>
    <w:rsid w:val="00D30840"/>
    <w:rsid w:val="00D308A5"/>
    <w:rsid w:val="00D30C2E"/>
    <w:rsid w:val="00D311FB"/>
    <w:rsid w:val="00D319A3"/>
    <w:rsid w:val="00D32440"/>
    <w:rsid w:val="00D33380"/>
    <w:rsid w:val="00D33AE4"/>
    <w:rsid w:val="00D34494"/>
    <w:rsid w:val="00D34887"/>
    <w:rsid w:val="00D34BFB"/>
    <w:rsid w:val="00D34FC4"/>
    <w:rsid w:val="00D34FD5"/>
    <w:rsid w:val="00D3516F"/>
    <w:rsid w:val="00D35EDC"/>
    <w:rsid w:val="00D36EAC"/>
    <w:rsid w:val="00D4011A"/>
    <w:rsid w:val="00D40945"/>
    <w:rsid w:val="00D40AE8"/>
    <w:rsid w:val="00D41872"/>
    <w:rsid w:val="00D41EDB"/>
    <w:rsid w:val="00D42690"/>
    <w:rsid w:val="00D4279E"/>
    <w:rsid w:val="00D42992"/>
    <w:rsid w:val="00D43331"/>
    <w:rsid w:val="00D4341E"/>
    <w:rsid w:val="00D43542"/>
    <w:rsid w:val="00D43A5C"/>
    <w:rsid w:val="00D43CA6"/>
    <w:rsid w:val="00D43E83"/>
    <w:rsid w:val="00D43F3B"/>
    <w:rsid w:val="00D441C2"/>
    <w:rsid w:val="00D44245"/>
    <w:rsid w:val="00D4452B"/>
    <w:rsid w:val="00D44A26"/>
    <w:rsid w:val="00D45615"/>
    <w:rsid w:val="00D456A7"/>
    <w:rsid w:val="00D45893"/>
    <w:rsid w:val="00D46A0A"/>
    <w:rsid w:val="00D47368"/>
    <w:rsid w:val="00D47585"/>
    <w:rsid w:val="00D47AA8"/>
    <w:rsid w:val="00D47C2D"/>
    <w:rsid w:val="00D5016E"/>
    <w:rsid w:val="00D51F6E"/>
    <w:rsid w:val="00D52233"/>
    <w:rsid w:val="00D522DB"/>
    <w:rsid w:val="00D5260C"/>
    <w:rsid w:val="00D52951"/>
    <w:rsid w:val="00D52E45"/>
    <w:rsid w:val="00D533D1"/>
    <w:rsid w:val="00D53A62"/>
    <w:rsid w:val="00D53D4D"/>
    <w:rsid w:val="00D54389"/>
    <w:rsid w:val="00D55794"/>
    <w:rsid w:val="00D5656C"/>
    <w:rsid w:val="00D56810"/>
    <w:rsid w:val="00D56C2C"/>
    <w:rsid w:val="00D56F7D"/>
    <w:rsid w:val="00D57086"/>
    <w:rsid w:val="00D572B6"/>
    <w:rsid w:val="00D5760B"/>
    <w:rsid w:val="00D57626"/>
    <w:rsid w:val="00D57957"/>
    <w:rsid w:val="00D57FFB"/>
    <w:rsid w:val="00D6000D"/>
    <w:rsid w:val="00D60309"/>
    <w:rsid w:val="00D6051B"/>
    <w:rsid w:val="00D6093F"/>
    <w:rsid w:val="00D61512"/>
    <w:rsid w:val="00D61687"/>
    <w:rsid w:val="00D618C2"/>
    <w:rsid w:val="00D62513"/>
    <w:rsid w:val="00D62A0D"/>
    <w:rsid w:val="00D62C7E"/>
    <w:rsid w:val="00D63A44"/>
    <w:rsid w:val="00D63BDB"/>
    <w:rsid w:val="00D64436"/>
    <w:rsid w:val="00D64545"/>
    <w:rsid w:val="00D64C9B"/>
    <w:rsid w:val="00D65239"/>
    <w:rsid w:val="00D6535F"/>
    <w:rsid w:val="00D65693"/>
    <w:rsid w:val="00D65D27"/>
    <w:rsid w:val="00D6601E"/>
    <w:rsid w:val="00D666BF"/>
    <w:rsid w:val="00D7047C"/>
    <w:rsid w:val="00D718C3"/>
    <w:rsid w:val="00D71FB0"/>
    <w:rsid w:val="00D72422"/>
    <w:rsid w:val="00D728CD"/>
    <w:rsid w:val="00D72DF4"/>
    <w:rsid w:val="00D72FBE"/>
    <w:rsid w:val="00D7403C"/>
    <w:rsid w:val="00D740F3"/>
    <w:rsid w:val="00D74F16"/>
    <w:rsid w:val="00D751DE"/>
    <w:rsid w:val="00D7534A"/>
    <w:rsid w:val="00D75609"/>
    <w:rsid w:val="00D76368"/>
    <w:rsid w:val="00D7637B"/>
    <w:rsid w:val="00D763B6"/>
    <w:rsid w:val="00D76597"/>
    <w:rsid w:val="00D76904"/>
    <w:rsid w:val="00D76CC1"/>
    <w:rsid w:val="00D76E79"/>
    <w:rsid w:val="00D77CD7"/>
    <w:rsid w:val="00D77E33"/>
    <w:rsid w:val="00D808A6"/>
    <w:rsid w:val="00D80BDA"/>
    <w:rsid w:val="00D81D5F"/>
    <w:rsid w:val="00D8257E"/>
    <w:rsid w:val="00D826A0"/>
    <w:rsid w:val="00D826D7"/>
    <w:rsid w:val="00D82759"/>
    <w:rsid w:val="00D8276D"/>
    <w:rsid w:val="00D82881"/>
    <w:rsid w:val="00D83879"/>
    <w:rsid w:val="00D83E5B"/>
    <w:rsid w:val="00D846A6"/>
    <w:rsid w:val="00D84FB4"/>
    <w:rsid w:val="00D85382"/>
    <w:rsid w:val="00D85402"/>
    <w:rsid w:val="00D855B2"/>
    <w:rsid w:val="00D85A20"/>
    <w:rsid w:val="00D85BE8"/>
    <w:rsid w:val="00D86623"/>
    <w:rsid w:val="00D870ED"/>
    <w:rsid w:val="00D871F0"/>
    <w:rsid w:val="00D8746E"/>
    <w:rsid w:val="00D903E1"/>
    <w:rsid w:val="00D906D8"/>
    <w:rsid w:val="00D906FB"/>
    <w:rsid w:val="00D90A65"/>
    <w:rsid w:val="00D90AC1"/>
    <w:rsid w:val="00D9263B"/>
    <w:rsid w:val="00D92F46"/>
    <w:rsid w:val="00D93309"/>
    <w:rsid w:val="00D936A8"/>
    <w:rsid w:val="00D937D6"/>
    <w:rsid w:val="00D93CE3"/>
    <w:rsid w:val="00D93E7B"/>
    <w:rsid w:val="00D93EA1"/>
    <w:rsid w:val="00D93FBC"/>
    <w:rsid w:val="00D93FE9"/>
    <w:rsid w:val="00D940EE"/>
    <w:rsid w:val="00D94417"/>
    <w:rsid w:val="00D94A2C"/>
    <w:rsid w:val="00D94E83"/>
    <w:rsid w:val="00D96A9E"/>
    <w:rsid w:val="00D976C9"/>
    <w:rsid w:val="00D97D6D"/>
    <w:rsid w:val="00DA03A7"/>
    <w:rsid w:val="00DA0803"/>
    <w:rsid w:val="00DA0F13"/>
    <w:rsid w:val="00DA171D"/>
    <w:rsid w:val="00DA1855"/>
    <w:rsid w:val="00DA1EA5"/>
    <w:rsid w:val="00DA2503"/>
    <w:rsid w:val="00DA25C3"/>
    <w:rsid w:val="00DA3199"/>
    <w:rsid w:val="00DA405D"/>
    <w:rsid w:val="00DA4751"/>
    <w:rsid w:val="00DA4C9C"/>
    <w:rsid w:val="00DA4DC4"/>
    <w:rsid w:val="00DA53C8"/>
    <w:rsid w:val="00DA6067"/>
    <w:rsid w:val="00DA7853"/>
    <w:rsid w:val="00DA7955"/>
    <w:rsid w:val="00DA7EB7"/>
    <w:rsid w:val="00DB0B7C"/>
    <w:rsid w:val="00DB12E9"/>
    <w:rsid w:val="00DB1477"/>
    <w:rsid w:val="00DB1501"/>
    <w:rsid w:val="00DB2698"/>
    <w:rsid w:val="00DB31FC"/>
    <w:rsid w:val="00DB39FD"/>
    <w:rsid w:val="00DB3D76"/>
    <w:rsid w:val="00DB3E8E"/>
    <w:rsid w:val="00DB4C8F"/>
    <w:rsid w:val="00DB531E"/>
    <w:rsid w:val="00DB5636"/>
    <w:rsid w:val="00DB5BA4"/>
    <w:rsid w:val="00DB6847"/>
    <w:rsid w:val="00DB7138"/>
    <w:rsid w:val="00DB7D7F"/>
    <w:rsid w:val="00DC09AB"/>
    <w:rsid w:val="00DC1001"/>
    <w:rsid w:val="00DC170E"/>
    <w:rsid w:val="00DC17CF"/>
    <w:rsid w:val="00DC1A3C"/>
    <w:rsid w:val="00DC213A"/>
    <w:rsid w:val="00DC26D3"/>
    <w:rsid w:val="00DC2914"/>
    <w:rsid w:val="00DC2F8B"/>
    <w:rsid w:val="00DC492A"/>
    <w:rsid w:val="00DC5159"/>
    <w:rsid w:val="00DC54C5"/>
    <w:rsid w:val="00DC5984"/>
    <w:rsid w:val="00DC59BD"/>
    <w:rsid w:val="00DC5A8C"/>
    <w:rsid w:val="00DC5A99"/>
    <w:rsid w:val="00DC653E"/>
    <w:rsid w:val="00DC6622"/>
    <w:rsid w:val="00DC6B33"/>
    <w:rsid w:val="00DC6DFB"/>
    <w:rsid w:val="00DC75EB"/>
    <w:rsid w:val="00DD013E"/>
    <w:rsid w:val="00DD0618"/>
    <w:rsid w:val="00DD071B"/>
    <w:rsid w:val="00DD0A6E"/>
    <w:rsid w:val="00DD118C"/>
    <w:rsid w:val="00DD278C"/>
    <w:rsid w:val="00DD2A74"/>
    <w:rsid w:val="00DD2D84"/>
    <w:rsid w:val="00DD36F2"/>
    <w:rsid w:val="00DD44A9"/>
    <w:rsid w:val="00DD4A07"/>
    <w:rsid w:val="00DD57FA"/>
    <w:rsid w:val="00DD5F36"/>
    <w:rsid w:val="00DD61B5"/>
    <w:rsid w:val="00DD6646"/>
    <w:rsid w:val="00DD719D"/>
    <w:rsid w:val="00DD7364"/>
    <w:rsid w:val="00DD7581"/>
    <w:rsid w:val="00DD764E"/>
    <w:rsid w:val="00DD78F8"/>
    <w:rsid w:val="00DD7926"/>
    <w:rsid w:val="00DE0C71"/>
    <w:rsid w:val="00DE0DF8"/>
    <w:rsid w:val="00DE1413"/>
    <w:rsid w:val="00DE1FA4"/>
    <w:rsid w:val="00DE3003"/>
    <w:rsid w:val="00DE3F14"/>
    <w:rsid w:val="00DE4089"/>
    <w:rsid w:val="00DE4869"/>
    <w:rsid w:val="00DE4A3F"/>
    <w:rsid w:val="00DE4AFA"/>
    <w:rsid w:val="00DE51E2"/>
    <w:rsid w:val="00DE6369"/>
    <w:rsid w:val="00DE68DF"/>
    <w:rsid w:val="00DE714B"/>
    <w:rsid w:val="00DE72D9"/>
    <w:rsid w:val="00DE7664"/>
    <w:rsid w:val="00DE769E"/>
    <w:rsid w:val="00DE7D28"/>
    <w:rsid w:val="00DE7EBF"/>
    <w:rsid w:val="00DF05BB"/>
    <w:rsid w:val="00DF0ECC"/>
    <w:rsid w:val="00DF1E20"/>
    <w:rsid w:val="00DF2B6B"/>
    <w:rsid w:val="00DF2B77"/>
    <w:rsid w:val="00DF3424"/>
    <w:rsid w:val="00DF3498"/>
    <w:rsid w:val="00DF35BE"/>
    <w:rsid w:val="00DF3EB4"/>
    <w:rsid w:val="00DF40CE"/>
    <w:rsid w:val="00DF4C52"/>
    <w:rsid w:val="00DF4E14"/>
    <w:rsid w:val="00DF5315"/>
    <w:rsid w:val="00DF5B2E"/>
    <w:rsid w:val="00DF601C"/>
    <w:rsid w:val="00DF63FB"/>
    <w:rsid w:val="00DF6A44"/>
    <w:rsid w:val="00DF6A72"/>
    <w:rsid w:val="00DF71B1"/>
    <w:rsid w:val="00DF7271"/>
    <w:rsid w:val="00DF73FB"/>
    <w:rsid w:val="00DF7608"/>
    <w:rsid w:val="00DF7F3E"/>
    <w:rsid w:val="00E00749"/>
    <w:rsid w:val="00E00DAD"/>
    <w:rsid w:val="00E011A6"/>
    <w:rsid w:val="00E01464"/>
    <w:rsid w:val="00E01E8C"/>
    <w:rsid w:val="00E022BA"/>
    <w:rsid w:val="00E028C0"/>
    <w:rsid w:val="00E02DF5"/>
    <w:rsid w:val="00E038E2"/>
    <w:rsid w:val="00E03C9F"/>
    <w:rsid w:val="00E0410E"/>
    <w:rsid w:val="00E04EE1"/>
    <w:rsid w:val="00E05071"/>
    <w:rsid w:val="00E054BD"/>
    <w:rsid w:val="00E0567B"/>
    <w:rsid w:val="00E05A9E"/>
    <w:rsid w:val="00E05AAF"/>
    <w:rsid w:val="00E05B39"/>
    <w:rsid w:val="00E06350"/>
    <w:rsid w:val="00E06D19"/>
    <w:rsid w:val="00E07498"/>
    <w:rsid w:val="00E0771A"/>
    <w:rsid w:val="00E07ACF"/>
    <w:rsid w:val="00E1024E"/>
    <w:rsid w:val="00E102F3"/>
    <w:rsid w:val="00E105C8"/>
    <w:rsid w:val="00E10A58"/>
    <w:rsid w:val="00E10BB2"/>
    <w:rsid w:val="00E10BB4"/>
    <w:rsid w:val="00E11113"/>
    <w:rsid w:val="00E11368"/>
    <w:rsid w:val="00E11FC2"/>
    <w:rsid w:val="00E12561"/>
    <w:rsid w:val="00E1264A"/>
    <w:rsid w:val="00E12995"/>
    <w:rsid w:val="00E135AF"/>
    <w:rsid w:val="00E1382B"/>
    <w:rsid w:val="00E13ACA"/>
    <w:rsid w:val="00E13BFD"/>
    <w:rsid w:val="00E146CF"/>
    <w:rsid w:val="00E1475C"/>
    <w:rsid w:val="00E15984"/>
    <w:rsid w:val="00E15C3F"/>
    <w:rsid w:val="00E15D96"/>
    <w:rsid w:val="00E15F6C"/>
    <w:rsid w:val="00E1618E"/>
    <w:rsid w:val="00E16601"/>
    <w:rsid w:val="00E169E3"/>
    <w:rsid w:val="00E1773F"/>
    <w:rsid w:val="00E17947"/>
    <w:rsid w:val="00E17E40"/>
    <w:rsid w:val="00E17E62"/>
    <w:rsid w:val="00E17ECE"/>
    <w:rsid w:val="00E20821"/>
    <w:rsid w:val="00E20D4A"/>
    <w:rsid w:val="00E2113C"/>
    <w:rsid w:val="00E21FB2"/>
    <w:rsid w:val="00E22D09"/>
    <w:rsid w:val="00E22D72"/>
    <w:rsid w:val="00E22E97"/>
    <w:rsid w:val="00E2350C"/>
    <w:rsid w:val="00E23DC3"/>
    <w:rsid w:val="00E24068"/>
    <w:rsid w:val="00E24257"/>
    <w:rsid w:val="00E24326"/>
    <w:rsid w:val="00E24FE8"/>
    <w:rsid w:val="00E261F0"/>
    <w:rsid w:val="00E2664C"/>
    <w:rsid w:val="00E269B3"/>
    <w:rsid w:val="00E26AF7"/>
    <w:rsid w:val="00E26B9C"/>
    <w:rsid w:val="00E2719E"/>
    <w:rsid w:val="00E2722B"/>
    <w:rsid w:val="00E301E4"/>
    <w:rsid w:val="00E308B8"/>
    <w:rsid w:val="00E30CAE"/>
    <w:rsid w:val="00E3169A"/>
    <w:rsid w:val="00E31BBB"/>
    <w:rsid w:val="00E31E40"/>
    <w:rsid w:val="00E32016"/>
    <w:rsid w:val="00E32329"/>
    <w:rsid w:val="00E334FB"/>
    <w:rsid w:val="00E337AC"/>
    <w:rsid w:val="00E33896"/>
    <w:rsid w:val="00E338AB"/>
    <w:rsid w:val="00E3399E"/>
    <w:rsid w:val="00E33CD5"/>
    <w:rsid w:val="00E33F9B"/>
    <w:rsid w:val="00E346FB"/>
    <w:rsid w:val="00E34891"/>
    <w:rsid w:val="00E34AE7"/>
    <w:rsid w:val="00E34C3A"/>
    <w:rsid w:val="00E34EC2"/>
    <w:rsid w:val="00E34F9C"/>
    <w:rsid w:val="00E351B3"/>
    <w:rsid w:val="00E3545D"/>
    <w:rsid w:val="00E35A45"/>
    <w:rsid w:val="00E35F3A"/>
    <w:rsid w:val="00E36065"/>
    <w:rsid w:val="00E36298"/>
    <w:rsid w:val="00E3786F"/>
    <w:rsid w:val="00E37CC2"/>
    <w:rsid w:val="00E37D29"/>
    <w:rsid w:val="00E40247"/>
    <w:rsid w:val="00E4064C"/>
    <w:rsid w:val="00E40B93"/>
    <w:rsid w:val="00E40C3B"/>
    <w:rsid w:val="00E40D30"/>
    <w:rsid w:val="00E40EF4"/>
    <w:rsid w:val="00E40F6C"/>
    <w:rsid w:val="00E41509"/>
    <w:rsid w:val="00E41B24"/>
    <w:rsid w:val="00E42219"/>
    <w:rsid w:val="00E42D65"/>
    <w:rsid w:val="00E42EC3"/>
    <w:rsid w:val="00E4386D"/>
    <w:rsid w:val="00E43A9A"/>
    <w:rsid w:val="00E43B3B"/>
    <w:rsid w:val="00E44802"/>
    <w:rsid w:val="00E44971"/>
    <w:rsid w:val="00E44FC1"/>
    <w:rsid w:val="00E4525E"/>
    <w:rsid w:val="00E45558"/>
    <w:rsid w:val="00E45561"/>
    <w:rsid w:val="00E45A1E"/>
    <w:rsid w:val="00E469BB"/>
    <w:rsid w:val="00E47A24"/>
    <w:rsid w:val="00E501D9"/>
    <w:rsid w:val="00E505FE"/>
    <w:rsid w:val="00E50761"/>
    <w:rsid w:val="00E509D8"/>
    <w:rsid w:val="00E50CC3"/>
    <w:rsid w:val="00E50EB9"/>
    <w:rsid w:val="00E5140A"/>
    <w:rsid w:val="00E52649"/>
    <w:rsid w:val="00E527EB"/>
    <w:rsid w:val="00E52CA9"/>
    <w:rsid w:val="00E530A7"/>
    <w:rsid w:val="00E533BA"/>
    <w:rsid w:val="00E53688"/>
    <w:rsid w:val="00E53BBD"/>
    <w:rsid w:val="00E5407E"/>
    <w:rsid w:val="00E540BE"/>
    <w:rsid w:val="00E5437E"/>
    <w:rsid w:val="00E543F5"/>
    <w:rsid w:val="00E5445C"/>
    <w:rsid w:val="00E54982"/>
    <w:rsid w:val="00E54B93"/>
    <w:rsid w:val="00E555F0"/>
    <w:rsid w:val="00E55A0C"/>
    <w:rsid w:val="00E563A2"/>
    <w:rsid w:val="00E568B2"/>
    <w:rsid w:val="00E57226"/>
    <w:rsid w:val="00E60271"/>
    <w:rsid w:val="00E60491"/>
    <w:rsid w:val="00E614B2"/>
    <w:rsid w:val="00E61C79"/>
    <w:rsid w:val="00E628F7"/>
    <w:rsid w:val="00E62FBB"/>
    <w:rsid w:val="00E63069"/>
    <w:rsid w:val="00E63243"/>
    <w:rsid w:val="00E63430"/>
    <w:rsid w:val="00E63AD2"/>
    <w:rsid w:val="00E63CF6"/>
    <w:rsid w:val="00E6412E"/>
    <w:rsid w:val="00E652B9"/>
    <w:rsid w:val="00E65483"/>
    <w:rsid w:val="00E65CCC"/>
    <w:rsid w:val="00E66040"/>
    <w:rsid w:val="00E66109"/>
    <w:rsid w:val="00E664E4"/>
    <w:rsid w:val="00E66DD0"/>
    <w:rsid w:val="00E674EE"/>
    <w:rsid w:val="00E70610"/>
    <w:rsid w:val="00E71A43"/>
    <w:rsid w:val="00E72133"/>
    <w:rsid w:val="00E725A1"/>
    <w:rsid w:val="00E72B1D"/>
    <w:rsid w:val="00E7440C"/>
    <w:rsid w:val="00E74875"/>
    <w:rsid w:val="00E74AA8"/>
    <w:rsid w:val="00E74E98"/>
    <w:rsid w:val="00E75134"/>
    <w:rsid w:val="00E76A32"/>
    <w:rsid w:val="00E7751A"/>
    <w:rsid w:val="00E7772C"/>
    <w:rsid w:val="00E77AE2"/>
    <w:rsid w:val="00E803BF"/>
    <w:rsid w:val="00E803C7"/>
    <w:rsid w:val="00E80407"/>
    <w:rsid w:val="00E81041"/>
    <w:rsid w:val="00E810A3"/>
    <w:rsid w:val="00E819BB"/>
    <w:rsid w:val="00E826BF"/>
    <w:rsid w:val="00E82D36"/>
    <w:rsid w:val="00E830EA"/>
    <w:rsid w:val="00E831F8"/>
    <w:rsid w:val="00E83E4F"/>
    <w:rsid w:val="00E83EF4"/>
    <w:rsid w:val="00E84172"/>
    <w:rsid w:val="00E84266"/>
    <w:rsid w:val="00E84624"/>
    <w:rsid w:val="00E8472F"/>
    <w:rsid w:val="00E84E2F"/>
    <w:rsid w:val="00E85735"/>
    <w:rsid w:val="00E85E42"/>
    <w:rsid w:val="00E8619A"/>
    <w:rsid w:val="00E86543"/>
    <w:rsid w:val="00E8695C"/>
    <w:rsid w:val="00E87676"/>
    <w:rsid w:val="00E918A5"/>
    <w:rsid w:val="00E91DBE"/>
    <w:rsid w:val="00E92E42"/>
    <w:rsid w:val="00E93911"/>
    <w:rsid w:val="00E93A62"/>
    <w:rsid w:val="00E93AE8"/>
    <w:rsid w:val="00E94F7D"/>
    <w:rsid w:val="00E9557F"/>
    <w:rsid w:val="00E955B3"/>
    <w:rsid w:val="00E9595A"/>
    <w:rsid w:val="00E95B1E"/>
    <w:rsid w:val="00E95F78"/>
    <w:rsid w:val="00E960F8"/>
    <w:rsid w:val="00E966D0"/>
    <w:rsid w:val="00E973FC"/>
    <w:rsid w:val="00E976AA"/>
    <w:rsid w:val="00E97990"/>
    <w:rsid w:val="00E97FEF"/>
    <w:rsid w:val="00EA00E8"/>
    <w:rsid w:val="00EA03B5"/>
    <w:rsid w:val="00EA05D4"/>
    <w:rsid w:val="00EA0CA6"/>
    <w:rsid w:val="00EA0CAD"/>
    <w:rsid w:val="00EA1425"/>
    <w:rsid w:val="00EA18B0"/>
    <w:rsid w:val="00EA18DC"/>
    <w:rsid w:val="00EA1E6A"/>
    <w:rsid w:val="00EA25CE"/>
    <w:rsid w:val="00EA2BED"/>
    <w:rsid w:val="00EA2E71"/>
    <w:rsid w:val="00EA3043"/>
    <w:rsid w:val="00EA4A24"/>
    <w:rsid w:val="00EA5225"/>
    <w:rsid w:val="00EA5725"/>
    <w:rsid w:val="00EA5B75"/>
    <w:rsid w:val="00EA61F9"/>
    <w:rsid w:val="00EA6564"/>
    <w:rsid w:val="00EA67E8"/>
    <w:rsid w:val="00EA6892"/>
    <w:rsid w:val="00EA6DCE"/>
    <w:rsid w:val="00EA7D16"/>
    <w:rsid w:val="00EB067B"/>
    <w:rsid w:val="00EB06EB"/>
    <w:rsid w:val="00EB0807"/>
    <w:rsid w:val="00EB0DDC"/>
    <w:rsid w:val="00EB101B"/>
    <w:rsid w:val="00EB109E"/>
    <w:rsid w:val="00EB1D2A"/>
    <w:rsid w:val="00EB2033"/>
    <w:rsid w:val="00EB2ACD"/>
    <w:rsid w:val="00EB2EFC"/>
    <w:rsid w:val="00EB321C"/>
    <w:rsid w:val="00EB34E5"/>
    <w:rsid w:val="00EB3502"/>
    <w:rsid w:val="00EB3E6D"/>
    <w:rsid w:val="00EB479E"/>
    <w:rsid w:val="00EB515C"/>
    <w:rsid w:val="00EB5389"/>
    <w:rsid w:val="00EB5624"/>
    <w:rsid w:val="00EB5819"/>
    <w:rsid w:val="00EB58DA"/>
    <w:rsid w:val="00EB6444"/>
    <w:rsid w:val="00EB6538"/>
    <w:rsid w:val="00EB6B7C"/>
    <w:rsid w:val="00EB6F05"/>
    <w:rsid w:val="00EB747A"/>
    <w:rsid w:val="00EB75C2"/>
    <w:rsid w:val="00EB779F"/>
    <w:rsid w:val="00EB7B9F"/>
    <w:rsid w:val="00EB7C69"/>
    <w:rsid w:val="00EB7FFE"/>
    <w:rsid w:val="00EC0253"/>
    <w:rsid w:val="00EC0643"/>
    <w:rsid w:val="00EC06D5"/>
    <w:rsid w:val="00EC0F03"/>
    <w:rsid w:val="00EC140F"/>
    <w:rsid w:val="00EC146B"/>
    <w:rsid w:val="00EC172F"/>
    <w:rsid w:val="00EC1A75"/>
    <w:rsid w:val="00EC1FD0"/>
    <w:rsid w:val="00EC22BA"/>
    <w:rsid w:val="00EC240C"/>
    <w:rsid w:val="00EC4730"/>
    <w:rsid w:val="00EC4A80"/>
    <w:rsid w:val="00EC4AD0"/>
    <w:rsid w:val="00EC4D4D"/>
    <w:rsid w:val="00EC548C"/>
    <w:rsid w:val="00EC5920"/>
    <w:rsid w:val="00EC5BAC"/>
    <w:rsid w:val="00EC5D6E"/>
    <w:rsid w:val="00EC5EA2"/>
    <w:rsid w:val="00EC5F73"/>
    <w:rsid w:val="00EC6450"/>
    <w:rsid w:val="00EC678E"/>
    <w:rsid w:val="00EC6AA5"/>
    <w:rsid w:val="00EC6BDF"/>
    <w:rsid w:val="00EC73F3"/>
    <w:rsid w:val="00EC76CD"/>
    <w:rsid w:val="00EC7ABC"/>
    <w:rsid w:val="00EC7BA1"/>
    <w:rsid w:val="00EC7CF3"/>
    <w:rsid w:val="00ED013D"/>
    <w:rsid w:val="00ED046E"/>
    <w:rsid w:val="00ED07BF"/>
    <w:rsid w:val="00ED0D7D"/>
    <w:rsid w:val="00ED102C"/>
    <w:rsid w:val="00ED1DFA"/>
    <w:rsid w:val="00ED2D9C"/>
    <w:rsid w:val="00ED3F64"/>
    <w:rsid w:val="00ED4337"/>
    <w:rsid w:val="00ED4598"/>
    <w:rsid w:val="00ED4CDB"/>
    <w:rsid w:val="00ED5399"/>
    <w:rsid w:val="00ED53B5"/>
    <w:rsid w:val="00ED5B2F"/>
    <w:rsid w:val="00ED60E5"/>
    <w:rsid w:val="00ED635D"/>
    <w:rsid w:val="00ED67CC"/>
    <w:rsid w:val="00ED6B1F"/>
    <w:rsid w:val="00ED7216"/>
    <w:rsid w:val="00ED77FD"/>
    <w:rsid w:val="00ED799C"/>
    <w:rsid w:val="00ED7D04"/>
    <w:rsid w:val="00EE0149"/>
    <w:rsid w:val="00EE086F"/>
    <w:rsid w:val="00EE0900"/>
    <w:rsid w:val="00EE0BAF"/>
    <w:rsid w:val="00EE127E"/>
    <w:rsid w:val="00EE14A9"/>
    <w:rsid w:val="00EE2C35"/>
    <w:rsid w:val="00EE308B"/>
    <w:rsid w:val="00EE314A"/>
    <w:rsid w:val="00EE372B"/>
    <w:rsid w:val="00EE395F"/>
    <w:rsid w:val="00EE4E53"/>
    <w:rsid w:val="00EE4F30"/>
    <w:rsid w:val="00EE522A"/>
    <w:rsid w:val="00EE52D6"/>
    <w:rsid w:val="00EE55B4"/>
    <w:rsid w:val="00EE607E"/>
    <w:rsid w:val="00EE611A"/>
    <w:rsid w:val="00EE6F67"/>
    <w:rsid w:val="00EE7293"/>
    <w:rsid w:val="00EE74F9"/>
    <w:rsid w:val="00EE78A4"/>
    <w:rsid w:val="00EE7CE3"/>
    <w:rsid w:val="00EF0754"/>
    <w:rsid w:val="00EF081B"/>
    <w:rsid w:val="00EF0F8D"/>
    <w:rsid w:val="00EF1C08"/>
    <w:rsid w:val="00EF1FAE"/>
    <w:rsid w:val="00EF231C"/>
    <w:rsid w:val="00EF2C3A"/>
    <w:rsid w:val="00EF33DA"/>
    <w:rsid w:val="00EF35C1"/>
    <w:rsid w:val="00EF3A20"/>
    <w:rsid w:val="00EF3BC3"/>
    <w:rsid w:val="00EF3C9C"/>
    <w:rsid w:val="00EF4489"/>
    <w:rsid w:val="00EF4770"/>
    <w:rsid w:val="00EF4F86"/>
    <w:rsid w:val="00EF4FA3"/>
    <w:rsid w:val="00EF5324"/>
    <w:rsid w:val="00EF6445"/>
    <w:rsid w:val="00EF6C8E"/>
    <w:rsid w:val="00EF6E34"/>
    <w:rsid w:val="00EF7449"/>
    <w:rsid w:val="00EF7676"/>
    <w:rsid w:val="00EF7C17"/>
    <w:rsid w:val="00F00AB3"/>
    <w:rsid w:val="00F01072"/>
    <w:rsid w:val="00F01309"/>
    <w:rsid w:val="00F0131F"/>
    <w:rsid w:val="00F0136D"/>
    <w:rsid w:val="00F02057"/>
    <w:rsid w:val="00F02645"/>
    <w:rsid w:val="00F027DA"/>
    <w:rsid w:val="00F0323F"/>
    <w:rsid w:val="00F0362E"/>
    <w:rsid w:val="00F036FA"/>
    <w:rsid w:val="00F045D2"/>
    <w:rsid w:val="00F047D9"/>
    <w:rsid w:val="00F04849"/>
    <w:rsid w:val="00F04D53"/>
    <w:rsid w:val="00F051D6"/>
    <w:rsid w:val="00F05A27"/>
    <w:rsid w:val="00F06BFF"/>
    <w:rsid w:val="00F07244"/>
    <w:rsid w:val="00F0751D"/>
    <w:rsid w:val="00F07738"/>
    <w:rsid w:val="00F124DC"/>
    <w:rsid w:val="00F124F9"/>
    <w:rsid w:val="00F1259E"/>
    <w:rsid w:val="00F1264F"/>
    <w:rsid w:val="00F13767"/>
    <w:rsid w:val="00F13A4F"/>
    <w:rsid w:val="00F15F55"/>
    <w:rsid w:val="00F16621"/>
    <w:rsid w:val="00F16AC5"/>
    <w:rsid w:val="00F16FD9"/>
    <w:rsid w:val="00F17793"/>
    <w:rsid w:val="00F177A0"/>
    <w:rsid w:val="00F200C7"/>
    <w:rsid w:val="00F20BCB"/>
    <w:rsid w:val="00F20E33"/>
    <w:rsid w:val="00F20ECB"/>
    <w:rsid w:val="00F21261"/>
    <w:rsid w:val="00F2158D"/>
    <w:rsid w:val="00F21913"/>
    <w:rsid w:val="00F21B1F"/>
    <w:rsid w:val="00F22589"/>
    <w:rsid w:val="00F22D3F"/>
    <w:rsid w:val="00F232DA"/>
    <w:rsid w:val="00F23AFC"/>
    <w:rsid w:val="00F23C51"/>
    <w:rsid w:val="00F246D8"/>
    <w:rsid w:val="00F24F6D"/>
    <w:rsid w:val="00F25DB9"/>
    <w:rsid w:val="00F2624F"/>
    <w:rsid w:val="00F263E0"/>
    <w:rsid w:val="00F26BB0"/>
    <w:rsid w:val="00F26C3C"/>
    <w:rsid w:val="00F27275"/>
    <w:rsid w:val="00F27A84"/>
    <w:rsid w:val="00F301A4"/>
    <w:rsid w:val="00F30775"/>
    <w:rsid w:val="00F30920"/>
    <w:rsid w:val="00F30C3E"/>
    <w:rsid w:val="00F30DCA"/>
    <w:rsid w:val="00F30F8C"/>
    <w:rsid w:val="00F316A1"/>
    <w:rsid w:val="00F325B8"/>
    <w:rsid w:val="00F32B35"/>
    <w:rsid w:val="00F32B7C"/>
    <w:rsid w:val="00F32F4E"/>
    <w:rsid w:val="00F330D4"/>
    <w:rsid w:val="00F334CB"/>
    <w:rsid w:val="00F3381C"/>
    <w:rsid w:val="00F33C18"/>
    <w:rsid w:val="00F33C20"/>
    <w:rsid w:val="00F3433C"/>
    <w:rsid w:val="00F34809"/>
    <w:rsid w:val="00F349CC"/>
    <w:rsid w:val="00F3573D"/>
    <w:rsid w:val="00F35BD4"/>
    <w:rsid w:val="00F36207"/>
    <w:rsid w:val="00F36DD3"/>
    <w:rsid w:val="00F37728"/>
    <w:rsid w:val="00F37D8A"/>
    <w:rsid w:val="00F40166"/>
    <w:rsid w:val="00F41572"/>
    <w:rsid w:val="00F41CBD"/>
    <w:rsid w:val="00F42609"/>
    <w:rsid w:val="00F42912"/>
    <w:rsid w:val="00F42D2F"/>
    <w:rsid w:val="00F42DFB"/>
    <w:rsid w:val="00F43326"/>
    <w:rsid w:val="00F43662"/>
    <w:rsid w:val="00F43779"/>
    <w:rsid w:val="00F4388B"/>
    <w:rsid w:val="00F4399F"/>
    <w:rsid w:val="00F43C8D"/>
    <w:rsid w:val="00F4451B"/>
    <w:rsid w:val="00F4489D"/>
    <w:rsid w:val="00F44B46"/>
    <w:rsid w:val="00F44E4C"/>
    <w:rsid w:val="00F462D3"/>
    <w:rsid w:val="00F46EBB"/>
    <w:rsid w:val="00F4715D"/>
    <w:rsid w:val="00F500C5"/>
    <w:rsid w:val="00F508A7"/>
    <w:rsid w:val="00F50B7E"/>
    <w:rsid w:val="00F50C70"/>
    <w:rsid w:val="00F51696"/>
    <w:rsid w:val="00F5177B"/>
    <w:rsid w:val="00F52410"/>
    <w:rsid w:val="00F52504"/>
    <w:rsid w:val="00F52ACD"/>
    <w:rsid w:val="00F52E32"/>
    <w:rsid w:val="00F5314E"/>
    <w:rsid w:val="00F534AD"/>
    <w:rsid w:val="00F5366B"/>
    <w:rsid w:val="00F53671"/>
    <w:rsid w:val="00F538CB"/>
    <w:rsid w:val="00F53972"/>
    <w:rsid w:val="00F53A2B"/>
    <w:rsid w:val="00F53F15"/>
    <w:rsid w:val="00F542B4"/>
    <w:rsid w:val="00F5431D"/>
    <w:rsid w:val="00F554A7"/>
    <w:rsid w:val="00F56252"/>
    <w:rsid w:val="00F56AA9"/>
    <w:rsid w:val="00F5744A"/>
    <w:rsid w:val="00F575DA"/>
    <w:rsid w:val="00F578DD"/>
    <w:rsid w:val="00F600C6"/>
    <w:rsid w:val="00F602D7"/>
    <w:rsid w:val="00F606D0"/>
    <w:rsid w:val="00F60A06"/>
    <w:rsid w:val="00F60C26"/>
    <w:rsid w:val="00F61470"/>
    <w:rsid w:val="00F625CE"/>
    <w:rsid w:val="00F634B0"/>
    <w:rsid w:val="00F63F4E"/>
    <w:rsid w:val="00F64262"/>
    <w:rsid w:val="00F650CC"/>
    <w:rsid w:val="00F65FFE"/>
    <w:rsid w:val="00F663FD"/>
    <w:rsid w:val="00F6680F"/>
    <w:rsid w:val="00F66ECC"/>
    <w:rsid w:val="00F67C89"/>
    <w:rsid w:val="00F67D3B"/>
    <w:rsid w:val="00F7025A"/>
    <w:rsid w:val="00F70650"/>
    <w:rsid w:val="00F70950"/>
    <w:rsid w:val="00F70BD0"/>
    <w:rsid w:val="00F71765"/>
    <w:rsid w:val="00F71A71"/>
    <w:rsid w:val="00F71C52"/>
    <w:rsid w:val="00F71FA7"/>
    <w:rsid w:val="00F721F7"/>
    <w:rsid w:val="00F72505"/>
    <w:rsid w:val="00F72703"/>
    <w:rsid w:val="00F73141"/>
    <w:rsid w:val="00F733D9"/>
    <w:rsid w:val="00F73584"/>
    <w:rsid w:val="00F73AF2"/>
    <w:rsid w:val="00F73DAC"/>
    <w:rsid w:val="00F744DE"/>
    <w:rsid w:val="00F750D4"/>
    <w:rsid w:val="00F753F5"/>
    <w:rsid w:val="00F755C1"/>
    <w:rsid w:val="00F7577C"/>
    <w:rsid w:val="00F75F38"/>
    <w:rsid w:val="00F768DC"/>
    <w:rsid w:val="00F77A5F"/>
    <w:rsid w:val="00F77E2A"/>
    <w:rsid w:val="00F77E77"/>
    <w:rsid w:val="00F77EA1"/>
    <w:rsid w:val="00F77EE8"/>
    <w:rsid w:val="00F8055E"/>
    <w:rsid w:val="00F813F8"/>
    <w:rsid w:val="00F81790"/>
    <w:rsid w:val="00F82678"/>
    <w:rsid w:val="00F832CF"/>
    <w:rsid w:val="00F83339"/>
    <w:rsid w:val="00F836B3"/>
    <w:rsid w:val="00F84191"/>
    <w:rsid w:val="00F84393"/>
    <w:rsid w:val="00F84411"/>
    <w:rsid w:val="00F85050"/>
    <w:rsid w:val="00F85585"/>
    <w:rsid w:val="00F85604"/>
    <w:rsid w:val="00F858A4"/>
    <w:rsid w:val="00F85EB1"/>
    <w:rsid w:val="00F87732"/>
    <w:rsid w:val="00F87817"/>
    <w:rsid w:val="00F87C2C"/>
    <w:rsid w:val="00F87D2F"/>
    <w:rsid w:val="00F9027E"/>
    <w:rsid w:val="00F904AA"/>
    <w:rsid w:val="00F9067E"/>
    <w:rsid w:val="00F90866"/>
    <w:rsid w:val="00F9088C"/>
    <w:rsid w:val="00F90F82"/>
    <w:rsid w:val="00F9105E"/>
    <w:rsid w:val="00F91B20"/>
    <w:rsid w:val="00F91C68"/>
    <w:rsid w:val="00F91D40"/>
    <w:rsid w:val="00F92A41"/>
    <w:rsid w:val="00F937BA"/>
    <w:rsid w:val="00F94091"/>
    <w:rsid w:val="00F95A32"/>
    <w:rsid w:val="00F95CB2"/>
    <w:rsid w:val="00F977F2"/>
    <w:rsid w:val="00F97BEA"/>
    <w:rsid w:val="00F97D60"/>
    <w:rsid w:val="00F97DE9"/>
    <w:rsid w:val="00FA091A"/>
    <w:rsid w:val="00FA0B00"/>
    <w:rsid w:val="00FA0C72"/>
    <w:rsid w:val="00FA1BDE"/>
    <w:rsid w:val="00FA1D03"/>
    <w:rsid w:val="00FA226D"/>
    <w:rsid w:val="00FA26B7"/>
    <w:rsid w:val="00FA2D22"/>
    <w:rsid w:val="00FA2EEC"/>
    <w:rsid w:val="00FA2F21"/>
    <w:rsid w:val="00FA3406"/>
    <w:rsid w:val="00FA3785"/>
    <w:rsid w:val="00FA3E57"/>
    <w:rsid w:val="00FA3F44"/>
    <w:rsid w:val="00FA42BC"/>
    <w:rsid w:val="00FA432D"/>
    <w:rsid w:val="00FA438F"/>
    <w:rsid w:val="00FA47BC"/>
    <w:rsid w:val="00FA487A"/>
    <w:rsid w:val="00FA520B"/>
    <w:rsid w:val="00FA52E3"/>
    <w:rsid w:val="00FA5435"/>
    <w:rsid w:val="00FA6264"/>
    <w:rsid w:val="00FA656E"/>
    <w:rsid w:val="00FA6A61"/>
    <w:rsid w:val="00FA6CD9"/>
    <w:rsid w:val="00FA6F5E"/>
    <w:rsid w:val="00FA710B"/>
    <w:rsid w:val="00FA7AFA"/>
    <w:rsid w:val="00FB0925"/>
    <w:rsid w:val="00FB1181"/>
    <w:rsid w:val="00FB19D2"/>
    <w:rsid w:val="00FB1A89"/>
    <w:rsid w:val="00FB2329"/>
    <w:rsid w:val="00FB2B70"/>
    <w:rsid w:val="00FB321F"/>
    <w:rsid w:val="00FB34D4"/>
    <w:rsid w:val="00FB3892"/>
    <w:rsid w:val="00FB3C2B"/>
    <w:rsid w:val="00FB4656"/>
    <w:rsid w:val="00FB4663"/>
    <w:rsid w:val="00FB65C1"/>
    <w:rsid w:val="00FB6F6A"/>
    <w:rsid w:val="00FB7507"/>
    <w:rsid w:val="00FB78F1"/>
    <w:rsid w:val="00FB7C75"/>
    <w:rsid w:val="00FC03E6"/>
    <w:rsid w:val="00FC0B99"/>
    <w:rsid w:val="00FC0C62"/>
    <w:rsid w:val="00FC1A81"/>
    <w:rsid w:val="00FC2203"/>
    <w:rsid w:val="00FC2C33"/>
    <w:rsid w:val="00FC3C0C"/>
    <w:rsid w:val="00FC4889"/>
    <w:rsid w:val="00FC4E7B"/>
    <w:rsid w:val="00FC554E"/>
    <w:rsid w:val="00FC5595"/>
    <w:rsid w:val="00FC56EB"/>
    <w:rsid w:val="00FC64B4"/>
    <w:rsid w:val="00FC6596"/>
    <w:rsid w:val="00FC6B9B"/>
    <w:rsid w:val="00FC7502"/>
    <w:rsid w:val="00FC7686"/>
    <w:rsid w:val="00FC77B6"/>
    <w:rsid w:val="00FC7A40"/>
    <w:rsid w:val="00FD0674"/>
    <w:rsid w:val="00FD0F16"/>
    <w:rsid w:val="00FD1E9C"/>
    <w:rsid w:val="00FD2461"/>
    <w:rsid w:val="00FD2F5A"/>
    <w:rsid w:val="00FD2F60"/>
    <w:rsid w:val="00FD2FF8"/>
    <w:rsid w:val="00FD4522"/>
    <w:rsid w:val="00FD5384"/>
    <w:rsid w:val="00FD5593"/>
    <w:rsid w:val="00FD56D3"/>
    <w:rsid w:val="00FD5A51"/>
    <w:rsid w:val="00FD607F"/>
    <w:rsid w:val="00FD643F"/>
    <w:rsid w:val="00FD6A7D"/>
    <w:rsid w:val="00FD6B3F"/>
    <w:rsid w:val="00FD6CA4"/>
    <w:rsid w:val="00FD7157"/>
    <w:rsid w:val="00FD74FD"/>
    <w:rsid w:val="00FD78BE"/>
    <w:rsid w:val="00FD7C09"/>
    <w:rsid w:val="00FD7CE9"/>
    <w:rsid w:val="00FE10D4"/>
    <w:rsid w:val="00FE192A"/>
    <w:rsid w:val="00FE1BE3"/>
    <w:rsid w:val="00FE210F"/>
    <w:rsid w:val="00FE2124"/>
    <w:rsid w:val="00FE2477"/>
    <w:rsid w:val="00FE3114"/>
    <w:rsid w:val="00FE31C2"/>
    <w:rsid w:val="00FE3A15"/>
    <w:rsid w:val="00FE3AEA"/>
    <w:rsid w:val="00FE3BF6"/>
    <w:rsid w:val="00FE4363"/>
    <w:rsid w:val="00FE43C3"/>
    <w:rsid w:val="00FE48BA"/>
    <w:rsid w:val="00FE4B05"/>
    <w:rsid w:val="00FE4B45"/>
    <w:rsid w:val="00FE5D2E"/>
    <w:rsid w:val="00FE5D59"/>
    <w:rsid w:val="00FE7E26"/>
    <w:rsid w:val="00FE7EA4"/>
    <w:rsid w:val="00FF0684"/>
    <w:rsid w:val="00FF07B7"/>
    <w:rsid w:val="00FF08B9"/>
    <w:rsid w:val="00FF0B71"/>
    <w:rsid w:val="00FF0F06"/>
    <w:rsid w:val="00FF16FA"/>
    <w:rsid w:val="00FF1729"/>
    <w:rsid w:val="00FF1BE5"/>
    <w:rsid w:val="00FF2593"/>
    <w:rsid w:val="00FF3804"/>
    <w:rsid w:val="00FF42DC"/>
    <w:rsid w:val="00FF4904"/>
    <w:rsid w:val="00FF491A"/>
    <w:rsid w:val="00FF4AE0"/>
    <w:rsid w:val="00FF4DAE"/>
    <w:rsid w:val="00FF530E"/>
    <w:rsid w:val="00FF560B"/>
    <w:rsid w:val="00FF5F33"/>
    <w:rsid w:val="00FF5F65"/>
    <w:rsid w:val="00FF6645"/>
    <w:rsid w:val="00FF697B"/>
    <w:rsid w:val="00FF6C19"/>
    <w:rsid w:val="00FF6CC2"/>
    <w:rsid w:val="00FF721A"/>
    <w:rsid w:val="00FF72EB"/>
    <w:rsid w:val="00FF7432"/>
    <w:rsid w:val="00FF7526"/>
    <w:rsid w:val="00FF7F71"/>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8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0A2663"/>
    <w:pPr>
      <w:spacing w:before="80" w:after="80"/>
    </w:pPr>
    <w:rPr>
      <w:rFonts w:cs="Mangal"/>
      <w:sz w:val="18"/>
      <w:szCs w:val="18"/>
      <w:lang w:bidi="hi-IN"/>
    </w:rPr>
  </w:style>
  <w:style w:type="paragraph" w:styleId="Heading1">
    <w:name w:val="heading 1"/>
    <w:basedOn w:val="Normal"/>
    <w:next w:val="Normal"/>
    <w:link w:val="Heading1Char"/>
    <w:uiPriority w:val="9"/>
    <w:qFormat/>
    <w:rsid w:val="003A568A"/>
    <w:pPr>
      <w:keepNext/>
      <w:keepLines/>
      <w:numPr>
        <w:numId w:val="2"/>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2B2755"/>
    <w:pPr>
      <w:keepNext/>
      <w:keepLines/>
      <w:numPr>
        <w:ilvl w:val="1"/>
        <w:numId w:val="2"/>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2B2755"/>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966A7D"/>
    <w:pPr>
      <w:keepNext/>
      <w:keepLines/>
      <w:numPr>
        <w:ilvl w:val="3"/>
        <w:numId w:val="2"/>
      </w:numPr>
      <w:spacing w:before="200" w:after="0"/>
      <w:outlineLvl w:val="3"/>
    </w:pPr>
    <w:rPr>
      <w:rFonts w:ascii="Cambria" w:eastAsia="Times New Roman" w:hAnsi="Cambria"/>
      <w:b/>
      <w:bCs/>
      <w:i/>
      <w:iCs/>
      <w:color w:val="17365D"/>
    </w:rPr>
  </w:style>
  <w:style w:type="paragraph" w:styleId="Heading5">
    <w:name w:val="heading 5"/>
    <w:basedOn w:val="Normal"/>
    <w:next w:val="Normal"/>
    <w:link w:val="Heading5Char"/>
    <w:uiPriority w:val="9"/>
    <w:qFormat/>
    <w:rsid w:val="004A4A44"/>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4A4A44"/>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4A4A44"/>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4A4A44"/>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4A4A44"/>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A568A"/>
    <w:rPr>
      <w:rFonts w:ascii="Cambria" w:eastAsia="Times New Roman" w:hAnsi="Cambria" w:cs="Mangal"/>
      <w:b/>
      <w:bCs/>
      <w:color w:val="365F91"/>
      <w:sz w:val="28"/>
      <w:szCs w:val="28"/>
      <w:lang w:bidi="hi-IN"/>
    </w:rPr>
  </w:style>
  <w:style w:type="character" w:customStyle="1" w:styleId="Heading2Char">
    <w:name w:val="Heading 2 Char"/>
    <w:basedOn w:val="DefaultParagraphFont"/>
    <w:link w:val="Heading2"/>
    <w:uiPriority w:val="9"/>
    <w:locked/>
    <w:rsid w:val="002B2755"/>
    <w:rPr>
      <w:rFonts w:ascii="Cambria" w:eastAsia="Times New Roman" w:hAnsi="Cambria" w:cs="Mangal"/>
      <w:b/>
      <w:bCs/>
      <w:color w:val="4F81BD"/>
      <w:sz w:val="26"/>
      <w:szCs w:val="26"/>
      <w:lang w:bidi="hi-IN"/>
    </w:rPr>
  </w:style>
  <w:style w:type="character" w:customStyle="1" w:styleId="Heading3Char">
    <w:name w:val="Heading 3 Char"/>
    <w:basedOn w:val="DefaultParagraphFont"/>
    <w:link w:val="Heading3"/>
    <w:uiPriority w:val="9"/>
    <w:locked/>
    <w:rsid w:val="002B2755"/>
    <w:rPr>
      <w:rFonts w:ascii="Cambria" w:eastAsia="Times New Roman" w:hAnsi="Cambria" w:cs="Mangal"/>
      <w:b/>
      <w:bCs/>
      <w:color w:val="4F81BD"/>
      <w:sz w:val="18"/>
      <w:szCs w:val="18"/>
      <w:lang w:bidi="hi-IN"/>
    </w:rPr>
  </w:style>
  <w:style w:type="character" w:customStyle="1" w:styleId="Heading4Char">
    <w:name w:val="Heading 4 Char"/>
    <w:basedOn w:val="DefaultParagraphFont"/>
    <w:link w:val="Heading4"/>
    <w:uiPriority w:val="9"/>
    <w:locked/>
    <w:rsid w:val="00966A7D"/>
    <w:rPr>
      <w:rFonts w:ascii="Cambria" w:eastAsia="Times New Roman" w:hAnsi="Cambria" w:cs="Mangal"/>
      <w:b/>
      <w:bCs/>
      <w:i/>
      <w:iCs/>
      <w:color w:val="17365D"/>
      <w:sz w:val="18"/>
      <w:szCs w:val="18"/>
      <w:lang w:bidi="hi-IN"/>
    </w:rPr>
  </w:style>
  <w:style w:type="character" w:customStyle="1" w:styleId="Heading5Char">
    <w:name w:val="Heading 5 Char"/>
    <w:basedOn w:val="DefaultParagraphFont"/>
    <w:link w:val="Heading5"/>
    <w:uiPriority w:val="9"/>
    <w:locked/>
    <w:rsid w:val="004A4A44"/>
    <w:rPr>
      <w:rFonts w:ascii="Cambria" w:eastAsia="Times New Roman" w:hAnsi="Cambria" w:cs="Mangal"/>
      <w:color w:val="243F60"/>
      <w:sz w:val="18"/>
      <w:szCs w:val="18"/>
      <w:lang w:bidi="hi-IN"/>
    </w:rPr>
  </w:style>
  <w:style w:type="character" w:customStyle="1" w:styleId="Heading6Char">
    <w:name w:val="Heading 6 Char"/>
    <w:basedOn w:val="DefaultParagraphFont"/>
    <w:link w:val="Heading6"/>
    <w:uiPriority w:val="9"/>
    <w:locked/>
    <w:rsid w:val="004A4A44"/>
    <w:rPr>
      <w:rFonts w:ascii="Cambria" w:eastAsia="Times New Roman" w:hAnsi="Cambria" w:cs="Mangal"/>
      <w:i/>
      <w:iCs/>
      <w:color w:val="243F60"/>
      <w:sz w:val="18"/>
      <w:szCs w:val="18"/>
      <w:lang w:bidi="hi-IN"/>
    </w:rPr>
  </w:style>
  <w:style w:type="character" w:customStyle="1" w:styleId="Heading7Char">
    <w:name w:val="Heading 7 Char"/>
    <w:basedOn w:val="DefaultParagraphFont"/>
    <w:link w:val="Heading7"/>
    <w:uiPriority w:val="9"/>
    <w:locked/>
    <w:rsid w:val="004A4A44"/>
    <w:rPr>
      <w:rFonts w:ascii="Cambria" w:eastAsia="Times New Roman" w:hAnsi="Cambria" w:cs="Mangal"/>
      <w:i/>
      <w:iCs/>
      <w:color w:val="404040"/>
      <w:sz w:val="18"/>
      <w:szCs w:val="18"/>
      <w:lang w:bidi="hi-IN"/>
    </w:rPr>
  </w:style>
  <w:style w:type="character" w:customStyle="1" w:styleId="Heading8Char">
    <w:name w:val="Heading 8 Char"/>
    <w:basedOn w:val="DefaultParagraphFont"/>
    <w:link w:val="Heading8"/>
    <w:uiPriority w:val="9"/>
    <w:locked/>
    <w:rsid w:val="004A4A44"/>
    <w:rPr>
      <w:rFonts w:ascii="Cambria" w:eastAsia="Times New Roman" w:hAnsi="Cambria" w:cs="Mangal"/>
      <w:color w:val="404040"/>
      <w:lang w:bidi="hi-IN"/>
    </w:rPr>
  </w:style>
  <w:style w:type="character" w:customStyle="1" w:styleId="Heading9Char">
    <w:name w:val="Heading 9 Char"/>
    <w:basedOn w:val="DefaultParagraphFont"/>
    <w:link w:val="Heading9"/>
    <w:uiPriority w:val="9"/>
    <w:locked/>
    <w:rsid w:val="004A4A44"/>
    <w:rPr>
      <w:rFonts w:ascii="Cambria" w:eastAsia="Times New Roman" w:hAnsi="Cambria" w:cs="Mangal"/>
      <w:i/>
      <w:iCs/>
      <w:color w:val="404040"/>
      <w:lang w:bidi="hi-IN"/>
    </w:rPr>
  </w:style>
  <w:style w:type="paragraph" w:styleId="TOCHeading">
    <w:name w:val="TOC Heading"/>
    <w:basedOn w:val="Heading1"/>
    <w:next w:val="Normal"/>
    <w:uiPriority w:val="39"/>
    <w:qFormat/>
    <w:rsid w:val="003A568A"/>
    <w:pPr>
      <w:outlineLvl w:val="9"/>
    </w:pPr>
  </w:style>
  <w:style w:type="paragraph" w:styleId="TOC1">
    <w:name w:val="toc 1"/>
    <w:basedOn w:val="Normal"/>
    <w:next w:val="Normal"/>
    <w:autoRedefine/>
    <w:uiPriority w:val="39"/>
    <w:rsid w:val="003A568A"/>
    <w:pPr>
      <w:spacing w:before="360" w:after="0"/>
    </w:pPr>
    <w:rPr>
      <w:rFonts w:asciiTheme="majorHAnsi" w:hAnsiTheme="majorHAnsi"/>
      <w:b/>
      <w:bCs/>
      <w:caps/>
      <w:sz w:val="24"/>
      <w:szCs w:val="20"/>
    </w:rPr>
  </w:style>
  <w:style w:type="character" w:styleId="Hyperlink">
    <w:name w:val="Hyperlink"/>
    <w:basedOn w:val="DefaultParagraphFont"/>
    <w:uiPriority w:val="99"/>
    <w:rsid w:val="003A568A"/>
    <w:rPr>
      <w:rFonts w:cs="Times New Roman"/>
      <w:color w:val="0000FF"/>
      <w:u w:val="single"/>
    </w:rPr>
  </w:style>
  <w:style w:type="paragraph" w:styleId="BalloonText">
    <w:name w:val="Balloon Text"/>
    <w:basedOn w:val="Normal"/>
    <w:link w:val="BalloonTextChar"/>
    <w:uiPriority w:val="99"/>
    <w:semiHidden/>
    <w:rsid w:val="003A56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68A"/>
    <w:rPr>
      <w:rFonts w:ascii="Tahoma" w:hAnsi="Tahoma" w:cs="Tahoma"/>
      <w:sz w:val="16"/>
      <w:szCs w:val="16"/>
    </w:rPr>
  </w:style>
  <w:style w:type="paragraph" w:styleId="NormalWeb">
    <w:name w:val="Normal (Web)"/>
    <w:basedOn w:val="Normal"/>
    <w:uiPriority w:val="99"/>
    <w:rsid w:val="0040509D"/>
    <w:pPr>
      <w:spacing w:before="100" w:beforeAutospacing="1" w:after="100" w:afterAutospacing="1"/>
    </w:pPr>
    <w:rPr>
      <w:rFonts w:ascii="Times New Roman" w:eastAsia="Times New Roman" w:hAnsi="Times New Roman"/>
      <w:sz w:val="24"/>
      <w:szCs w:val="24"/>
    </w:rPr>
  </w:style>
  <w:style w:type="paragraph" w:styleId="NoSpacing">
    <w:name w:val="No Spacing"/>
    <w:link w:val="NoSpacingChar"/>
    <w:uiPriority w:val="1"/>
    <w:qFormat/>
    <w:rsid w:val="002B2755"/>
    <w:rPr>
      <w:sz w:val="22"/>
      <w:szCs w:val="22"/>
    </w:rPr>
  </w:style>
  <w:style w:type="paragraph" w:styleId="ListParagraph">
    <w:name w:val="List Paragraph"/>
    <w:basedOn w:val="Normal"/>
    <w:uiPriority w:val="34"/>
    <w:qFormat/>
    <w:rsid w:val="008D658B"/>
    <w:pPr>
      <w:ind w:left="720"/>
      <w:contextualSpacing/>
    </w:pPr>
  </w:style>
  <w:style w:type="character" w:customStyle="1" w:styleId="NoSpacingChar">
    <w:name w:val="No Spacing Char"/>
    <w:basedOn w:val="DefaultParagraphFont"/>
    <w:link w:val="NoSpacing"/>
    <w:uiPriority w:val="1"/>
    <w:locked/>
    <w:rsid w:val="00124FB7"/>
    <w:rPr>
      <w:sz w:val="22"/>
      <w:szCs w:val="22"/>
      <w:lang w:val="en-US" w:eastAsia="en-US" w:bidi="ar-SA"/>
    </w:rPr>
  </w:style>
  <w:style w:type="paragraph" w:styleId="TOC2">
    <w:name w:val="toc 2"/>
    <w:basedOn w:val="Normal"/>
    <w:next w:val="Normal"/>
    <w:autoRedefine/>
    <w:uiPriority w:val="39"/>
    <w:rsid w:val="00A774FE"/>
    <w:pPr>
      <w:tabs>
        <w:tab w:val="left" w:pos="1134"/>
        <w:tab w:val="right" w:pos="9350"/>
      </w:tabs>
      <w:spacing w:before="240" w:after="0"/>
      <w:ind w:left="567"/>
    </w:pPr>
    <w:rPr>
      <w:rFonts w:asciiTheme="minorHAnsi" w:hAnsiTheme="minorHAnsi"/>
      <w:b/>
      <w:bCs/>
      <w:noProof/>
      <w:sz w:val="20"/>
      <w:szCs w:val="16"/>
    </w:rPr>
  </w:style>
  <w:style w:type="paragraph" w:customStyle="1" w:styleId="issue">
    <w:name w:val="issue"/>
    <w:basedOn w:val="Normal"/>
    <w:next w:val="issueBody"/>
    <w:qFormat/>
    <w:rsid w:val="007838F2"/>
    <w:pPr>
      <w:keepNext/>
      <w:numPr>
        <w:numId w:val="1"/>
      </w:numPr>
      <w:pBdr>
        <w:top w:val="single" w:sz="2" w:space="1" w:color="auto"/>
        <w:left w:val="single" w:sz="2" w:space="1" w:color="auto"/>
        <w:bottom w:val="single" w:sz="2" w:space="1" w:color="auto"/>
        <w:right w:val="single" w:sz="2" w:space="1" w:color="auto"/>
      </w:pBdr>
      <w:shd w:val="pct12" w:color="auto" w:fill="FFFFFF"/>
      <w:tabs>
        <w:tab w:val="left" w:pos="720"/>
      </w:tabs>
      <w:spacing w:after="0"/>
    </w:pPr>
    <w:rPr>
      <w:rFonts w:ascii="Arial" w:eastAsia="Times New Roman" w:hAnsi="Arial"/>
      <w:sz w:val="20"/>
      <w:szCs w:val="20"/>
      <w:lang w:bidi="he-IL"/>
    </w:rPr>
  </w:style>
  <w:style w:type="paragraph" w:customStyle="1" w:styleId="issueBody">
    <w:name w:val="issueBody"/>
    <w:basedOn w:val="Normal"/>
    <w:next w:val="Normal"/>
    <w:qFormat/>
    <w:rsid w:val="007838F2"/>
    <w:pPr>
      <w:pBdr>
        <w:left w:val="single" w:sz="6" w:space="1" w:color="auto"/>
        <w:bottom w:val="single" w:sz="6" w:space="1" w:color="auto"/>
        <w:right w:val="single" w:sz="6" w:space="1" w:color="auto"/>
      </w:pBdr>
      <w:spacing w:after="0"/>
    </w:pPr>
    <w:rPr>
      <w:rFonts w:ascii="Arial" w:eastAsia="Times New Roman" w:hAnsi="Arial"/>
      <w:sz w:val="16"/>
      <w:szCs w:val="20"/>
      <w:lang w:bidi="he-IL"/>
    </w:rPr>
  </w:style>
  <w:style w:type="paragraph" w:styleId="PlainText">
    <w:name w:val="Plain Text"/>
    <w:basedOn w:val="Normal"/>
    <w:link w:val="PlainTextChar"/>
    <w:uiPriority w:val="99"/>
    <w:semiHidden/>
    <w:rsid w:val="003E3800"/>
    <w:pPr>
      <w:spacing w:after="0"/>
    </w:pPr>
    <w:rPr>
      <w:rFonts w:ascii="Consolas" w:hAnsi="Consolas"/>
      <w:sz w:val="21"/>
      <w:szCs w:val="21"/>
    </w:rPr>
  </w:style>
  <w:style w:type="character" w:customStyle="1" w:styleId="PlainTextChar">
    <w:name w:val="Plain Text Char"/>
    <w:basedOn w:val="DefaultParagraphFont"/>
    <w:link w:val="PlainText"/>
    <w:uiPriority w:val="99"/>
    <w:semiHidden/>
    <w:locked/>
    <w:rsid w:val="003E3800"/>
    <w:rPr>
      <w:rFonts w:ascii="Consolas" w:hAnsi="Consolas" w:cs="Times New Roman"/>
      <w:sz w:val="21"/>
      <w:szCs w:val="21"/>
    </w:rPr>
  </w:style>
  <w:style w:type="paragraph" w:styleId="TOC4">
    <w:name w:val="toc 4"/>
    <w:basedOn w:val="Normal"/>
    <w:next w:val="Normal"/>
    <w:autoRedefine/>
    <w:uiPriority w:val="39"/>
    <w:rsid w:val="00B33628"/>
    <w:pPr>
      <w:spacing w:before="0" w:after="0"/>
      <w:ind w:left="360"/>
    </w:pPr>
    <w:rPr>
      <w:rFonts w:asciiTheme="minorHAnsi" w:hAnsiTheme="minorHAnsi"/>
      <w:sz w:val="20"/>
      <w:szCs w:val="16"/>
    </w:rPr>
  </w:style>
  <w:style w:type="paragraph" w:customStyle="1" w:styleId="TableEntry">
    <w:name w:val="Table Entry"/>
    <w:rsid w:val="00F721F7"/>
    <w:rPr>
      <w:rFonts w:ascii="Arial" w:eastAsia="Times New Roman" w:hAnsi="Arial"/>
    </w:rPr>
  </w:style>
  <w:style w:type="paragraph" w:customStyle="1" w:styleId="StyleTableEntry8ptBoldLinespacingMultiple12li1">
    <w:name w:val="Style Table Entry + 8 pt Bold Line spacing:  Multiple 1.2 li1"/>
    <w:basedOn w:val="TableEntry"/>
    <w:rsid w:val="00F721F7"/>
    <w:pPr>
      <w:spacing w:line="288" w:lineRule="auto"/>
    </w:pPr>
    <w:rPr>
      <w:b/>
      <w:bCs/>
    </w:rPr>
  </w:style>
  <w:style w:type="paragraph" w:styleId="TOC3">
    <w:name w:val="toc 3"/>
    <w:basedOn w:val="Normal"/>
    <w:next w:val="Normal"/>
    <w:autoRedefine/>
    <w:uiPriority w:val="39"/>
    <w:rsid w:val="00A774FE"/>
    <w:pPr>
      <w:tabs>
        <w:tab w:val="left" w:pos="1701"/>
        <w:tab w:val="right" w:pos="9350"/>
      </w:tabs>
      <w:spacing w:before="0" w:after="0"/>
      <w:ind w:left="1134"/>
    </w:pPr>
    <w:rPr>
      <w:rFonts w:asciiTheme="minorHAnsi" w:hAnsiTheme="minorHAnsi"/>
      <w:noProof/>
      <w:sz w:val="20"/>
      <w:szCs w:val="16"/>
    </w:rPr>
  </w:style>
  <w:style w:type="table" w:styleId="TableGrid">
    <w:name w:val="Table Grid"/>
    <w:basedOn w:val="TableNormal"/>
    <w:uiPriority w:val="59"/>
    <w:rsid w:val="000342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987716"/>
    <w:rPr>
      <w:rFonts w:cs="Times New Roman"/>
    </w:rPr>
  </w:style>
  <w:style w:type="paragraph" w:customStyle="1" w:styleId="SISNormal">
    <w:name w:val="SIS Normal"/>
    <w:basedOn w:val="Normal"/>
    <w:rsid w:val="003B24E4"/>
    <w:pPr>
      <w:spacing w:before="40" w:after="20"/>
    </w:pPr>
    <w:rPr>
      <w:rFonts w:ascii="Arial" w:eastAsia="Times New Roman" w:hAnsi="Arial"/>
      <w:sz w:val="24"/>
      <w:szCs w:val="20"/>
    </w:rPr>
  </w:style>
  <w:style w:type="character" w:customStyle="1" w:styleId="apple-converted-space">
    <w:name w:val="apple-converted-space"/>
    <w:basedOn w:val="DefaultParagraphFont"/>
    <w:rsid w:val="00E7751A"/>
    <w:rPr>
      <w:rFonts w:cs="Times New Roman"/>
    </w:rPr>
  </w:style>
  <w:style w:type="paragraph" w:customStyle="1" w:styleId="ecxmsonormal">
    <w:name w:val="ecxmsonormal"/>
    <w:basedOn w:val="Normal"/>
    <w:rsid w:val="00F334CB"/>
    <w:pPr>
      <w:spacing w:before="100" w:beforeAutospacing="1" w:after="100" w:afterAutospacing="1"/>
    </w:pPr>
    <w:rPr>
      <w:rFonts w:ascii="Times New Roman" w:eastAsia="Times New Roman" w:hAnsi="Times New Roman"/>
      <w:sz w:val="24"/>
      <w:szCs w:val="24"/>
    </w:rPr>
  </w:style>
  <w:style w:type="paragraph" w:customStyle="1" w:styleId="ecxmsolistparagraph">
    <w:name w:val="ecxmsolistparagraph"/>
    <w:basedOn w:val="Normal"/>
    <w:rsid w:val="00F334CB"/>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nhideWhenUsed/>
    <w:rsid w:val="00F75F38"/>
    <w:pPr>
      <w:tabs>
        <w:tab w:val="center" w:pos="4680"/>
        <w:tab w:val="right" w:pos="9360"/>
      </w:tabs>
    </w:pPr>
  </w:style>
  <w:style w:type="character" w:customStyle="1" w:styleId="HeaderChar">
    <w:name w:val="Header Char"/>
    <w:basedOn w:val="DefaultParagraphFont"/>
    <w:link w:val="Header"/>
    <w:uiPriority w:val="99"/>
    <w:rsid w:val="00F75F38"/>
    <w:rPr>
      <w:sz w:val="22"/>
      <w:szCs w:val="22"/>
    </w:rPr>
  </w:style>
  <w:style w:type="paragraph" w:styleId="Footer">
    <w:name w:val="footer"/>
    <w:basedOn w:val="Normal"/>
    <w:link w:val="FooterChar"/>
    <w:unhideWhenUsed/>
    <w:rsid w:val="00F75F38"/>
    <w:pPr>
      <w:tabs>
        <w:tab w:val="center" w:pos="4680"/>
        <w:tab w:val="right" w:pos="9360"/>
      </w:tabs>
    </w:pPr>
  </w:style>
  <w:style w:type="character" w:customStyle="1" w:styleId="FooterChar">
    <w:name w:val="Footer Char"/>
    <w:basedOn w:val="DefaultParagraphFont"/>
    <w:link w:val="Footer"/>
    <w:uiPriority w:val="99"/>
    <w:rsid w:val="00F75F38"/>
    <w:rPr>
      <w:sz w:val="22"/>
      <w:szCs w:val="22"/>
    </w:rPr>
  </w:style>
  <w:style w:type="character" w:styleId="PageNumber">
    <w:name w:val="page number"/>
    <w:basedOn w:val="DefaultParagraphFont"/>
    <w:semiHidden/>
    <w:rsid w:val="00711F74"/>
  </w:style>
  <w:style w:type="character" w:styleId="CommentReference">
    <w:name w:val="annotation reference"/>
    <w:basedOn w:val="DefaultParagraphFont"/>
    <w:uiPriority w:val="99"/>
    <w:semiHidden/>
    <w:unhideWhenUsed/>
    <w:rsid w:val="00C24AFB"/>
    <w:rPr>
      <w:sz w:val="16"/>
      <w:szCs w:val="16"/>
    </w:rPr>
  </w:style>
  <w:style w:type="paragraph" w:styleId="CommentText">
    <w:name w:val="annotation text"/>
    <w:basedOn w:val="Normal"/>
    <w:link w:val="CommentTextChar"/>
    <w:uiPriority w:val="99"/>
    <w:unhideWhenUsed/>
    <w:rsid w:val="00C24AFB"/>
    <w:rPr>
      <w:sz w:val="20"/>
      <w:szCs w:val="20"/>
    </w:rPr>
  </w:style>
  <w:style w:type="character" w:customStyle="1" w:styleId="CommentTextChar">
    <w:name w:val="Comment Text Char"/>
    <w:basedOn w:val="DefaultParagraphFont"/>
    <w:link w:val="CommentText"/>
    <w:uiPriority w:val="99"/>
    <w:rsid w:val="00C24AFB"/>
  </w:style>
  <w:style w:type="paragraph" w:styleId="CommentSubject">
    <w:name w:val="annotation subject"/>
    <w:basedOn w:val="CommentText"/>
    <w:next w:val="CommentText"/>
    <w:link w:val="CommentSubjectChar"/>
    <w:uiPriority w:val="99"/>
    <w:semiHidden/>
    <w:unhideWhenUsed/>
    <w:rsid w:val="00C24AFB"/>
    <w:rPr>
      <w:b/>
      <w:bCs/>
    </w:rPr>
  </w:style>
  <w:style w:type="character" w:customStyle="1" w:styleId="CommentSubjectChar">
    <w:name w:val="Comment Subject Char"/>
    <w:basedOn w:val="CommentTextChar"/>
    <w:link w:val="CommentSubject"/>
    <w:uiPriority w:val="99"/>
    <w:semiHidden/>
    <w:rsid w:val="00C24AFB"/>
    <w:rPr>
      <w:b/>
      <w:bCs/>
    </w:rPr>
  </w:style>
  <w:style w:type="character" w:styleId="Emphasis">
    <w:name w:val="Emphasis"/>
    <w:basedOn w:val="DefaultParagraphFont"/>
    <w:uiPriority w:val="20"/>
    <w:qFormat/>
    <w:locked/>
    <w:rsid w:val="002173C7"/>
    <w:rPr>
      <w:i/>
      <w:iCs/>
    </w:rPr>
  </w:style>
  <w:style w:type="paragraph" w:styleId="TOC5">
    <w:name w:val="toc 5"/>
    <w:basedOn w:val="Normal"/>
    <w:next w:val="Normal"/>
    <w:autoRedefine/>
    <w:uiPriority w:val="39"/>
    <w:unhideWhenUsed/>
    <w:locked/>
    <w:rsid w:val="00961B8B"/>
    <w:pPr>
      <w:spacing w:before="0" w:after="0"/>
      <w:ind w:left="540"/>
    </w:pPr>
    <w:rPr>
      <w:rFonts w:asciiTheme="minorHAnsi" w:hAnsiTheme="minorHAnsi"/>
      <w:sz w:val="20"/>
      <w:szCs w:val="16"/>
    </w:rPr>
  </w:style>
  <w:style w:type="paragraph" w:styleId="TOC6">
    <w:name w:val="toc 6"/>
    <w:basedOn w:val="Normal"/>
    <w:next w:val="Normal"/>
    <w:autoRedefine/>
    <w:uiPriority w:val="39"/>
    <w:unhideWhenUsed/>
    <w:locked/>
    <w:rsid w:val="00850D54"/>
    <w:pPr>
      <w:spacing w:before="0" w:after="0"/>
      <w:ind w:left="720"/>
    </w:pPr>
    <w:rPr>
      <w:rFonts w:asciiTheme="minorHAnsi" w:hAnsiTheme="minorHAnsi"/>
      <w:sz w:val="20"/>
      <w:szCs w:val="16"/>
    </w:rPr>
  </w:style>
  <w:style w:type="paragraph" w:styleId="TOC7">
    <w:name w:val="toc 7"/>
    <w:basedOn w:val="Normal"/>
    <w:next w:val="Normal"/>
    <w:autoRedefine/>
    <w:uiPriority w:val="39"/>
    <w:unhideWhenUsed/>
    <w:locked/>
    <w:rsid w:val="00850D54"/>
    <w:pPr>
      <w:spacing w:before="0" w:after="0"/>
      <w:ind w:left="900"/>
    </w:pPr>
    <w:rPr>
      <w:rFonts w:asciiTheme="minorHAnsi" w:hAnsiTheme="minorHAnsi"/>
      <w:sz w:val="20"/>
      <w:szCs w:val="16"/>
    </w:rPr>
  </w:style>
  <w:style w:type="paragraph" w:styleId="TOC8">
    <w:name w:val="toc 8"/>
    <w:basedOn w:val="Normal"/>
    <w:next w:val="Normal"/>
    <w:autoRedefine/>
    <w:uiPriority w:val="39"/>
    <w:unhideWhenUsed/>
    <w:locked/>
    <w:rsid w:val="00850D54"/>
    <w:pPr>
      <w:spacing w:before="0" w:after="0"/>
      <w:ind w:left="1080"/>
    </w:pPr>
    <w:rPr>
      <w:rFonts w:asciiTheme="minorHAnsi" w:hAnsiTheme="minorHAnsi"/>
      <w:sz w:val="20"/>
      <w:szCs w:val="16"/>
    </w:rPr>
  </w:style>
  <w:style w:type="paragraph" w:styleId="TOC9">
    <w:name w:val="toc 9"/>
    <w:basedOn w:val="Normal"/>
    <w:next w:val="Normal"/>
    <w:autoRedefine/>
    <w:uiPriority w:val="39"/>
    <w:unhideWhenUsed/>
    <w:locked/>
    <w:rsid w:val="00850D54"/>
    <w:pPr>
      <w:spacing w:before="0" w:after="0"/>
      <w:ind w:left="1260"/>
    </w:pPr>
    <w:rPr>
      <w:rFonts w:asciiTheme="minorHAnsi" w:hAnsiTheme="minorHAnsi"/>
      <w:sz w:val="20"/>
      <w:szCs w:val="16"/>
    </w:rPr>
  </w:style>
  <w:style w:type="paragraph" w:styleId="BodyTextIndent">
    <w:name w:val="Body Text Indent"/>
    <w:basedOn w:val="Normal"/>
    <w:link w:val="BodyTextIndentChar"/>
    <w:semiHidden/>
    <w:rsid w:val="00933401"/>
    <w:pPr>
      <w:spacing w:after="0"/>
      <w:ind w:left="360"/>
    </w:pPr>
    <w:rPr>
      <w:rFonts w:ascii="Times New Roman" w:eastAsia="Times New Roman" w:hAnsi="Times New Roman"/>
      <w:i/>
      <w:iCs/>
      <w:szCs w:val="24"/>
      <w:lang w:val="fr-FR"/>
    </w:rPr>
  </w:style>
  <w:style w:type="character" w:customStyle="1" w:styleId="BodyTextIndentChar">
    <w:name w:val="Body Text Indent Char"/>
    <w:basedOn w:val="DefaultParagraphFont"/>
    <w:link w:val="BodyTextIndent"/>
    <w:semiHidden/>
    <w:rsid w:val="00933401"/>
    <w:rPr>
      <w:rFonts w:ascii="Times New Roman" w:eastAsia="Times New Roman" w:hAnsi="Times New Roman"/>
      <w:i/>
      <w:iCs/>
      <w:sz w:val="22"/>
      <w:szCs w:val="24"/>
      <w:lang w:val="fr-FR"/>
    </w:rPr>
  </w:style>
  <w:style w:type="paragraph" w:styleId="FootnoteText">
    <w:name w:val="footnote text"/>
    <w:basedOn w:val="Normal"/>
    <w:link w:val="FootnoteTextChar"/>
    <w:uiPriority w:val="99"/>
    <w:semiHidden/>
    <w:unhideWhenUsed/>
    <w:rsid w:val="007369BD"/>
    <w:pPr>
      <w:spacing w:after="0"/>
    </w:pPr>
    <w:rPr>
      <w:sz w:val="20"/>
      <w:szCs w:val="20"/>
    </w:rPr>
  </w:style>
  <w:style w:type="character" w:customStyle="1" w:styleId="FootnoteTextChar">
    <w:name w:val="Footnote Text Char"/>
    <w:basedOn w:val="DefaultParagraphFont"/>
    <w:link w:val="FootnoteText"/>
    <w:uiPriority w:val="99"/>
    <w:semiHidden/>
    <w:rsid w:val="007369BD"/>
  </w:style>
  <w:style w:type="character" w:styleId="FootnoteReference">
    <w:name w:val="footnote reference"/>
    <w:basedOn w:val="DefaultParagraphFont"/>
    <w:uiPriority w:val="99"/>
    <w:semiHidden/>
    <w:unhideWhenUsed/>
    <w:rsid w:val="007369BD"/>
    <w:rPr>
      <w:vertAlign w:val="superscript"/>
    </w:rPr>
  </w:style>
  <w:style w:type="paragraph" w:styleId="Revision">
    <w:name w:val="Revision"/>
    <w:hidden/>
    <w:uiPriority w:val="99"/>
    <w:semiHidden/>
    <w:rsid w:val="00022C73"/>
    <w:rPr>
      <w:sz w:val="22"/>
      <w:szCs w:val="22"/>
    </w:rPr>
  </w:style>
  <w:style w:type="character" w:styleId="FollowedHyperlink">
    <w:name w:val="FollowedHyperlink"/>
    <w:basedOn w:val="DefaultParagraphFont"/>
    <w:uiPriority w:val="99"/>
    <w:semiHidden/>
    <w:unhideWhenUsed/>
    <w:rsid w:val="00E876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808068">
      <w:bodyDiv w:val="1"/>
      <w:marLeft w:val="0"/>
      <w:marRight w:val="0"/>
      <w:marTop w:val="0"/>
      <w:marBottom w:val="0"/>
      <w:divBdr>
        <w:top w:val="none" w:sz="0" w:space="0" w:color="auto"/>
        <w:left w:val="none" w:sz="0" w:space="0" w:color="auto"/>
        <w:bottom w:val="none" w:sz="0" w:space="0" w:color="auto"/>
        <w:right w:val="none" w:sz="0" w:space="0" w:color="auto"/>
      </w:divBdr>
    </w:div>
    <w:div w:id="156121202">
      <w:marLeft w:val="0"/>
      <w:marRight w:val="0"/>
      <w:marTop w:val="0"/>
      <w:marBottom w:val="0"/>
      <w:divBdr>
        <w:top w:val="none" w:sz="0" w:space="0" w:color="auto"/>
        <w:left w:val="none" w:sz="0" w:space="0" w:color="auto"/>
        <w:bottom w:val="none" w:sz="0" w:space="0" w:color="auto"/>
        <w:right w:val="none" w:sz="0" w:space="0" w:color="auto"/>
      </w:divBdr>
    </w:div>
    <w:div w:id="156121203">
      <w:marLeft w:val="0"/>
      <w:marRight w:val="0"/>
      <w:marTop w:val="0"/>
      <w:marBottom w:val="0"/>
      <w:divBdr>
        <w:top w:val="none" w:sz="0" w:space="0" w:color="auto"/>
        <w:left w:val="none" w:sz="0" w:space="0" w:color="auto"/>
        <w:bottom w:val="none" w:sz="0" w:space="0" w:color="auto"/>
        <w:right w:val="none" w:sz="0" w:space="0" w:color="auto"/>
      </w:divBdr>
      <w:divsChild>
        <w:div w:id="156121206">
          <w:marLeft w:val="1166"/>
          <w:marRight w:val="0"/>
          <w:marTop w:val="96"/>
          <w:marBottom w:val="0"/>
          <w:divBdr>
            <w:top w:val="none" w:sz="0" w:space="0" w:color="auto"/>
            <w:left w:val="none" w:sz="0" w:space="0" w:color="auto"/>
            <w:bottom w:val="none" w:sz="0" w:space="0" w:color="auto"/>
            <w:right w:val="none" w:sz="0" w:space="0" w:color="auto"/>
          </w:divBdr>
        </w:div>
      </w:divsChild>
    </w:div>
    <w:div w:id="156121207">
      <w:marLeft w:val="0"/>
      <w:marRight w:val="0"/>
      <w:marTop w:val="0"/>
      <w:marBottom w:val="0"/>
      <w:divBdr>
        <w:top w:val="none" w:sz="0" w:space="0" w:color="auto"/>
        <w:left w:val="none" w:sz="0" w:space="0" w:color="auto"/>
        <w:bottom w:val="none" w:sz="0" w:space="0" w:color="auto"/>
        <w:right w:val="none" w:sz="0" w:space="0" w:color="auto"/>
      </w:divBdr>
    </w:div>
    <w:div w:id="156121208">
      <w:marLeft w:val="0"/>
      <w:marRight w:val="0"/>
      <w:marTop w:val="0"/>
      <w:marBottom w:val="0"/>
      <w:divBdr>
        <w:top w:val="none" w:sz="0" w:space="0" w:color="auto"/>
        <w:left w:val="none" w:sz="0" w:space="0" w:color="auto"/>
        <w:bottom w:val="none" w:sz="0" w:space="0" w:color="auto"/>
        <w:right w:val="none" w:sz="0" w:space="0" w:color="auto"/>
      </w:divBdr>
    </w:div>
    <w:div w:id="156121209">
      <w:marLeft w:val="0"/>
      <w:marRight w:val="0"/>
      <w:marTop w:val="0"/>
      <w:marBottom w:val="0"/>
      <w:divBdr>
        <w:top w:val="none" w:sz="0" w:space="0" w:color="auto"/>
        <w:left w:val="none" w:sz="0" w:space="0" w:color="auto"/>
        <w:bottom w:val="none" w:sz="0" w:space="0" w:color="auto"/>
        <w:right w:val="none" w:sz="0" w:space="0" w:color="auto"/>
      </w:divBdr>
      <w:divsChild>
        <w:div w:id="156121205">
          <w:marLeft w:val="0"/>
          <w:marRight w:val="0"/>
          <w:marTop w:val="0"/>
          <w:marBottom w:val="0"/>
          <w:divBdr>
            <w:top w:val="none" w:sz="0" w:space="0" w:color="auto"/>
            <w:left w:val="none" w:sz="0" w:space="0" w:color="auto"/>
            <w:bottom w:val="none" w:sz="0" w:space="0" w:color="auto"/>
            <w:right w:val="none" w:sz="0" w:space="0" w:color="auto"/>
          </w:divBdr>
          <w:divsChild>
            <w:div w:id="156121204">
              <w:marLeft w:val="0"/>
              <w:marRight w:val="0"/>
              <w:marTop w:val="120"/>
              <w:marBottom w:val="480"/>
              <w:divBdr>
                <w:top w:val="none" w:sz="0" w:space="0" w:color="auto"/>
                <w:left w:val="none" w:sz="0" w:space="0" w:color="auto"/>
                <w:bottom w:val="none" w:sz="0" w:space="0" w:color="auto"/>
                <w:right w:val="none" w:sz="0" w:space="0" w:color="auto"/>
              </w:divBdr>
              <w:divsChild>
                <w:div w:id="156121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21210">
      <w:marLeft w:val="0"/>
      <w:marRight w:val="0"/>
      <w:marTop w:val="0"/>
      <w:marBottom w:val="0"/>
      <w:divBdr>
        <w:top w:val="none" w:sz="0" w:space="0" w:color="auto"/>
        <w:left w:val="none" w:sz="0" w:space="0" w:color="auto"/>
        <w:bottom w:val="none" w:sz="0" w:space="0" w:color="auto"/>
        <w:right w:val="none" w:sz="0" w:space="0" w:color="auto"/>
      </w:divBdr>
    </w:div>
    <w:div w:id="156121211">
      <w:marLeft w:val="0"/>
      <w:marRight w:val="0"/>
      <w:marTop w:val="0"/>
      <w:marBottom w:val="0"/>
      <w:divBdr>
        <w:top w:val="none" w:sz="0" w:space="0" w:color="auto"/>
        <w:left w:val="none" w:sz="0" w:space="0" w:color="auto"/>
        <w:bottom w:val="none" w:sz="0" w:space="0" w:color="auto"/>
        <w:right w:val="none" w:sz="0" w:space="0" w:color="auto"/>
      </w:divBdr>
    </w:div>
    <w:div w:id="156121212">
      <w:marLeft w:val="0"/>
      <w:marRight w:val="0"/>
      <w:marTop w:val="0"/>
      <w:marBottom w:val="0"/>
      <w:divBdr>
        <w:top w:val="none" w:sz="0" w:space="0" w:color="auto"/>
        <w:left w:val="none" w:sz="0" w:space="0" w:color="auto"/>
        <w:bottom w:val="none" w:sz="0" w:space="0" w:color="auto"/>
        <w:right w:val="none" w:sz="0" w:space="0" w:color="auto"/>
      </w:divBdr>
    </w:div>
    <w:div w:id="156121214">
      <w:marLeft w:val="0"/>
      <w:marRight w:val="0"/>
      <w:marTop w:val="0"/>
      <w:marBottom w:val="0"/>
      <w:divBdr>
        <w:top w:val="none" w:sz="0" w:space="0" w:color="auto"/>
        <w:left w:val="none" w:sz="0" w:space="0" w:color="auto"/>
        <w:bottom w:val="none" w:sz="0" w:space="0" w:color="auto"/>
        <w:right w:val="none" w:sz="0" w:space="0" w:color="auto"/>
      </w:divBdr>
    </w:div>
    <w:div w:id="227108163">
      <w:bodyDiv w:val="1"/>
      <w:marLeft w:val="0"/>
      <w:marRight w:val="0"/>
      <w:marTop w:val="0"/>
      <w:marBottom w:val="0"/>
      <w:divBdr>
        <w:top w:val="none" w:sz="0" w:space="0" w:color="auto"/>
        <w:left w:val="none" w:sz="0" w:space="0" w:color="auto"/>
        <w:bottom w:val="none" w:sz="0" w:space="0" w:color="auto"/>
        <w:right w:val="none" w:sz="0" w:space="0" w:color="auto"/>
      </w:divBdr>
      <w:divsChild>
        <w:div w:id="653919758">
          <w:marLeft w:val="0"/>
          <w:marRight w:val="0"/>
          <w:marTop w:val="0"/>
          <w:marBottom w:val="0"/>
          <w:divBdr>
            <w:top w:val="none" w:sz="0" w:space="0" w:color="auto"/>
            <w:left w:val="none" w:sz="0" w:space="0" w:color="auto"/>
            <w:bottom w:val="none" w:sz="0" w:space="0" w:color="auto"/>
            <w:right w:val="none" w:sz="0" w:space="0" w:color="auto"/>
          </w:divBdr>
        </w:div>
        <w:div w:id="1659840101">
          <w:marLeft w:val="0"/>
          <w:marRight w:val="0"/>
          <w:marTop w:val="0"/>
          <w:marBottom w:val="0"/>
          <w:divBdr>
            <w:top w:val="none" w:sz="0" w:space="0" w:color="auto"/>
            <w:left w:val="none" w:sz="0" w:space="0" w:color="auto"/>
            <w:bottom w:val="none" w:sz="0" w:space="0" w:color="auto"/>
            <w:right w:val="none" w:sz="0" w:space="0" w:color="auto"/>
          </w:divBdr>
        </w:div>
      </w:divsChild>
    </w:div>
    <w:div w:id="410199823">
      <w:bodyDiv w:val="1"/>
      <w:marLeft w:val="0"/>
      <w:marRight w:val="0"/>
      <w:marTop w:val="0"/>
      <w:marBottom w:val="0"/>
      <w:divBdr>
        <w:top w:val="none" w:sz="0" w:space="0" w:color="auto"/>
        <w:left w:val="none" w:sz="0" w:space="0" w:color="auto"/>
        <w:bottom w:val="none" w:sz="0" w:space="0" w:color="auto"/>
        <w:right w:val="none" w:sz="0" w:space="0" w:color="auto"/>
      </w:divBdr>
    </w:div>
    <w:div w:id="463039774">
      <w:bodyDiv w:val="1"/>
      <w:marLeft w:val="0"/>
      <w:marRight w:val="0"/>
      <w:marTop w:val="0"/>
      <w:marBottom w:val="0"/>
      <w:divBdr>
        <w:top w:val="none" w:sz="0" w:space="0" w:color="auto"/>
        <w:left w:val="none" w:sz="0" w:space="0" w:color="auto"/>
        <w:bottom w:val="none" w:sz="0" w:space="0" w:color="auto"/>
        <w:right w:val="none" w:sz="0" w:space="0" w:color="auto"/>
      </w:divBdr>
    </w:div>
    <w:div w:id="595788032">
      <w:bodyDiv w:val="1"/>
      <w:marLeft w:val="0"/>
      <w:marRight w:val="0"/>
      <w:marTop w:val="0"/>
      <w:marBottom w:val="0"/>
      <w:divBdr>
        <w:top w:val="none" w:sz="0" w:space="0" w:color="auto"/>
        <w:left w:val="none" w:sz="0" w:space="0" w:color="auto"/>
        <w:bottom w:val="none" w:sz="0" w:space="0" w:color="auto"/>
        <w:right w:val="none" w:sz="0" w:space="0" w:color="auto"/>
      </w:divBdr>
    </w:div>
    <w:div w:id="712657138">
      <w:bodyDiv w:val="1"/>
      <w:marLeft w:val="0"/>
      <w:marRight w:val="0"/>
      <w:marTop w:val="0"/>
      <w:marBottom w:val="0"/>
      <w:divBdr>
        <w:top w:val="none" w:sz="0" w:space="0" w:color="auto"/>
        <w:left w:val="none" w:sz="0" w:space="0" w:color="auto"/>
        <w:bottom w:val="none" w:sz="0" w:space="0" w:color="auto"/>
        <w:right w:val="none" w:sz="0" w:space="0" w:color="auto"/>
      </w:divBdr>
    </w:div>
    <w:div w:id="714356273">
      <w:bodyDiv w:val="1"/>
      <w:marLeft w:val="0"/>
      <w:marRight w:val="0"/>
      <w:marTop w:val="0"/>
      <w:marBottom w:val="0"/>
      <w:divBdr>
        <w:top w:val="none" w:sz="0" w:space="0" w:color="auto"/>
        <w:left w:val="none" w:sz="0" w:space="0" w:color="auto"/>
        <w:bottom w:val="none" w:sz="0" w:space="0" w:color="auto"/>
        <w:right w:val="none" w:sz="0" w:space="0" w:color="auto"/>
      </w:divBdr>
    </w:div>
    <w:div w:id="853768968">
      <w:bodyDiv w:val="1"/>
      <w:marLeft w:val="0"/>
      <w:marRight w:val="0"/>
      <w:marTop w:val="0"/>
      <w:marBottom w:val="0"/>
      <w:divBdr>
        <w:top w:val="none" w:sz="0" w:space="0" w:color="auto"/>
        <w:left w:val="none" w:sz="0" w:space="0" w:color="auto"/>
        <w:bottom w:val="none" w:sz="0" w:space="0" w:color="auto"/>
        <w:right w:val="none" w:sz="0" w:space="0" w:color="auto"/>
      </w:divBdr>
    </w:div>
    <w:div w:id="1020008019">
      <w:bodyDiv w:val="1"/>
      <w:marLeft w:val="0"/>
      <w:marRight w:val="0"/>
      <w:marTop w:val="0"/>
      <w:marBottom w:val="0"/>
      <w:divBdr>
        <w:top w:val="none" w:sz="0" w:space="0" w:color="auto"/>
        <w:left w:val="none" w:sz="0" w:space="0" w:color="auto"/>
        <w:bottom w:val="none" w:sz="0" w:space="0" w:color="auto"/>
        <w:right w:val="none" w:sz="0" w:space="0" w:color="auto"/>
      </w:divBdr>
    </w:div>
    <w:div w:id="1084646253">
      <w:bodyDiv w:val="1"/>
      <w:marLeft w:val="0"/>
      <w:marRight w:val="0"/>
      <w:marTop w:val="0"/>
      <w:marBottom w:val="0"/>
      <w:divBdr>
        <w:top w:val="none" w:sz="0" w:space="0" w:color="auto"/>
        <w:left w:val="none" w:sz="0" w:space="0" w:color="auto"/>
        <w:bottom w:val="none" w:sz="0" w:space="0" w:color="auto"/>
        <w:right w:val="none" w:sz="0" w:space="0" w:color="auto"/>
      </w:divBdr>
    </w:div>
    <w:div w:id="1215656244">
      <w:bodyDiv w:val="1"/>
      <w:marLeft w:val="0"/>
      <w:marRight w:val="0"/>
      <w:marTop w:val="0"/>
      <w:marBottom w:val="0"/>
      <w:divBdr>
        <w:top w:val="none" w:sz="0" w:space="0" w:color="auto"/>
        <w:left w:val="none" w:sz="0" w:space="0" w:color="auto"/>
        <w:bottom w:val="none" w:sz="0" w:space="0" w:color="auto"/>
        <w:right w:val="none" w:sz="0" w:space="0" w:color="auto"/>
      </w:divBdr>
    </w:div>
    <w:div w:id="1229263605">
      <w:bodyDiv w:val="1"/>
      <w:marLeft w:val="0"/>
      <w:marRight w:val="0"/>
      <w:marTop w:val="0"/>
      <w:marBottom w:val="0"/>
      <w:divBdr>
        <w:top w:val="none" w:sz="0" w:space="0" w:color="auto"/>
        <w:left w:val="none" w:sz="0" w:space="0" w:color="auto"/>
        <w:bottom w:val="none" w:sz="0" w:space="0" w:color="auto"/>
        <w:right w:val="none" w:sz="0" w:space="0" w:color="auto"/>
      </w:divBdr>
      <w:divsChild>
        <w:div w:id="881864589">
          <w:marLeft w:val="0"/>
          <w:marRight w:val="0"/>
          <w:marTop w:val="0"/>
          <w:marBottom w:val="360"/>
          <w:divBdr>
            <w:top w:val="single" w:sz="18" w:space="0" w:color="FF3300"/>
            <w:left w:val="none" w:sz="0" w:space="0" w:color="auto"/>
            <w:bottom w:val="none" w:sz="0" w:space="0" w:color="auto"/>
            <w:right w:val="none" w:sz="0" w:space="0" w:color="auto"/>
          </w:divBdr>
          <w:divsChild>
            <w:div w:id="642006288">
              <w:marLeft w:val="0"/>
              <w:marRight w:val="0"/>
              <w:marTop w:val="0"/>
              <w:marBottom w:val="0"/>
              <w:divBdr>
                <w:top w:val="none" w:sz="0" w:space="0" w:color="auto"/>
                <w:left w:val="none" w:sz="0" w:space="0" w:color="auto"/>
                <w:bottom w:val="none" w:sz="0" w:space="0" w:color="auto"/>
                <w:right w:val="none" w:sz="0" w:space="0" w:color="auto"/>
              </w:divBdr>
              <w:divsChild>
                <w:div w:id="50544118">
                  <w:marLeft w:val="0"/>
                  <w:marRight w:val="-5040"/>
                  <w:marTop w:val="0"/>
                  <w:marBottom w:val="0"/>
                  <w:divBdr>
                    <w:top w:val="none" w:sz="0" w:space="0" w:color="auto"/>
                    <w:left w:val="none" w:sz="0" w:space="0" w:color="auto"/>
                    <w:bottom w:val="none" w:sz="0" w:space="0" w:color="auto"/>
                    <w:right w:val="none" w:sz="0" w:space="0" w:color="auto"/>
                  </w:divBdr>
                  <w:divsChild>
                    <w:div w:id="1559978114">
                      <w:marLeft w:val="0"/>
                      <w:marRight w:val="5265"/>
                      <w:marTop w:val="360"/>
                      <w:marBottom w:val="360"/>
                      <w:divBdr>
                        <w:top w:val="none" w:sz="0" w:space="0" w:color="auto"/>
                        <w:left w:val="none" w:sz="0" w:space="0" w:color="auto"/>
                        <w:bottom w:val="none" w:sz="0" w:space="0" w:color="auto"/>
                        <w:right w:val="none" w:sz="0" w:space="0" w:color="auto"/>
                      </w:divBdr>
                      <w:divsChild>
                        <w:div w:id="121720082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55015012">
      <w:bodyDiv w:val="1"/>
      <w:marLeft w:val="0"/>
      <w:marRight w:val="0"/>
      <w:marTop w:val="0"/>
      <w:marBottom w:val="0"/>
      <w:divBdr>
        <w:top w:val="none" w:sz="0" w:space="0" w:color="auto"/>
        <w:left w:val="none" w:sz="0" w:space="0" w:color="auto"/>
        <w:bottom w:val="none" w:sz="0" w:space="0" w:color="auto"/>
        <w:right w:val="none" w:sz="0" w:space="0" w:color="auto"/>
      </w:divBdr>
    </w:div>
    <w:div w:id="1659380786">
      <w:bodyDiv w:val="1"/>
      <w:marLeft w:val="0"/>
      <w:marRight w:val="0"/>
      <w:marTop w:val="0"/>
      <w:marBottom w:val="0"/>
      <w:divBdr>
        <w:top w:val="none" w:sz="0" w:space="0" w:color="auto"/>
        <w:left w:val="none" w:sz="0" w:space="0" w:color="auto"/>
        <w:bottom w:val="none" w:sz="0" w:space="0" w:color="auto"/>
        <w:right w:val="none" w:sz="0" w:space="0" w:color="auto"/>
      </w:divBdr>
      <w:divsChild>
        <w:div w:id="1489861627">
          <w:marLeft w:val="0"/>
          <w:marRight w:val="0"/>
          <w:marTop w:val="0"/>
          <w:marBottom w:val="0"/>
          <w:divBdr>
            <w:top w:val="none" w:sz="0" w:space="0" w:color="auto"/>
            <w:left w:val="none" w:sz="0" w:space="0" w:color="auto"/>
            <w:bottom w:val="none" w:sz="0" w:space="0" w:color="auto"/>
            <w:right w:val="none" w:sz="0" w:space="0" w:color="auto"/>
          </w:divBdr>
        </w:div>
        <w:div w:id="186254679">
          <w:marLeft w:val="0"/>
          <w:marRight w:val="0"/>
          <w:marTop w:val="0"/>
          <w:marBottom w:val="0"/>
          <w:divBdr>
            <w:top w:val="none" w:sz="0" w:space="0" w:color="auto"/>
            <w:left w:val="none" w:sz="0" w:space="0" w:color="auto"/>
            <w:bottom w:val="none" w:sz="0" w:space="0" w:color="auto"/>
            <w:right w:val="none" w:sz="0" w:space="0" w:color="auto"/>
          </w:divBdr>
        </w:div>
      </w:divsChild>
    </w:div>
    <w:div w:id="1686394259">
      <w:bodyDiv w:val="1"/>
      <w:marLeft w:val="0"/>
      <w:marRight w:val="0"/>
      <w:marTop w:val="0"/>
      <w:marBottom w:val="0"/>
      <w:divBdr>
        <w:top w:val="none" w:sz="0" w:space="0" w:color="auto"/>
        <w:left w:val="none" w:sz="0" w:space="0" w:color="auto"/>
        <w:bottom w:val="none" w:sz="0" w:space="0" w:color="auto"/>
        <w:right w:val="none" w:sz="0" w:space="0" w:color="auto"/>
      </w:divBdr>
    </w:div>
    <w:div w:id="1701854502">
      <w:bodyDiv w:val="1"/>
      <w:marLeft w:val="0"/>
      <w:marRight w:val="0"/>
      <w:marTop w:val="0"/>
      <w:marBottom w:val="0"/>
      <w:divBdr>
        <w:top w:val="none" w:sz="0" w:space="0" w:color="auto"/>
        <w:left w:val="none" w:sz="0" w:space="0" w:color="auto"/>
        <w:bottom w:val="none" w:sz="0" w:space="0" w:color="auto"/>
        <w:right w:val="none" w:sz="0" w:space="0" w:color="auto"/>
      </w:divBdr>
    </w:div>
    <w:div w:id="1798336013">
      <w:bodyDiv w:val="1"/>
      <w:marLeft w:val="0"/>
      <w:marRight w:val="0"/>
      <w:marTop w:val="0"/>
      <w:marBottom w:val="0"/>
      <w:divBdr>
        <w:top w:val="none" w:sz="0" w:space="0" w:color="auto"/>
        <w:left w:val="none" w:sz="0" w:space="0" w:color="auto"/>
        <w:bottom w:val="none" w:sz="0" w:space="0" w:color="auto"/>
        <w:right w:val="none" w:sz="0" w:space="0" w:color="auto"/>
      </w:divBdr>
    </w:div>
    <w:div w:id="183148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A14E7-CFF7-4F7B-B2BF-3EB59397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45</Pages>
  <Words>8279</Words>
  <Characters>47194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Script_for_use_cases_in_FRS</vt:lpstr>
    </vt:vector>
  </TitlesOfParts>
  <Company>Grizli777</Company>
  <LinksUpToDate>false</LinksUpToDate>
  <CharactersWithSpaces>55363</CharactersWithSpaces>
  <SharedDoc>false</SharedDoc>
  <HLinks>
    <vt:vector size="168" baseType="variant">
      <vt:variant>
        <vt:i4>1703989</vt:i4>
      </vt:variant>
      <vt:variant>
        <vt:i4>173</vt:i4>
      </vt:variant>
      <vt:variant>
        <vt:i4>0</vt:i4>
      </vt:variant>
      <vt:variant>
        <vt:i4>5</vt:i4>
      </vt:variant>
      <vt:variant>
        <vt:lpwstr/>
      </vt:variant>
      <vt:variant>
        <vt:lpwstr>_Toc294645779</vt:lpwstr>
      </vt:variant>
      <vt:variant>
        <vt:i4>1703989</vt:i4>
      </vt:variant>
      <vt:variant>
        <vt:i4>167</vt:i4>
      </vt:variant>
      <vt:variant>
        <vt:i4>0</vt:i4>
      </vt:variant>
      <vt:variant>
        <vt:i4>5</vt:i4>
      </vt:variant>
      <vt:variant>
        <vt:lpwstr/>
      </vt:variant>
      <vt:variant>
        <vt:lpwstr>_Toc294645778</vt:lpwstr>
      </vt:variant>
      <vt:variant>
        <vt:i4>1703989</vt:i4>
      </vt:variant>
      <vt:variant>
        <vt:i4>161</vt:i4>
      </vt:variant>
      <vt:variant>
        <vt:i4>0</vt:i4>
      </vt:variant>
      <vt:variant>
        <vt:i4>5</vt:i4>
      </vt:variant>
      <vt:variant>
        <vt:lpwstr/>
      </vt:variant>
      <vt:variant>
        <vt:lpwstr>_Toc294645777</vt:lpwstr>
      </vt:variant>
      <vt:variant>
        <vt:i4>1703989</vt:i4>
      </vt:variant>
      <vt:variant>
        <vt:i4>155</vt:i4>
      </vt:variant>
      <vt:variant>
        <vt:i4>0</vt:i4>
      </vt:variant>
      <vt:variant>
        <vt:i4>5</vt:i4>
      </vt:variant>
      <vt:variant>
        <vt:lpwstr/>
      </vt:variant>
      <vt:variant>
        <vt:lpwstr>_Toc294645776</vt:lpwstr>
      </vt:variant>
      <vt:variant>
        <vt:i4>1703989</vt:i4>
      </vt:variant>
      <vt:variant>
        <vt:i4>149</vt:i4>
      </vt:variant>
      <vt:variant>
        <vt:i4>0</vt:i4>
      </vt:variant>
      <vt:variant>
        <vt:i4>5</vt:i4>
      </vt:variant>
      <vt:variant>
        <vt:lpwstr/>
      </vt:variant>
      <vt:variant>
        <vt:lpwstr>_Toc294645775</vt:lpwstr>
      </vt:variant>
      <vt:variant>
        <vt:i4>1703989</vt:i4>
      </vt:variant>
      <vt:variant>
        <vt:i4>143</vt:i4>
      </vt:variant>
      <vt:variant>
        <vt:i4>0</vt:i4>
      </vt:variant>
      <vt:variant>
        <vt:i4>5</vt:i4>
      </vt:variant>
      <vt:variant>
        <vt:lpwstr/>
      </vt:variant>
      <vt:variant>
        <vt:lpwstr>_Toc294645774</vt:lpwstr>
      </vt:variant>
      <vt:variant>
        <vt:i4>1703989</vt:i4>
      </vt:variant>
      <vt:variant>
        <vt:i4>137</vt:i4>
      </vt:variant>
      <vt:variant>
        <vt:i4>0</vt:i4>
      </vt:variant>
      <vt:variant>
        <vt:i4>5</vt:i4>
      </vt:variant>
      <vt:variant>
        <vt:lpwstr/>
      </vt:variant>
      <vt:variant>
        <vt:lpwstr>_Toc294645773</vt:lpwstr>
      </vt:variant>
      <vt:variant>
        <vt:i4>1703989</vt:i4>
      </vt:variant>
      <vt:variant>
        <vt:i4>131</vt:i4>
      </vt:variant>
      <vt:variant>
        <vt:i4>0</vt:i4>
      </vt:variant>
      <vt:variant>
        <vt:i4>5</vt:i4>
      </vt:variant>
      <vt:variant>
        <vt:lpwstr/>
      </vt:variant>
      <vt:variant>
        <vt:lpwstr>_Toc294645772</vt:lpwstr>
      </vt:variant>
      <vt:variant>
        <vt:i4>1703989</vt:i4>
      </vt:variant>
      <vt:variant>
        <vt:i4>125</vt:i4>
      </vt:variant>
      <vt:variant>
        <vt:i4>0</vt:i4>
      </vt:variant>
      <vt:variant>
        <vt:i4>5</vt:i4>
      </vt:variant>
      <vt:variant>
        <vt:lpwstr/>
      </vt:variant>
      <vt:variant>
        <vt:lpwstr>_Toc294645771</vt:lpwstr>
      </vt:variant>
      <vt:variant>
        <vt:i4>1703989</vt:i4>
      </vt:variant>
      <vt:variant>
        <vt:i4>119</vt:i4>
      </vt:variant>
      <vt:variant>
        <vt:i4>0</vt:i4>
      </vt:variant>
      <vt:variant>
        <vt:i4>5</vt:i4>
      </vt:variant>
      <vt:variant>
        <vt:lpwstr/>
      </vt:variant>
      <vt:variant>
        <vt:lpwstr>_Toc294645770</vt:lpwstr>
      </vt:variant>
      <vt:variant>
        <vt:i4>1769525</vt:i4>
      </vt:variant>
      <vt:variant>
        <vt:i4>113</vt:i4>
      </vt:variant>
      <vt:variant>
        <vt:i4>0</vt:i4>
      </vt:variant>
      <vt:variant>
        <vt:i4>5</vt:i4>
      </vt:variant>
      <vt:variant>
        <vt:lpwstr/>
      </vt:variant>
      <vt:variant>
        <vt:lpwstr>_Toc294645769</vt:lpwstr>
      </vt:variant>
      <vt:variant>
        <vt:i4>1769525</vt:i4>
      </vt:variant>
      <vt:variant>
        <vt:i4>107</vt:i4>
      </vt:variant>
      <vt:variant>
        <vt:i4>0</vt:i4>
      </vt:variant>
      <vt:variant>
        <vt:i4>5</vt:i4>
      </vt:variant>
      <vt:variant>
        <vt:lpwstr/>
      </vt:variant>
      <vt:variant>
        <vt:lpwstr>_Toc294645768</vt:lpwstr>
      </vt:variant>
      <vt:variant>
        <vt:i4>1769525</vt:i4>
      </vt:variant>
      <vt:variant>
        <vt:i4>101</vt:i4>
      </vt:variant>
      <vt:variant>
        <vt:i4>0</vt:i4>
      </vt:variant>
      <vt:variant>
        <vt:i4>5</vt:i4>
      </vt:variant>
      <vt:variant>
        <vt:lpwstr/>
      </vt:variant>
      <vt:variant>
        <vt:lpwstr>_Toc294645767</vt:lpwstr>
      </vt:variant>
      <vt:variant>
        <vt:i4>1769525</vt:i4>
      </vt:variant>
      <vt:variant>
        <vt:i4>95</vt:i4>
      </vt:variant>
      <vt:variant>
        <vt:i4>0</vt:i4>
      </vt:variant>
      <vt:variant>
        <vt:i4>5</vt:i4>
      </vt:variant>
      <vt:variant>
        <vt:lpwstr/>
      </vt:variant>
      <vt:variant>
        <vt:lpwstr>_Toc294645766</vt:lpwstr>
      </vt:variant>
      <vt:variant>
        <vt:i4>1769525</vt:i4>
      </vt:variant>
      <vt:variant>
        <vt:i4>89</vt:i4>
      </vt:variant>
      <vt:variant>
        <vt:i4>0</vt:i4>
      </vt:variant>
      <vt:variant>
        <vt:i4>5</vt:i4>
      </vt:variant>
      <vt:variant>
        <vt:lpwstr/>
      </vt:variant>
      <vt:variant>
        <vt:lpwstr>_Toc294645765</vt:lpwstr>
      </vt:variant>
      <vt:variant>
        <vt:i4>1769525</vt:i4>
      </vt:variant>
      <vt:variant>
        <vt:i4>83</vt:i4>
      </vt:variant>
      <vt:variant>
        <vt:i4>0</vt:i4>
      </vt:variant>
      <vt:variant>
        <vt:i4>5</vt:i4>
      </vt:variant>
      <vt:variant>
        <vt:lpwstr/>
      </vt:variant>
      <vt:variant>
        <vt:lpwstr>_Toc294645764</vt:lpwstr>
      </vt:variant>
      <vt:variant>
        <vt:i4>1769525</vt:i4>
      </vt:variant>
      <vt:variant>
        <vt:i4>77</vt:i4>
      </vt:variant>
      <vt:variant>
        <vt:i4>0</vt:i4>
      </vt:variant>
      <vt:variant>
        <vt:i4>5</vt:i4>
      </vt:variant>
      <vt:variant>
        <vt:lpwstr/>
      </vt:variant>
      <vt:variant>
        <vt:lpwstr>_Toc294645763</vt:lpwstr>
      </vt:variant>
      <vt:variant>
        <vt:i4>1769525</vt:i4>
      </vt:variant>
      <vt:variant>
        <vt:i4>71</vt:i4>
      </vt:variant>
      <vt:variant>
        <vt:i4>0</vt:i4>
      </vt:variant>
      <vt:variant>
        <vt:i4>5</vt:i4>
      </vt:variant>
      <vt:variant>
        <vt:lpwstr/>
      </vt:variant>
      <vt:variant>
        <vt:lpwstr>_Toc294645762</vt:lpwstr>
      </vt:variant>
      <vt:variant>
        <vt:i4>1769525</vt:i4>
      </vt:variant>
      <vt:variant>
        <vt:i4>65</vt:i4>
      </vt:variant>
      <vt:variant>
        <vt:i4>0</vt:i4>
      </vt:variant>
      <vt:variant>
        <vt:i4>5</vt:i4>
      </vt:variant>
      <vt:variant>
        <vt:lpwstr/>
      </vt:variant>
      <vt:variant>
        <vt:lpwstr>_Toc294645761</vt:lpwstr>
      </vt:variant>
      <vt:variant>
        <vt:i4>1769525</vt:i4>
      </vt:variant>
      <vt:variant>
        <vt:i4>59</vt:i4>
      </vt:variant>
      <vt:variant>
        <vt:i4>0</vt:i4>
      </vt:variant>
      <vt:variant>
        <vt:i4>5</vt:i4>
      </vt:variant>
      <vt:variant>
        <vt:lpwstr/>
      </vt:variant>
      <vt:variant>
        <vt:lpwstr>_Toc294645760</vt:lpwstr>
      </vt:variant>
      <vt:variant>
        <vt:i4>1572917</vt:i4>
      </vt:variant>
      <vt:variant>
        <vt:i4>53</vt:i4>
      </vt:variant>
      <vt:variant>
        <vt:i4>0</vt:i4>
      </vt:variant>
      <vt:variant>
        <vt:i4>5</vt:i4>
      </vt:variant>
      <vt:variant>
        <vt:lpwstr/>
      </vt:variant>
      <vt:variant>
        <vt:lpwstr>_Toc294645759</vt:lpwstr>
      </vt:variant>
      <vt:variant>
        <vt:i4>1572917</vt:i4>
      </vt:variant>
      <vt:variant>
        <vt:i4>47</vt:i4>
      </vt:variant>
      <vt:variant>
        <vt:i4>0</vt:i4>
      </vt:variant>
      <vt:variant>
        <vt:i4>5</vt:i4>
      </vt:variant>
      <vt:variant>
        <vt:lpwstr/>
      </vt:variant>
      <vt:variant>
        <vt:lpwstr>_Toc294645758</vt:lpwstr>
      </vt:variant>
      <vt:variant>
        <vt:i4>1572917</vt:i4>
      </vt:variant>
      <vt:variant>
        <vt:i4>41</vt:i4>
      </vt:variant>
      <vt:variant>
        <vt:i4>0</vt:i4>
      </vt:variant>
      <vt:variant>
        <vt:i4>5</vt:i4>
      </vt:variant>
      <vt:variant>
        <vt:lpwstr/>
      </vt:variant>
      <vt:variant>
        <vt:lpwstr>_Toc294645757</vt:lpwstr>
      </vt:variant>
      <vt:variant>
        <vt:i4>1572917</vt:i4>
      </vt:variant>
      <vt:variant>
        <vt:i4>35</vt:i4>
      </vt:variant>
      <vt:variant>
        <vt:i4>0</vt:i4>
      </vt:variant>
      <vt:variant>
        <vt:i4>5</vt:i4>
      </vt:variant>
      <vt:variant>
        <vt:lpwstr/>
      </vt:variant>
      <vt:variant>
        <vt:lpwstr>_Toc294645756</vt:lpwstr>
      </vt:variant>
      <vt:variant>
        <vt:i4>1572917</vt:i4>
      </vt:variant>
      <vt:variant>
        <vt:i4>29</vt:i4>
      </vt:variant>
      <vt:variant>
        <vt:i4>0</vt:i4>
      </vt:variant>
      <vt:variant>
        <vt:i4>5</vt:i4>
      </vt:variant>
      <vt:variant>
        <vt:lpwstr/>
      </vt:variant>
      <vt:variant>
        <vt:lpwstr>_Toc294645755</vt:lpwstr>
      </vt:variant>
      <vt:variant>
        <vt:i4>1572917</vt:i4>
      </vt:variant>
      <vt:variant>
        <vt:i4>23</vt:i4>
      </vt:variant>
      <vt:variant>
        <vt:i4>0</vt:i4>
      </vt:variant>
      <vt:variant>
        <vt:i4>5</vt:i4>
      </vt:variant>
      <vt:variant>
        <vt:lpwstr/>
      </vt:variant>
      <vt:variant>
        <vt:lpwstr>_Toc294645754</vt:lpwstr>
      </vt:variant>
      <vt:variant>
        <vt:i4>1572917</vt:i4>
      </vt:variant>
      <vt:variant>
        <vt:i4>17</vt:i4>
      </vt:variant>
      <vt:variant>
        <vt:i4>0</vt:i4>
      </vt:variant>
      <vt:variant>
        <vt:i4>5</vt:i4>
      </vt:variant>
      <vt:variant>
        <vt:lpwstr/>
      </vt:variant>
      <vt:variant>
        <vt:lpwstr>_Toc294645753</vt:lpwstr>
      </vt:variant>
      <vt:variant>
        <vt:i4>1572917</vt:i4>
      </vt:variant>
      <vt:variant>
        <vt:i4>11</vt:i4>
      </vt:variant>
      <vt:variant>
        <vt:i4>0</vt:i4>
      </vt:variant>
      <vt:variant>
        <vt:i4>5</vt:i4>
      </vt:variant>
      <vt:variant>
        <vt:lpwstr/>
      </vt:variant>
      <vt:variant>
        <vt:lpwstr>_Toc294645752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Script_for_use_cases_in_FRS</dc:title>
  <dc:creator>Salil</dc:creator>
  <cp:lastModifiedBy>Salil</cp:lastModifiedBy>
  <cp:revision>8</cp:revision>
  <cp:lastPrinted>2010-11-13T10:46:00Z</cp:lastPrinted>
  <dcterms:created xsi:type="dcterms:W3CDTF">2011-08-19T07:31:00Z</dcterms:created>
  <dcterms:modified xsi:type="dcterms:W3CDTF">2011-08-19T13:48:00Z</dcterms:modified>
</cp:coreProperties>
</file>